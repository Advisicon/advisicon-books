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r w:rsidRPr="00F316E1">
        <w:t xml:space="preserve">Module </w:t>
      </w:r>
      <w:r w:rsidR="00925671">
        <w:t>2</w:t>
      </w:r>
      <w:r w:rsidRPr="00F316E1">
        <w:t>:</w:t>
      </w:r>
    </w:p>
    <w:p w:rsidR="009E352D" w:rsidRPr="00F316E1" w:rsidRDefault="00925671" w:rsidP="00F316E1">
      <w:pPr>
        <w:pStyle w:val="ModTitle"/>
        <w:framePr w:wrap="around"/>
      </w:pPr>
      <w:r>
        <w:t xml:space="preserve">Initializing a </w:t>
      </w:r>
      <w:r w:rsidR="006C33D3">
        <w:t xml:space="preserve">Project </w:t>
      </w:r>
    </w:p>
    <w:p w:rsidR="007041B0" w:rsidRPr="00FD1504" w:rsidRDefault="006C4F3A" w:rsidP="00D5348C">
      <w:pPr>
        <w:pStyle w:val="TOCTitle"/>
        <w:framePr w:wrap="notBeside" w:x="4321" w:y="5761" w:anchorLock="0"/>
      </w:pPr>
      <w:r w:rsidRPr="00FD1504">
        <w:t>Content</w:t>
      </w:r>
      <w:r w:rsidR="00FD1504">
        <w:t>s</w:t>
      </w:r>
    </w:p>
    <w:p w:rsidR="000B538A" w:rsidRDefault="005B3695" w:rsidP="000B538A">
      <w:pPr>
        <w:pStyle w:val="TOC1"/>
        <w:framePr w:w="6408" w:wrap="notBeside" w:x="4321" w:y="5761" w:anchorLock="0"/>
        <w:rPr>
          <w:ins w:id="0" w:author="Ellen Lehnert" w:date="2010-07-03T18:57:00Z"/>
          <w:rFonts w:asciiTheme="minorHAnsi" w:eastAsiaTheme="minorEastAsia" w:hAnsiTheme="minorHAnsi" w:cstheme="minorBidi"/>
          <w:b w:val="0"/>
          <w:sz w:val="22"/>
          <w:szCs w:val="22"/>
        </w:rPr>
      </w:pPr>
      <w:r w:rsidRPr="005B3695">
        <w:fldChar w:fldCharType="begin"/>
      </w:r>
      <w:r w:rsidR="00FB3B52">
        <w:instrText xml:space="preserve"> TOC \o "1-2" \h \z \u </w:instrText>
      </w:r>
      <w:r w:rsidRPr="005B3695">
        <w:fldChar w:fldCharType="separate"/>
      </w:r>
      <w:ins w:id="1" w:author="Ellen Lehnert" w:date="2010-07-03T18:57:00Z">
        <w:r w:rsidR="000B538A" w:rsidRPr="00C302F5">
          <w:rPr>
            <w:rStyle w:val="Hyperlink"/>
          </w:rPr>
          <w:fldChar w:fldCharType="begin"/>
        </w:r>
        <w:r w:rsidR="000B538A" w:rsidRPr="00C302F5">
          <w:rPr>
            <w:rStyle w:val="Hyperlink"/>
          </w:rPr>
          <w:instrText xml:space="preserve"> </w:instrText>
        </w:r>
        <w:r w:rsidR="000B538A">
          <w:instrText>HYPERLINK \l "_Toc265946783"</w:instrText>
        </w:r>
        <w:r w:rsidR="000B538A" w:rsidRPr="00C302F5">
          <w:rPr>
            <w:rStyle w:val="Hyperlink"/>
          </w:rPr>
          <w:instrText xml:space="preserve"> </w:instrText>
        </w:r>
        <w:r w:rsidR="000B538A" w:rsidRPr="00C302F5">
          <w:rPr>
            <w:rStyle w:val="Hyperlink"/>
          </w:rPr>
        </w:r>
        <w:r w:rsidR="000B538A" w:rsidRPr="00C302F5">
          <w:rPr>
            <w:rStyle w:val="Hyperlink"/>
          </w:rPr>
          <w:fldChar w:fldCharType="separate"/>
        </w:r>
        <w:r w:rsidR="000B538A" w:rsidRPr="00C302F5">
          <w:rPr>
            <w:rStyle w:val="Hyperlink"/>
          </w:rPr>
          <w:t>Module Overview</w:t>
        </w:r>
        <w:r w:rsidR="000B538A">
          <w:rPr>
            <w:webHidden/>
          </w:rPr>
          <w:tab/>
        </w:r>
        <w:r w:rsidR="000B538A">
          <w:rPr>
            <w:webHidden/>
          </w:rPr>
          <w:fldChar w:fldCharType="begin"/>
        </w:r>
        <w:r w:rsidR="000B538A">
          <w:rPr>
            <w:webHidden/>
          </w:rPr>
          <w:instrText xml:space="preserve"> PAGEREF _Toc265946783 \h </w:instrText>
        </w:r>
        <w:r w:rsidR="000B538A">
          <w:rPr>
            <w:webHidden/>
          </w:rPr>
        </w:r>
      </w:ins>
      <w:r w:rsidR="000B538A">
        <w:rPr>
          <w:webHidden/>
        </w:rPr>
        <w:fldChar w:fldCharType="separate"/>
      </w:r>
      <w:ins w:id="2" w:author="Ellen Lehnert" w:date="2010-07-03T18:57:00Z">
        <w:r w:rsidR="000B538A">
          <w:rPr>
            <w:webHidden/>
          </w:rPr>
          <w:t>1</w:t>
        </w:r>
        <w:r w:rsidR="000B538A">
          <w:rPr>
            <w:webHidden/>
          </w:rPr>
          <w:fldChar w:fldCharType="end"/>
        </w:r>
        <w:r w:rsidR="000B538A" w:rsidRPr="00C302F5">
          <w:rPr>
            <w:rStyle w:val="Hyperlink"/>
          </w:rPr>
          <w:fldChar w:fldCharType="end"/>
        </w:r>
      </w:ins>
    </w:p>
    <w:p w:rsidR="000B538A" w:rsidRDefault="000B538A" w:rsidP="000B538A">
      <w:pPr>
        <w:pStyle w:val="TOC1"/>
        <w:framePr w:w="6408" w:wrap="notBeside" w:x="4321" w:y="5761" w:anchorLock="0"/>
        <w:rPr>
          <w:ins w:id="3" w:author="Ellen Lehnert" w:date="2010-07-03T18:57:00Z"/>
          <w:rFonts w:asciiTheme="minorHAnsi" w:eastAsiaTheme="minorEastAsia" w:hAnsiTheme="minorHAnsi" w:cstheme="minorBidi"/>
          <w:b w:val="0"/>
          <w:sz w:val="22"/>
          <w:szCs w:val="22"/>
        </w:rPr>
      </w:pPr>
      <w:ins w:id="4" w:author="Ellen Lehnert" w:date="2010-07-03T18:57:00Z">
        <w:r w:rsidRPr="00C302F5">
          <w:rPr>
            <w:rStyle w:val="Hyperlink"/>
          </w:rPr>
          <w:fldChar w:fldCharType="begin"/>
        </w:r>
        <w:r w:rsidRPr="00C302F5">
          <w:rPr>
            <w:rStyle w:val="Hyperlink"/>
          </w:rPr>
          <w:instrText xml:space="preserve"> </w:instrText>
        </w:r>
        <w:r>
          <w:instrText>HYPERLINK \l "_Toc265946784"</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Lesson 1: Creating and Configuring Calendars</w:t>
        </w:r>
        <w:r>
          <w:rPr>
            <w:webHidden/>
          </w:rPr>
          <w:tab/>
        </w:r>
        <w:r>
          <w:rPr>
            <w:webHidden/>
          </w:rPr>
          <w:fldChar w:fldCharType="begin"/>
        </w:r>
        <w:r>
          <w:rPr>
            <w:webHidden/>
          </w:rPr>
          <w:instrText xml:space="preserve"> PAGEREF _Toc265946784 \h </w:instrText>
        </w:r>
        <w:r>
          <w:rPr>
            <w:webHidden/>
          </w:rPr>
        </w:r>
      </w:ins>
      <w:r>
        <w:rPr>
          <w:webHidden/>
        </w:rPr>
        <w:fldChar w:fldCharType="separate"/>
      </w:r>
      <w:ins w:id="5" w:author="Ellen Lehnert" w:date="2010-07-03T18:57:00Z">
        <w:r>
          <w:rPr>
            <w:webHidden/>
          </w:rPr>
          <w:t>2</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6" w:author="Ellen Lehnert" w:date="2010-07-03T18:57:00Z"/>
          <w:rFonts w:asciiTheme="minorHAnsi" w:eastAsiaTheme="minorEastAsia" w:hAnsiTheme="minorHAnsi" w:cstheme="minorBidi"/>
        </w:rPr>
      </w:pPr>
      <w:ins w:id="7" w:author="Ellen Lehnert" w:date="2010-07-03T18:57:00Z">
        <w:r w:rsidRPr="00C302F5">
          <w:rPr>
            <w:rStyle w:val="Hyperlink"/>
          </w:rPr>
          <w:fldChar w:fldCharType="begin"/>
        </w:r>
        <w:r w:rsidRPr="00C302F5">
          <w:rPr>
            <w:rStyle w:val="Hyperlink"/>
          </w:rPr>
          <w:instrText xml:space="preserve"> </w:instrText>
        </w:r>
        <w:r>
          <w:instrText>HYPERLINK \l "_Toc265946785"</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How Calendars Work in Project 2010?</w:t>
        </w:r>
        <w:r>
          <w:rPr>
            <w:webHidden/>
          </w:rPr>
          <w:tab/>
        </w:r>
        <w:r>
          <w:rPr>
            <w:webHidden/>
          </w:rPr>
          <w:fldChar w:fldCharType="begin"/>
        </w:r>
        <w:r>
          <w:rPr>
            <w:webHidden/>
          </w:rPr>
          <w:instrText xml:space="preserve"> PAGEREF _Toc265946785 \h </w:instrText>
        </w:r>
        <w:r>
          <w:rPr>
            <w:webHidden/>
          </w:rPr>
        </w:r>
      </w:ins>
      <w:r>
        <w:rPr>
          <w:webHidden/>
        </w:rPr>
        <w:fldChar w:fldCharType="separate"/>
      </w:r>
      <w:ins w:id="8" w:author="Ellen Lehnert" w:date="2010-07-03T18:57:00Z">
        <w:r>
          <w:rPr>
            <w:webHidden/>
          </w:rPr>
          <w:t>3</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9" w:author="Ellen Lehnert" w:date="2010-07-03T18:57:00Z"/>
          <w:rFonts w:asciiTheme="minorHAnsi" w:eastAsiaTheme="minorEastAsia" w:hAnsiTheme="minorHAnsi" w:cstheme="minorBidi"/>
        </w:rPr>
      </w:pPr>
      <w:ins w:id="10" w:author="Ellen Lehnert" w:date="2010-07-03T18:57:00Z">
        <w:r w:rsidRPr="00C302F5">
          <w:rPr>
            <w:rStyle w:val="Hyperlink"/>
          </w:rPr>
          <w:fldChar w:fldCharType="begin"/>
        </w:r>
        <w:r w:rsidRPr="00C302F5">
          <w:rPr>
            <w:rStyle w:val="Hyperlink"/>
          </w:rPr>
          <w:instrText xml:space="preserve"> </w:instrText>
        </w:r>
        <w:r>
          <w:instrText>HYPERLINK \l "_Toc265946786"</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Creating a Base Calendar</w:t>
        </w:r>
        <w:r>
          <w:rPr>
            <w:webHidden/>
          </w:rPr>
          <w:tab/>
        </w:r>
        <w:r>
          <w:rPr>
            <w:webHidden/>
          </w:rPr>
          <w:fldChar w:fldCharType="begin"/>
        </w:r>
        <w:r>
          <w:rPr>
            <w:webHidden/>
          </w:rPr>
          <w:instrText xml:space="preserve"> PAGEREF _Toc265946786 \h </w:instrText>
        </w:r>
        <w:r>
          <w:rPr>
            <w:webHidden/>
          </w:rPr>
        </w:r>
      </w:ins>
      <w:r>
        <w:rPr>
          <w:webHidden/>
        </w:rPr>
        <w:fldChar w:fldCharType="separate"/>
      </w:r>
      <w:ins w:id="11" w:author="Ellen Lehnert" w:date="2010-07-03T18:57:00Z">
        <w:r>
          <w:rPr>
            <w:webHidden/>
          </w:rPr>
          <w:t>5</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12" w:author="Ellen Lehnert" w:date="2010-07-03T18:57:00Z"/>
          <w:rFonts w:asciiTheme="minorHAnsi" w:eastAsiaTheme="minorEastAsia" w:hAnsiTheme="minorHAnsi" w:cstheme="minorBidi"/>
        </w:rPr>
      </w:pPr>
      <w:ins w:id="13" w:author="Ellen Lehnert" w:date="2010-07-03T18:57:00Z">
        <w:r w:rsidRPr="00C302F5">
          <w:rPr>
            <w:rStyle w:val="Hyperlink"/>
          </w:rPr>
          <w:fldChar w:fldCharType="begin"/>
        </w:r>
        <w:r w:rsidRPr="00C302F5">
          <w:rPr>
            <w:rStyle w:val="Hyperlink"/>
          </w:rPr>
          <w:instrText xml:space="preserve"> </w:instrText>
        </w:r>
        <w:r>
          <w:instrText>HYPERLINK \l "_Toc265946787"</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Working Hours and Days</w:t>
        </w:r>
        <w:r>
          <w:rPr>
            <w:webHidden/>
          </w:rPr>
          <w:tab/>
        </w:r>
        <w:r>
          <w:rPr>
            <w:webHidden/>
          </w:rPr>
          <w:fldChar w:fldCharType="begin"/>
        </w:r>
        <w:r>
          <w:rPr>
            <w:webHidden/>
          </w:rPr>
          <w:instrText xml:space="preserve"> PAGEREF _Toc265946787 \h </w:instrText>
        </w:r>
        <w:r>
          <w:rPr>
            <w:webHidden/>
          </w:rPr>
        </w:r>
      </w:ins>
      <w:r>
        <w:rPr>
          <w:webHidden/>
        </w:rPr>
        <w:fldChar w:fldCharType="separate"/>
      </w:r>
      <w:ins w:id="14" w:author="Ellen Lehnert" w:date="2010-07-03T18:57:00Z">
        <w:r>
          <w:rPr>
            <w:webHidden/>
          </w:rPr>
          <w:t>6</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15" w:author="Ellen Lehnert" w:date="2010-07-03T18:57:00Z"/>
          <w:rFonts w:asciiTheme="minorHAnsi" w:eastAsiaTheme="minorEastAsia" w:hAnsiTheme="minorHAnsi" w:cstheme="minorBidi"/>
        </w:rPr>
      </w:pPr>
      <w:ins w:id="16" w:author="Ellen Lehnert" w:date="2010-07-03T18:57:00Z">
        <w:r w:rsidRPr="00C302F5">
          <w:rPr>
            <w:rStyle w:val="Hyperlink"/>
          </w:rPr>
          <w:fldChar w:fldCharType="begin"/>
        </w:r>
        <w:r w:rsidRPr="00C302F5">
          <w:rPr>
            <w:rStyle w:val="Hyperlink"/>
          </w:rPr>
          <w:instrText xml:space="preserve"> </w:instrText>
        </w:r>
        <w:r>
          <w:instrText>HYPERLINK \l "_Toc265946788"</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Non-Working Hours and Days</w:t>
        </w:r>
        <w:r>
          <w:rPr>
            <w:webHidden/>
          </w:rPr>
          <w:tab/>
        </w:r>
        <w:r>
          <w:rPr>
            <w:webHidden/>
          </w:rPr>
          <w:fldChar w:fldCharType="begin"/>
        </w:r>
        <w:r>
          <w:rPr>
            <w:webHidden/>
          </w:rPr>
          <w:instrText xml:space="preserve"> PAGEREF _Toc265946788 \h </w:instrText>
        </w:r>
        <w:r>
          <w:rPr>
            <w:webHidden/>
          </w:rPr>
        </w:r>
      </w:ins>
      <w:r>
        <w:rPr>
          <w:webHidden/>
        </w:rPr>
        <w:fldChar w:fldCharType="separate"/>
      </w:r>
      <w:ins w:id="17" w:author="Ellen Lehnert" w:date="2010-07-03T18:57:00Z">
        <w:r>
          <w:rPr>
            <w:webHidden/>
          </w:rPr>
          <w:t>9</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18" w:author="Ellen Lehnert" w:date="2010-07-03T18:57:00Z"/>
          <w:rFonts w:asciiTheme="minorHAnsi" w:eastAsiaTheme="minorEastAsia" w:hAnsiTheme="minorHAnsi" w:cstheme="minorBidi"/>
        </w:rPr>
      </w:pPr>
      <w:ins w:id="19" w:author="Ellen Lehnert" w:date="2010-07-03T18:57:00Z">
        <w:r w:rsidRPr="00C302F5">
          <w:rPr>
            <w:rStyle w:val="Hyperlink"/>
          </w:rPr>
          <w:fldChar w:fldCharType="begin"/>
        </w:r>
        <w:r w:rsidRPr="00C302F5">
          <w:rPr>
            <w:rStyle w:val="Hyperlink"/>
          </w:rPr>
          <w:instrText xml:space="preserve"> </w:instrText>
        </w:r>
        <w:r>
          <w:instrText>HYPERLINK \l "_Toc265946789"</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Calendar Options</w:t>
        </w:r>
        <w:r>
          <w:rPr>
            <w:webHidden/>
          </w:rPr>
          <w:tab/>
        </w:r>
        <w:r>
          <w:rPr>
            <w:webHidden/>
          </w:rPr>
          <w:fldChar w:fldCharType="begin"/>
        </w:r>
        <w:r>
          <w:rPr>
            <w:webHidden/>
          </w:rPr>
          <w:instrText xml:space="preserve"> PAGEREF _Toc265946789 \h </w:instrText>
        </w:r>
        <w:r>
          <w:rPr>
            <w:webHidden/>
          </w:rPr>
        </w:r>
      </w:ins>
      <w:r>
        <w:rPr>
          <w:webHidden/>
        </w:rPr>
        <w:fldChar w:fldCharType="separate"/>
      </w:r>
      <w:ins w:id="20" w:author="Ellen Lehnert" w:date="2010-07-03T18:57:00Z">
        <w:r>
          <w:rPr>
            <w:webHidden/>
          </w:rPr>
          <w:t>13</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21" w:author="Ellen Lehnert" w:date="2010-07-03T18:57:00Z"/>
          <w:rFonts w:asciiTheme="minorHAnsi" w:eastAsiaTheme="minorEastAsia" w:hAnsiTheme="minorHAnsi" w:cstheme="minorBidi"/>
        </w:rPr>
      </w:pPr>
      <w:ins w:id="22" w:author="Ellen Lehnert" w:date="2010-07-03T18:57:00Z">
        <w:r w:rsidRPr="00C302F5">
          <w:rPr>
            <w:rStyle w:val="Hyperlink"/>
          </w:rPr>
          <w:fldChar w:fldCharType="begin"/>
        </w:r>
        <w:r w:rsidRPr="00C302F5">
          <w:rPr>
            <w:rStyle w:val="Hyperlink"/>
          </w:rPr>
          <w:instrText xml:space="preserve"> </w:instrText>
        </w:r>
        <w:r>
          <w:instrText>HYPERLINK \l "_Toc265946790"</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Saving the Calendar</w:t>
        </w:r>
        <w:r>
          <w:rPr>
            <w:webHidden/>
          </w:rPr>
          <w:tab/>
        </w:r>
        <w:r>
          <w:rPr>
            <w:webHidden/>
          </w:rPr>
          <w:fldChar w:fldCharType="begin"/>
        </w:r>
        <w:r>
          <w:rPr>
            <w:webHidden/>
          </w:rPr>
          <w:instrText xml:space="preserve"> PAGEREF _Toc265946790 \h </w:instrText>
        </w:r>
        <w:r>
          <w:rPr>
            <w:webHidden/>
          </w:rPr>
        </w:r>
      </w:ins>
      <w:r>
        <w:rPr>
          <w:webHidden/>
        </w:rPr>
        <w:fldChar w:fldCharType="separate"/>
      </w:r>
      <w:ins w:id="23" w:author="Ellen Lehnert" w:date="2010-07-03T18:57:00Z">
        <w:r>
          <w:rPr>
            <w:webHidden/>
          </w:rPr>
          <w:t>15</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24" w:author="Ellen Lehnert" w:date="2010-07-03T18:57:00Z"/>
          <w:rFonts w:asciiTheme="minorHAnsi" w:eastAsiaTheme="minorEastAsia" w:hAnsiTheme="minorHAnsi" w:cstheme="minorBidi"/>
        </w:rPr>
      </w:pPr>
      <w:ins w:id="25" w:author="Ellen Lehnert" w:date="2010-07-03T18:57:00Z">
        <w:r w:rsidRPr="00C302F5">
          <w:rPr>
            <w:rStyle w:val="Hyperlink"/>
          </w:rPr>
          <w:fldChar w:fldCharType="begin"/>
        </w:r>
        <w:r w:rsidRPr="00C302F5">
          <w:rPr>
            <w:rStyle w:val="Hyperlink"/>
          </w:rPr>
          <w:instrText xml:space="preserve"> </w:instrText>
        </w:r>
        <w:r>
          <w:instrText>HYPERLINK \l "_Toc265946791"</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Practice: Creating Calendars</w:t>
        </w:r>
        <w:r>
          <w:rPr>
            <w:webHidden/>
          </w:rPr>
          <w:tab/>
        </w:r>
        <w:r>
          <w:rPr>
            <w:webHidden/>
          </w:rPr>
          <w:fldChar w:fldCharType="begin"/>
        </w:r>
        <w:r>
          <w:rPr>
            <w:webHidden/>
          </w:rPr>
          <w:instrText xml:space="preserve"> PAGEREF _Toc265946791 \h </w:instrText>
        </w:r>
        <w:r>
          <w:rPr>
            <w:webHidden/>
          </w:rPr>
        </w:r>
      </w:ins>
      <w:r>
        <w:rPr>
          <w:webHidden/>
        </w:rPr>
        <w:fldChar w:fldCharType="separate"/>
      </w:r>
      <w:ins w:id="26" w:author="Ellen Lehnert" w:date="2010-07-03T18:57:00Z">
        <w:r>
          <w:rPr>
            <w:webHidden/>
          </w:rPr>
          <w:t>16</w:t>
        </w:r>
        <w:r>
          <w:rPr>
            <w:webHidden/>
          </w:rPr>
          <w:fldChar w:fldCharType="end"/>
        </w:r>
        <w:r w:rsidRPr="00C302F5">
          <w:rPr>
            <w:rStyle w:val="Hyperlink"/>
          </w:rPr>
          <w:fldChar w:fldCharType="end"/>
        </w:r>
      </w:ins>
    </w:p>
    <w:p w:rsidR="000B538A" w:rsidRDefault="000B538A" w:rsidP="000B538A">
      <w:pPr>
        <w:pStyle w:val="TOC1"/>
        <w:framePr w:w="6408" w:wrap="notBeside" w:x="4321" w:y="5761" w:anchorLock="0"/>
        <w:rPr>
          <w:ins w:id="27" w:author="Ellen Lehnert" w:date="2010-07-03T18:57:00Z"/>
          <w:rFonts w:asciiTheme="minorHAnsi" w:eastAsiaTheme="minorEastAsia" w:hAnsiTheme="minorHAnsi" w:cstheme="minorBidi"/>
          <w:b w:val="0"/>
          <w:sz w:val="22"/>
          <w:szCs w:val="22"/>
        </w:rPr>
      </w:pPr>
      <w:ins w:id="28" w:author="Ellen Lehnert" w:date="2010-07-03T18:57:00Z">
        <w:r w:rsidRPr="00C302F5">
          <w:rPr>
            <w:rStyle w:val="Hyperlink"/>
          </w:rPr>
          <w:fldChar w:fldCharType="begin"/>
        </w:r>
        <w:r w:rsidRPr="00C302F5">
          <w:rPr>
            <w:rStyle w:val="Hyperlink"/>
          </w:rPr>
          <w:instrText xml:space="preserve"> </w:instrText>
        </w:r>
        <w:r>
          <w:instrText>HYPERLINK \l "_Toc265946792"</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Lesson 2: Configuring Schedule/Display Options</w:t>
        </w:r>
        <w:r>
          <w:rPr>
            <w:webHidden/>
          </w:rPr>
          <w:tab/>
        </w:r>
        <w:r>
          <w:rPr>
            <w:webHidden/>
          </w:rPr>
          <w:fldChar w:fldCharType="begin"/>
        </w:r>
        <w:r>
          <w:rPr>
            <w:webHidden/>
          </w:rPr>
          <w:instrText xml:space="preserve"> PAGEREF _Toc265946792 \h </w:instrText>
        </w:r>
        <w:r>
          <w:rPr>
            <w:webHidden/>
          </w:rPr>
        </w:r>
      </w:ins>
      <w:r>
        <w:rPr>
          <w:webHidden/>
        </w:rPr>
        <w:fldChar w:fldCharType="separate"/>
      </w:r>
      <w:ins w:id="29" w:author="Ellen Lehnert" w:date="2010-07-03T18:57:00Z">
        <w:r>
          <w:rPr>
            <w:webHidden/>
          </w:rPr>
          <w:t>17</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30" w:author="Ellen Lehnert" w:date="2010-07-03T18:57:00Z"/>
          <w:rFonts w:asciiTheme="minorHAnsi" w:eastAsiaTheme="minorEastAsia" w:hAnsiTheme="minorHAnsi" w:cstheme="minorBidi"/>
        </w:rPr>
      </w:pPr>
      <w:ins w:id="31" w:author="Ellen Lehnert" w:date="2010-07-03T18:57:00Z">
        <w:r w:rsidRPr="00C302F5">
          <w:rPr>
            <w:rStyle w:val="Hyperlink"/>
          </w:rPr>
          <w:fldChar w:fldCharType="begin"/>
        </w:r>
        <w:r w:rsidRPr="00C302F5">
          <w:rPr>
            <w:rStyle w:val="Hyperlink"/>
          </w:rPr>
          <w:instrText xml:space="preserve"> </w:instrText>
        </w:r>
        <w:r>
          <w:instrText>HYPERLINK \l "_Toc265946793"</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Understanding Duration vs. Work / Effort</w:t>
        </w:r>
        <w:r>
          <w:rPr>
            <w:webHidden/>
          </w:rPr>
          <w:tab/>
        </w:r>
        <w:r>
          <w:rPr>
            <w:webHidden/>
          </w:rPr>
          <w:fldChar w:fldCharType="begin"/>
        </w:r>
        <w:r>
          <w:rPr>
            <w:webHidden/>
          </w:rPr>
          <w:instrText xml:space="preserve"> PAGEREF _Toc265946793 \h </w:instrText>
        </w:r>
        <w:r>
          <w:rPr>
            <w:webHidden/>
          </w:rPr>
        </w:r>
      </w:ins>
      <w:r>
        <w:rPr>
          <w:webHidden/>
        </w:rPr>
        <w:fldChar w:fldCharType="separate"/>
      </w:r>
      <w:ins w:id="32" w:author="Ellen Lehnert" w:date="2010-07-03T18:57:00Z">
        <w:r>
          <w:rPr>
            <w:webHidden/>
          </w:rPr>
          <w:t>18</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33" w:author="Ellen Lehnert" w:date="2010-07-03T18:57:00Z"/>
          <w:rFonts w:asciiTheme="minorHAnsi" w:eastAsiaTheme="minorEastAsia" w:hAnsiTheme="minorHAnsi" w:cstheme="minorBidi"/>
        </w:rPr>
      </w:pPr>
      <w:ins w:id="34" w:author="Ellen Lehnert" w:date="2010-07-03T18:57:00Z">
        <w:r w:rsidRPr="00C302F5">
          <w:rPr>
            <w:rStyle w:val="Hyperlink"/>
          </w:rPr>
          <w:fldChar w:fldCharType="begin"/>
        </w:r>
        <w:r w:rsidRPr="00C302F5">
          <w:rPr>
            <w:rStyle w:val="Hyperlink"/>
          </w:rPr>
          <w:instrText xml:space="preserve"> </w:instrText>
        </w:r>
        <w:r>
          <w:instrText>HYPERLINK \l "_Toc265946794"</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What is Effort Driven Scheduling?</w:t>
        </w:r>
        <w:r>
          <w:rPr>
            <w:webHidden/>
          </w:rPr>
          <w:tab/>
        </w:r>
        <w:r>
          <w:rPr>
            <w:webHidden/>
          </w:rPr>
          <w:fldChar w:fldCharType="begin"/>
        </w:r>
        <w:r>
          <w:rPr>
            <w:webHidden/>
          </w:rPr>
          <w:instrText xml:space="preserve"> PAGEREF _Toc265946794 \h </w:instrText>
        </w:r>
        <w:r>
          <w:rPr>
            <w:webHidden/>
          </w:rPr>
        </w:r>
      </w:ins>
      <w:r>
        <w:rPr>
          <w:webHidden/>
        </w:rPr>
        <w:fldChar w:fldCharType="separate"/>
      </w:r>
      <w:ins w:id="35" w:author="Ellen Lehnert" w:date="2010-07-03T18:57:00Z">
        <w:r>
          <w:rPr>
            <w:webHidden/>
          </w:rPr>
          <w:t>19</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36" w:author="Ellen Lehnert" w:date="2010-07-03T18:57:00Z"/>
          <w:rFonts w:asciiTheme="minorHAnsi" w:eastAsiaTheme="minorEastAsia" w:hAnsiTheme="minorHAnsi" w:cstheme="minorBidi"/>
        </w:rPr>
      </w:pPr>
      <w:ins w:id="37" w:author="Ellen Lehnert" w:date="2010-07-03T18:57:00Z">
        <w:r w:rsidRPr="00C302F5">
          <w:rPr>
            <w:rStyle w:val="Hyperlink"/>
          </w:rPr>
          <w:fldChar w:fldCharType="begin"/>
        </w:r>
        <w:r w:rsidRPr="00C302F5">
          <w:rPr>
            <w:rStyle w:val="Hyperlink"/>
          </w:rPr>
          <w:instrText xml:space="preserve"> </w:instrText>
        </w:r>
        <w:r>
          <w:instrText>HYPERLINK \l "_Toc265946795"</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Understanding Task Types</w:t>
        </w:r>
        <w:r>
          <w:rPr>
            <w:webHidden/>
          </w:rPr>
          <w:tab/>
        </w:r>
        <w:r>
          <w:rPr>
            <w:webHidden/>
          </w:rPr>
          <w:fldChar w:fldCharType="begin"/>
        </w:r>
        <w:r>
          <w:rPr>
            <w:webHidden/>
          </w:rPr>
          <w:instrText xml:space="preserve"> PAGEREF _Toc265946795 \h </w:instrText>
        </w:r>
        <w:r>
          <w:rPr>
            <w:webHidden/>
          </w:rPr>
        </w:r>
      </w:ins>
      <w:r>
        <w:rPr>
          <w:webHidden/>
        </w:rPr>
        <w:fldChar w:fldCharType="separate"/>
      </w:r>
      <w:ins w:id="38" w:author="Ellen Lehnert" w:date="2010-07-03T18:57:00Z">
        <w:r>
          <w:rPr>
            <w:webHidden/>
          </w:rPr>
          <w:t>20</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39" w:author="Ellen Lehnert" w:date="2010-07-03T18:57:00Z"/>
          <w:rFonts w:asciiTheme="minorHAnsi" w:eastAsiaTheme="minorEastAsia" w:hAnsiTheme="minorHAnsi" w:cstheme="minorBidi"/>
        </w:rPr>
      </w:pPr>
      <w:ins w:id="40" w:author="Ellen Lehnert" w:date="2010-07-03T18:57:00Z">
        <w:r w:rsidRPr="00C302F5">
          <w:rPr>
            <w:rStyle w:val="Hyperlink"/>
          </w:rPr>
          <w:fldChar w:fldCharType="begin"/>
        </w:r>
        <w:r w:rsidRPr="00C302F5">
          <w:rPr>
            <w:rStyle w:val="Hyperlink"/>
          </w:rPr>
          <w:instrText xml:space="preserve"> </w:instrText>
        </w:r>
        <w:r>
          <w:instrText>HYPERLINK \l "_Toc265946796"</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Schedule Options</w:t>
        </w:r>
        <w:r>
          <w:rPr>
            <w:webHidden/>
          </w:rPr>
          <w:tab/>
        </w:r>
        <w:r>
          <w:rPr>
            <w:webHidden/>
          </w:rPr>
          <w:fldChar w:fldCharType="begin"/>
        </w:r>
        <w:r>
          <w:rPr>
            <w:webHidden/>
          </w:rPr>
          <w:instrText xml:space="preserve"> PAGEREF _Toc265946796 \h </w:instrText>
        </w:r>
        <w:r>
          <w:rPr>
            <w:webHidden/>
          </w:rPr>
        </w:r>
      </w:ins>
      <w:r>
        <w:rPr>
          <w:webHidden/>
        </w:rPr>
        <w:fldChar w:fldCharType="separate"/>
      </w:r>
      <w:ins w:id="41" w:author="Ellen Lehnert" w:date="2010-07-03T18:57:00Z">
        <w:r>
          <w:rPr>
            <w:webHidden/>
          </w:rPr>
          <w:t>22</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42" w:author="Ellen Lehnert" w:date="2010-07-03T18:57:00Z"/>
          <w:rFonts w:asciiTheme="minorHAnsi" w:eastAsiaTheme="minorEastAsia" w:hAnsiTheme="minorHAnsi" w:cstheme="minorBidi"/>
        </w:rPr>
      </w:pPr>
      <w:ins w:id="43" w:author="Ellen Lehnert" w:date="2010-07-03T18:57:00Z">
        <w:r w:rsidRPr="00C302F5">
          <w:rPr>
            <w:rStyle w:val="Hyperlink"/>
          </w:rPr>
          <w:fldChar w:fldCharType="begin"/>
        </w:r>
        <w:r w:rsidRPr="00C302F5">
          <w:rPr>
            <w:rStyle w:val="Hyperlink"/>
          </w:rPr>
          <w:instrText xml:space="preserve"> </w:instrText>
        </w:r>
        <w:r>
          <w:instrText>HYPERLINK \l "_Toc265946797"</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Display and General Options</w:t>
        </w:r>
        <w:r>
          <w:rPr>
            <w:webHidden/>
          </w:rPr>
          <w:tab/>
        </w:r>
        <w:r>
          <w:rPr>
            <w:webHidden/>
          </w:rPr>
          <w:fldChar w:fldCharType="begin"/>
        </w:r>
        <w:r>
          <w:rPr>
            <w:webHidden/>
          </w:rPr>
          <w:instrText xml:space="preserve"> PAGEREF _Toc265946797 \h </w:instrText>
        </w:r>
        <w:r>
          <w:rPr>
            <w:webHidden/>
          </w:rPr>
        </w:r>
      </w:ins>
      <w:r>
        <w:rPr>
          <w:webHidden/>
        </w:rPr>
        <w:fldChar w:fldCharType="separate"/>
      </w:r>
      <w:ins w:id="44" w:author="Ellen Lehnert" w:date="2010-07-03T18:57:00Z">
        <w:r>
          <w:rPr>
            <w:webHidden/>
          </w:rPr>
          <w:t>24</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45" w:author="Ellen Lehnert" w:date="2010-07-03T18:57:00Z"/>
          <w:rFonts w:asciiTheme="minorHAnsi" w:eastAsiaTheme="minorEastAsia" w:hAnsiTheme="minorHAnsi" w:cstheme="minorBidi"/>
        </w:rPr>
      </w:pPr>
      <w:ins w:id="46" w:author="Ellen Lehnert" w:date="2010-07-03T18:57:00Z">
        <w:r w:rsidRPr="00C302F5">
          <w:rPr>
            <w:rStyle w:val="Hyperlink"/>
          </w:rPr>
          <w:fldChar w:fldCharType="begin"/>
        </w:r>
        <w:r w:rsidRPr="00C302F5">
          <w:rPr>
            <w:rStyle w:val="Hyperlink"/>
          </w:rPr>
          <w:instrText xml:space="preserve"> </w:instrText>
        </w:r>
        <w:r>
          <w:instrText>HYPERLINK \l "_Toc265946798"</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Adding Project Information</w:t>
        </w:r>
        <w:r>
          <w:rPr>
            <w:webHidden/>
          </w:rPr>
          <w:tab/>
        </w:r>
        <w:r>
          <w:rPr>
            <w:webHidden/>
          </w:rPr>
          <w:fldChar w:fldCharType="begin"/>
        </w:r>
        <w:r>
          <w:rPr>
            <w:webHidden/>
          </w:rPr>
          <w:instrText xml:space="preserve"> PAGEREF _Toc265946798 \h </w:instrText>
        </w:r>
        <w:r>
          <w:rPr>
            <w:webHidden/>
          </w:rPr>
        </w:r>
      </w:ins>
      <w:r>
        <w:rPr>
          <w:webHidden/>
        </w:rPr>
        <w:fldChar w:fldCharType="separate"/>
      </w:r>
      <w:ins w:id="47" w:author="Ellen Lehnert" w:date="2010-07-03T18:57:00Z">
        <w:r>
          <w:rPr>
            <w:webHidden/>
          </w:rPr>
          <w:t>27</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48" w:author="Ellen Lehnert" w:date="2010-07-03T18:57:00Z"/>
          <w:rFonts w:asciiTheme="minorHAnsi" w:eastAsiaTheme="minorEastAsia" w:hAnsiTheme="minorHAnsi" w:cstheme="minorBidi"/>
        </w:rPr>
      </w:pPr>
      <w:ins w:id="49" w:author="Ellen Lehnert" w:date="2010-07-03T18:57:00Z">
        <w:r w:rsidRPr="00C302F5">
          <w:rPr>
            <w:rStyle w:val="Hyperlink"/>
          </w:rPr>
          <w:fldChar w:fldCharType="begin"/>
        </w:r>
        <w:r w:rsidRPr="00C302F5">
          <w:rPr>
            <w:rStyle w:val="Hyperlink"/>
          </w:rPr>
          <w:instrText xml:space="preserve"> </w:instrText>
        </w:r>
        <w:r>
          <w:instrText>HYPERLINK \l "_Toc265946799"</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Working with Timescale</w:t>
        </w:r>
        <w:r>
          <w:rPr>
            <w:webHidden/>
          </w:rPr>
          <w:tab/>
        </w:r>
        <w:r>
          <w:rPr>
            <w:webHidden/>
          </w:rPr>
          <w:fldChar w:fldCharType="begin"/>
        </w:r>
        <w:r>
          <w:rPr>
            <w:webHidden/>
          </w:rPr>
          <w:instrText xml:space="preserve"> PAGEREF _Toc265946799 \h </w:instrText>
        </w:r>
        <w:r>
          <w:rPr>
            <w:webHidden/>
          </w:rPr>
        </w:r>
      </w:ins>
      <w:r>
        <w:rPr>
          <w:webHidden/>
        </w:rPr>
        <w:fldChar w:fldCharType="separate"/>
      </w:r>
      <w:ins w:id="50" w:author="Ellen Lehnert" w:date="2010-07-03T18:57:00Z">
        <w:r>
          <w:rPr>
            <w:webHidden/>
          </w:rPr>
          <w:t>29</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51" w:author="Ellen Lehnert" w:date="2010-07-03T18:57:00Z"/>
          <w:rFonts w:asciiTheme="minorHAnsi" w:eastAsiaTheme="minorEastAsia" w:hAnsiTheme="minorHAnsi" w:cstheme="minorBidi"/>
        </w:rPr>
      </w:pPr>
      <w:ins w:id="52" w:author="Ellen Lehnert" w:date="2010-07-03T18:57:00Z">
        <w:r w:rsidRPr="00C302F5">
          <w:rPr>
            <w:rStyle w:val="Hyperlink"/>
          </w:rPr>
          <w:fldChar w:fldCharType="begin"/>
        </w:r>
        <w:r w:rsidRPr="00C302F5">
          <w:rPr>
            <w:rStyle w:val="Hyperlink"/>
          </w:rPr>
          <w:instrText xml:space="preserve"> </w:instrText>
        </w:r>
        <w:r>
          <w:instrText>HYPERLINK \l "_Toc265946800"</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Practice: Configuring Schedule/Display Options</w:t>
        </w:r>
        <w:r>
          <w:rPr>
            <w:webHidden/>
          </w:rPr>
          <w:tab/>
        </w:r>
        <w:r>
          <w:rPr>
            <w:webHidden/>
          </w:rPr>
          <w:fldChar w:fldCharType="begin"/>
        </w:r>
        <w:r>
          <w:rPr>
            <w:webHidden/>
          </w:rPr>
          <w:instrText xml:space="preserve"> PAGEREF _Toc265946800 \h </w:instrText>
        </w:r>
        <w:r>
          <w:rPr>
            <w:webHidden/>
          </w:rPr>
        </w:r>
      </w:ins>
      <w:r>
        <w:rPr>
          <w:webHidden/>
        </w:rPr>
        <w:fldChar w:fldCharType="separate"/>
      </w:r>
      <w:ins w:id="53" w:author="Ellen Lehnert" w:date="2010-07-03T18:57:00Z">
        <w:r>
          <w:rPr>
            <w:webHidden/>
          </w:rPr>
          <w:t>31</w:t>
        </w:r>
        <w:r>
          <w:rPr>
            <w:webHidden/>
          </w:rPr>
          <w:fldChar w:fldCharType="end"/>
        </w:r>
        <w:r w:rsidRPr="00C302F5">
          <w:rPr>
            <w:rStyle w:val="Hyperlink"/>
          </w:rPr>
          <w:fldChar w:fldCharType="end"/>
        </w:r>
      </w:ins>
    </w:p>
    <w:p w:rsidR="000B538A" w:rsidRDefault="000B538A" w:rsidP="000B538A">
      <w:pPr>
        <w:pStyle w:val="TOC1"/>
        <w:framePr w:w="6408" w:wrap="notBeside" w:x="4321" w:y="5761" w:anchorLock="0"/>
        <w:rPr>
          <w:ins w:id="54" w:author="Ellen Lehnert" w:date="2010-07-03T18:57:00Z"/>
          <w:rFonts w:asciiTheme="minorHAnsi" w:eastAsiaTheme="minorEastAsia" w:hAnsiTheme="minorHAnsi" w:cstheme="minorBidi"/>
          <w:b w:val="0"/>
          <w:sz w:val="22"/>
          <w:szCs w:val="22"/>
        </w:rPr>
      </w:pPr>
      <w:ins w:id="55" w:author="Ellen Lehnert" w:date="2010-07-03T18:57:00Z">
        <w:r w:rsidRPr="00C302F5">
          <w:rPr>
            <w:rStyle w:val="Hyperlink"/>
          </w:rPr>
          <w:fldChar w:fldCharType="begin"/>
        </w:r>
        <w:r w:rsidRPr="00C302F5">
          <w:rPr>
            <w:rStyle w:val="Hyperlink"/>
          </w:rPr>
          <w:instrText xml:space="preserve"> </w:instrText>
        </w:r>
        <w:r>
          <w:instrText>HYPERLINK \l "_Toc265946801"</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Lesson 3: Creating and Saving a Project Schedule</w:t>
        </w:r>
        <w:r>
          <w:rPr>
            <w:webHidden/>
          </w:rPr>
          <w:tab/>
        </w:r>
        <w:r>
          <w:rPr>
            <w:webHidden/>
          </w:rPr>
          <w:fldChar w:fldCharType="begin"/>
        </w:r>
        <w:r>
          <w:rPr>
            <w:webHidden/>
          </w:rPr>
          <w:instrText xml:space="preserve"> PAGEREF _Toc265946801 \h </w:instrText>
        </w:r>
        <w:r>
          <w:rPr>
            <w:webHidden/>
          </w:rPr>
        </w:r>
      </w:ins>
      <w:r>
        <w:rPr>
          <w:webHidden/>
        </w:rPr>
        <w:fldChar w:fldCharType="separate"/>
      </w:r>
      <w:ins w:id="56" w:author="Ellen Lehnert" w:date="2010-07-03T18:57:00Z">
        <w:r>
          <w:rPr>
            <w:webHidden/>
          </w:rPr>
          <w:t>32</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57" w:author="Ellen Lehnert" w:date="2010-07-03T18:57:00Z"/>
          <w:rFonts w:asciiTheme="minorHAnsi" w:eastAsiaTheme="minorEastAsia" w:hAnsiTheme="minorHAnsi" w:cstheme="minorBidi"/>
        </w:rPr>
      </w:pPr>
      <w:ins w:id="58" w:author="Ellen Lehnert" w:date="2010-07-03T18:57:00Z">
        <w:r w:rsidRPr="00C302F5">
          <w:rPr>
            <w:rStyle w:val="Hyperlink"/>
          </w:rPr>
          <w:fldChar w:fldCharType="begin"/>
        </w:r>
        <w:r w:rsidRPr="00C302F5">
          <w:rPr>
            <w:rStyle w:val="Hyperlink"/>
          </w:rPr>
          <w:instrText xml:space="preserve"> </w:instrText>
        </w:r>
        <w:r>
          <w:instrText>HYPERLINK \l "_Toc265946802"</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Creating a New Project</w:t>
        </w:r>
        <w:r>
          <w:rPr>
            <w:webHidden/>
          </w:rPr>
          <w:tab/>
        </w:r>
        <w:r>
          <w:rPr>
            <w:webHidden/>
          </w:rPr>
          <w:fldChar w:fldCharType="begin"/>
        </w:r>
        <w:r>
          <w:rPr>
            <w:webHidden/>
          </w:rPr>
          <w:instrText xml:space="preserve"> PAGEREF _Toc265946802 \h </w:instrText>
        </w:r>
        <w:r>
          <w:rPr>
            <w:webHidden/>
          </w:rPr>
        </w:r>
      </w:ins>
      <w:r>
        <w:rPr>
          <w:webHidden/>
        </w:rPr>
        <w:fldChar w:fldCharType="separate"/>
      </w:r>
      <w:ins w:id="59" w:author="Ellen Lehnert" w:date="2010-07-03T18:57:00Z">
        <w:r>
          <w:rPr>
            <w:webHidden/>
          </w:rPr>
          <w:t>33</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60" w:author="Ellen Lehnert" w:date="2010-07-03T18:57:00Z"/>
          <w:rFonts w:asciiTheme="minorHAnsi" w:eastAsiaTheme="minorEastAsia" w:hAnsiTheme="minorHAnsi" w:cstheme="minorBidi"/>
        </w:rPr>
      </w:pPr>
      <w:ins w:id="61" w:author="Ellen Lehnert" w:date="2010-07-03T18:57:00Z">
        <w:r w:rsidRPr="00C302F5">
          <w:rPr>
            <w:rStyle w:val="Hyperlink"/>
          </w:rPr>
          <w:fldChar w:fldCharType="begin"/>
        </w:r>
        <w:r w:rsidRPr="00C302F5">
          <w:rPr>
            <w:rStyle w:val="Hyperlink"/>
          </w:rPr>
          <w:instrText xml:space="preserve"> </w:instrText>
        </w:r>
        <w:r>
          <w:instrText>HYPERLINK \l "_Toc265946803"</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Creating a Project from an Excel Workbook</w:t>
        </w:r>
        <w:r>
          <w:rPr>
            <w:webHidden/>
          </w:rPr>
          <w:tab/>
        </w:r>
        <w:r>
          <w:rPr>
            <w:webHidden/>
          </w:rPr>
          <w:fldChar w:fldCharType="begin"/>
        </w:r>
        <w:r>
          <w:rPr>
            <w:webHidden/>
          </w:rPr>
          <w:instrText xml:space="preserve"> PAGEREF _Toc265946803 \h </w:instrText>
        </w:r>
        <w:r>
          <w:rPr>
            <w:webHidden/>
          </w:rPr>
        </w:r>
      </w:ins>
      <w:r>
        <w:rPr>
          <w:webHidden/>
        </w:rPr>
        <w:fldChar w:fldCharType="separate"/>
      </w:r>
      <w:ins w:id="62" w:author="Ellen Lehnert" w:date="2010-07-03T18:57:00Z">
        <w:r>
          <w:rPr>
            <w:webHidden/>
          </w:rPr>
          <w:t>35</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63" w:author="Ellen Lehnert" w:date="2010-07-03T18:57:00Z"/>
          <w:rFonts w:asciiTheme="minorHAnsi" w:eastAsiaTheme="minorEastAsia" w:hAnsiTheme="minorHAnsi" w:cstheme="minorBidi"/>
        </w:rPr>
      </w:pPr>
      <w:ins w:id="64" w:author="Ellen Lehnert" w:date="2010-07-03T18:57:00Z">
        <w:r w:rsidRPr="00C302F5">
          <w:rPr>
            <w:rStyle w:val="Hyperlink"/>
          </w:rPr>
          <w:fldChar w:fldCharType="begin"/>
        </w:r>
        <w:r w:rsidRPr="00C302F5">
          <w:rPr>
            <w:rStyle w:val="Hyperlink"/>
          </w:rPr>
          <w:instrText xml:space="preserve"> </w:instrText>
        </w:r>
        <w:r>
          <w:instrText>HYPERLINK \l "_Toc265946804"</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Creating a Project from a SharePoint Task List</w:t>
        </w:r>
        <w:r>
          <w:rPr>
            <w:webHidden/>
          </w:rPr>
          <w:tab/>
        </w:r>
        <w:r>
          <w:rPr>
            <w:webHidden/>
          </w:rPr>
          <w:fldChar w:fldCharType="begin"/>
        </w:r>
        <w:r>
          <w:rPr>
            <w:webHidden/>
          </w:rPr>
          <w:instrText xml:space="preserve"> PAGEREF _Toc265946804 \h </w:instrText>
        </w:r>
        <w:r>
          <w:rPr>
            <w:webHidden/>
          </w:rPr>
        </w:r>
      </w:ins>
      <w:r>
        <w:rPr>
          <w:webHidden/>
        </w:rPr>
        <w:fldChar w:fldCharType="separate"/>
      </w:r>
      <w:ins w:id="65" w:author="Ellen Lehnert" w:date="2010-07-03T18:57:00Z">
        <w:r>
          <w:rPr>
            <w:webHidden/>
          </w:rPr>
          <w:t>37</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66" w:author="Ellen Lehnert" w:date="2010-07-03T18:57:00Z"/>
          <w:rFonts w:asciiTheme="minorHAnsi" w:eastAsiaTheme="minorEastAsia" w:hAnsiTheme="minorHAnsi" w:cstheme="minorBidi"/>
        </w:rPr>
      </w:pPr>
      <w:ins w:id="67" w:author="Ellen Lehnert" w:date="2010-07-03T18:57:00Z">
        <w:r w:rsidRPr="00C302F5">
          <w:rPr>
            <w:rStyle w:val="Hyperlink"/>
          </w:rPr>
          <w:fldChar w:fldCharType="begin"/>
        </w:r>
        <w:r w:rsidRPr="00C302F5">
          <w:rPr>
            <w:rStyle w:val="Hyperlink"/>
          </w:rPr>
          <w:instrText xml:space="preserve"> </w:instrText>
        </w:r>
        <w:r>
          <w:instrText>HYPERLINK \l "_Toc265946805"</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Importance of Naming Standards</w:t>
        </w:r>
        <w:r>
          <w:rPr>
            <w:webHidden/>
          </w:rPr>
          <w:tab/>
        </w:r>
        <w:r>
          <w:rPr>
            <w:webHidden/>
          </w:rPr>
          <w:fldChar w:fldCharType="begin"/>
        </w:r>
        <w:r>
          <w:rPr>
            <w:webHidden/>
          </w:rPr>
          <w:instrText xml:space="preserve"> PAGEREF _Toc265946805 \h </w:instrText>
        </w:r>
        <w:r>
          <w:rPr>
            <w:webHidden/>
          </w:rPr>
        </w:r>
      </w:ins>
      <w:r>
        <w:rPr>
          <w:webHidden/>
        </w:rPr>
        <w:fldChar w:fldCharType="separate"/>
      </w:r>
      <w:ins w:id="68" w:author="Ellen Lehnert" w:date="2010-07-03T18:57:00Z">
        <w:r>
          <w:rPr>
            <w:webHidden/>
          </w:rPr>
          <w:t>38</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69" w:author="Ellen Lehnert" w:date="2010-07-03T18:57:00Z"/>
          <w:rFonts w:asciiTheme="minorHAnsi" w:eastAsiaTheme="minorEastAsia" w:hAnsiTheme="minorHAnsi" w:cstheme="minorBidi"/>
        </w:rPr>
      </w:pPr>
      <w:ins w:id="70" w:author="Ellen Lehnert" w:date="2010-07-03T18:57:00Z">
        <w:r w:rsidRPr="00C302F5">
          <w:rPr>
            <w:rStyle w:val="Hyperlink"/>
          </w:rPr>
          <w:fldChar w:fldCharType="begin"/>
        </w:r>
        <w:r w:rsidRPr="00C302F5">
          <w:rPr>
            <w:rStyle w:val="Hyperlink"/>
          </w:rPr>
          <w:instrText xml:space="preserve"> </w:instrText>
        </w:r>
        <w:r>
          <w:instrText>HYPERLINK \l "_Toc265946806"</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Setting Read-Only and Password Attributes</w:t>
        </w:r>
        <w:r>
          <w:rPr>
            <w:webHidden/>
          </w:rPr>
          <w:tab/>
        </w:r>
        <w:r>
          <w:rPr>
            <w:webHidden/>
          </w:rPr>
          <w:fldChar w:fldCharType="begin"/>
        </w:r>
        <w:r>
          <w:rPr>
            <w:webHidden/>
          </w:rPr>
          <w:instrText xml:space="preserve"> PAGEREF _Toc265946806 \h </w:instrText>
        </w:r>
        <w:r>
          <w:rPr>
            <w:webHidden/>
          </w:rPr>
        </w:r>
      </w:ins>
      <w:r>
        <w:rPr>
          <w:webHidden/>
        </w:rPr>
        <w:fldChar w:fldCharType="separate"/>
      </w:r>
      <w:ins w:id="71" w:author="Ellen Lehnert" w:date="2010-07-03T18:57:00Z">
        <w:r>
          <w:rPr>
            <w:webHidden/>
          </w:rPr>
          <w:t>39</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72" w:author="Ellen Lehnert" w:date="2010-07-03T18:57:00Z"/>
          <w:rFonts w:asciiTheme="minorHAnsi" w:eastAsiaTheme="minorEastAsia" w:hAnsiTheme="minorHAnsi" w:cstheme="minorBidi"/>
        </w:rPr>
      </w:pPr>
      <w:ins w:id="73" w:author="Ellen Lehnert" w:date="2010-07-03T18:57:00Z">
        <w:r w:rsidRPr="00C302F5">
          <w:rPr>
            <w:rStyle w:val="Hyperlink"/>
          </w:rPr>
          <w:fldChar w:fldCharType="begin"/>
        </w:r>
        <w:r w:rsidRPr="00C302F5">
          <w:rPr>
            <w:rStyle w:val="Hyperlink"/>
          </w:rPr>
          <w:instrText xml:space="preserve"> </w:instrText>
        </w:r>
        <w:r>
          <w:instrText>HYPERLINK \l "_Toc265946807"</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Saving the Schedule</w:t>
        </w:r>
        <w:r>
          <w:rPr>
            <w:webHidden/>
          </w:rPr>
          <w:tab/>
        </w:r>
        <w:r>
          <w:rPr>
            <w:webHidden/>
          </w:rPr>
          <w:fldChar w:fldCharType="begin"/>
        </w:r>
        <w:r>
          <w:rPr>
            <w:webHidden/>
          </w:rPr>
          <w:instrText xml:space="preserve"> PAGEREF _Toc265946807 \h </w:instrText>
        </w:r>
        <w:r>
          <w:rPr>
            <w:webHidden/>
          </w:rPr>
        </w:r>
      </w:ins>
      <w:r>
        <w:rPr>
          <w:webHidden/>
        </w:rPr>
        <w:fldChar w:fldCharType="separate"/>
      </w:r>
      <w:ins w:id="74" w:author="Ellen Lehnert" w:date="2010-07-03T18:57:00Z">
        <w:r>
          <w:rPr>
            <w:webHidden/>
          </w:rPr>
          <w:t>41</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75" w:author="Ellen Lehnert" w:date="2010-07-03T18:57:00Z"/>
          <w:rFonts w:asciiTheme="minorHAnsi" w:eastAsiaTheme="minorEastAsia" w:hAnsiTheme="minorHAnsi" w:cstheme="minorBidi"/>
        </w:rPr>
      </w:pPr>
      <w:ins w:id="76" w:author="Ellen Lehnert" w:date="2010-07-03T18:57:00Z">
        <w:r w:rsidRPr="00C302F5">
          <w:rPr>
            <w:rStyle w:val="Hyperlink"/>
          </w:rPr>
          <w:fldChar w:fldCharType="begin"/>
        </w:r>
        <w:r w:rsidRPr="00C302F5">
          <w:rPr>
            <w:rStyle w:val="Hyperlink"/>
          </w:rPr>
          <w:instrText xml:space="preserve"> </w:instrText>
        </w:r>
        <w:r>
          <w:instrText>HYPERLINK \l "_Toc265946808"</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Save and Send Options</w:t>
        </w:r>
        <w:r>
          <w:rPr>
            <w:webHidden/>
          </w:rPr>
          <w:tab/>
        </w:r>
        <w:r>
          <w:rPr>
            <w:webHidden/>
          </w:rPr>
          <w:fldChar w:fldCharType="begin"/>
        </w:r>
        <w:r>
          <w:rPr>
            <w:webHidden/>
          </w:rPr>
          <w:instrText xml:space="preserve"> PAGEREF _Toc265946808 \h </w:instrText>
        </w:r>
        <w:r>
          <w:rPr>
            <w:webHidden/>
          </w:rPr>
        </w:r>
      </w:ins>
      <w:r>
        <w:rPr>
          <w:webHidden/>
        </w:rPr>
        <w:fldChar w:fldCharType="separate"/>
      </w:r>
      <w:ins w:id="77" w:author="Ellen Lehnert" w:date="2010-07-03T18:57:00Z">
        <w:r>
          <w:rPr>
            <w:webHidden/>
          </w:rPr>
          <w:t>42</w:t>
        </w:r>
        <w:r>
          <w:rPr>
            <w:webHidden/>
          </w:rPr>
          <w:fldChar w:fldCharType="end"/>
        </w:r>
        <w:r w:rsidRPr="00C302F5">
          <w:rPr>
            <w:rStyle w:val="Hyperlink"/>
          </w:rPr>
          <w:fldChar w:fldCharType="end"/>
        </w:r>
      </w:ins>
    </w:p>
    <w:p w:rsidR="000B538A" w:rsidRDefault="000B538A" w:rsidP="000B538A">
      <w:pPr>
        <w:pStyle w:val="TOC2"/>
        <w:framePr w:w="6408" w:wrap="notBeside" w:x="4321" w:y="5761" w:anchorLock="0"/>
        <w:rPr>
          <w:ins w:id="78" w:author="Ellen Lehnert" w:date="2010-07-03T18:57:00Z"/>
          <w:rFonts w:asciiTheme="minorHAnsi" w:eastAsiaTheme="minorEastAsia" w:hAnsiTheme="minorHAnsi" w:cstheme="minorBidi"/>
        </w:rPr>
      </w:pPr>
      <w:ins w:id="79" w:author="Ellen Lehnert" w:date="2010-07-03T18:57:00Z">
        <w:r w:rsidRPr="00C302F5">
          <w:rPr>
            <w:rStyle w:val="Hyperlink"/>
          </w:rPr>
          <w:fldChar w:fldCharType="begin"/>
        </w:r>
        <w:r w:rsidRPr="00C302F5">
          <w:rPr>
            <w:rStyle w:val="Hyperlink"/>
          </w:rPr>
          <w:instrText xml:space="preserve"> </w:instrText>
        </w:r>
        <w:r>
          <w:instrText>HYPERLINK \l "_Toc265946809"</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Practice: Creating and Saving a Project Schedule</w:t>
        </w:r>
        <w:r>
          <w:rPr>
            <w:webHidden/>
          </w:rPr>
          <w:tab/>
        </w:r>
        <w:r>
          <w:rPr>
            <w:webHidden/>
          </w:rPr>
          <w:fldChar w:fldCharType="begin"/>
        </w:r>
        <w:r>
          <w:rPr>
            <w:webHidden/>
          </w:rPr>
          <w:instrText xml:space="preserve"> PAGEREF _Toc265946809 \h </w:instrText>
        </w:r>
        <w:r>
          <w:rPr>
            <w:webHidden/>
          </w:rPr>
        </w:r>
      </w:ins>
      <w:r>
        <w:rPr>
          <w:webHidden/>
        </w:rPr>
        <w:fldChar w:fldCharType="separate"/>
      </w:r>
      <w:ins w:id="80" w:author="Ellen Lehnert" w:date="2010-07-03T18:57:00Z">
        <w:r>
          <w:rPr>
            <w:webHidden/>
          </w:rPr>
          <w:t>44</w:t>
        </w:r>
        <w:r>
          <w:rPr>
            <w:webHidden/>
          </w:rPr>
          <w:fldChar w:fldCharType="end"/>
        </w:r>
        <w:r w:rsidRPr="00C302F5">
          <w:rPr>
            <w:rStyle w:val="Hyperlink"/>
          </w:rPr>
          <w:fldChar w:fldCharType="end"/>
        </w:r>
      </w:ins>
    </w:p>
    <w:p w:rsidR="000B538A" w:rsidRDefault="000B538A" w:rsidP="000B538A">
      <w:pPr>
        <w:pStyle w:val="TOC1"/>
        <w:framePr w:w="6408" w:wrap="notBeside" w:x="4321" w:y="5761" w:anchorLock="0"/>
        <w:rPr>
          <w:ins w:id="81" w:author="Ellen Lehnert" w:date="2010-07-03T18:57:00Z"/>
          <w:rFonts w:asciiTheme="minorHAnsi" w:eastAsiaTheme="minorEastAsia" w:hAnsiTheme="minorHAnsi" w:cstheme="minorBidi"/>
          <w:b w:val="0"/>
          <w:sz w:val="22"/>
          <w:szCs w:val="22"/>
        </w:rPr>
      </w:pPr>
      <w:ins w:id="82" w:author="Ellen Lehnert" w:date="2010-07-03T18:57:00Z">
        <w:r w:rsidRPr="00C302F5">
          <w:rPr>
            <w:rStyle w:val="Hyperlink"/>
          </w:rPr>
          <w:fldChar w:fldCharType="begin"/>
        </w:r>
        <w:r w:rsidRPr="00C302F5">
          <w:rPr>
            <w:rStyle w:val="Hyperlink"/>
          </w:rPr>
          <w:instrText xml:space="preserve"> </w:instrText>
        </w:r>
        <w:r>
          <w:instrText>HYPERLINK \l "_Toc265946810"</w:instrText>
        </w:r>
        <w:r w:rsidRPr="00C302F5">
          <w:rPr>
            <w:rStyle w:val="Hyperlink"/>
          </w:rPr>
          <w:instrText xml:space="preserve"> </w:instrText>
        </w:r>
        <w:r w:rsidRPr="00C302F5">
          <w:rPr>
            <w:rStyle w:val="Hyperlink"/>
          </w:rPr>
        </w:r>
        <w:r w:rsidRPr="00C302F5">
          <w:rPr>
            <w:rStyle w:val="Hyperlink"/>
          </w:rPr>
          <w:fldChar w:fldCharType="separate"/>
        </w:r>
        <w:r w:rsidRPr="00C302F5">
          <w:rPr>
            <w:rStyle w:val="Hyperlink"/>
          </w:rPr>
          <w:t>Summary</w:t>
        </w:r>
        <w:r>
          <w:rPr>
            <w:webHidden/>
          </w:rPr>
          <w:tab/>
        </w:r>
        <w:r>
          <w:rPr>
            <w:webHidden/>
          </w:rPr>
          <w:fldChar w:fldCharType="begin"/>
        </w:r>
        <w:r>
          <w:rPr>
            <w:webHidden/>
          </w:rPr>
          <w:instrText xml:space="preserve"> PAGEREF _Toc265946810 \h </w:instrText>
        </w:r>
        <w:r>
          <w:rPr>
            <w:webHidden/>
          </w:rPr>
        </w:r>
      </w:ins>
      <w:r>
        <w:rPr>
          <w:webHidden/>
        </w:rPr>
        <w:fldChar w:fldCharType="separate"/>
      </w:r>
      <w:ins w:id="83" w:author="Ellen Lehnert" w:date="2010-07-03T18:57:00Z">
        <w:r>
          <w:rPr>
            <w:webHidden/>
          </w:rPr>
          <w:t>45</w:t>
        </w:r>
        <w:r>
          <w:rPr>
            <w:webHidden/>
          </w:rPr>
          <w:fldChar w:fldCharType="end"/>
        </w:r>
        <w:r w:rsidRPr="00C302F5">
          <w:rPr>
            <w:rStyle w:val="Hyperlink"/>
          </w:rPr>
          <w:fldChar w:fldCharType="end"/>
        </w:r>
      </w:ins>
    </w:p>
    <w:p w:rsidR="00000000" w:rsidRDefault="000551EF" w:rsidP="000B538A">
      <w:pPr>
        <w:pStyle w:val="TOC1"/>
        <w:framePr w:w="6408" w:wrap="notBeside" w:x="4321" w:y="5761" w:anchorLock="0"/>
        <w:rPr>
          <w:del w:id="84" w:author="Ellen Lehnert" w:date="2010-07-02T13:52:00Z"/>
          <w:rFonts w:asciiTheme="minorHAnsi" w:eastAsiaTheme="minorEastAsia" w:hAnsiTheme="minorHAnsi" w:cstheme="minorBidi"/>
          <w:b w:val="0"/>
          <w:sz w:val="22"/>
          <w:szCs w:val="22"/>
        </w:rPr>
        <w:pPrChange w:id="85" w:author="Ellen Lehnert" w:date="2010-07-03T18:57:00Z">
          <w:pPr>
            <w:pStyle w:val="TOC1"/>
            <w:framePr w:w="6408" w:wrap="notBeside" w:x="4321" w:y="5761" w:anchorLock="0"/>
          </w:pPr>
        </w:pPrChange>
      </w:pPr>
      <w:del w:id="86" w:author="Ellen Lehnert" w:date="2010-07-02T13:52:00Z">
        <w:r w:rsidRPr="00243C48" w:rsidDel="00243C48">
          <w:delText>Module Overview</w:delText>
        </w:r>
        <w:r w:rsidDel="00243C48">
          <w:rPr>
            <w:webHidden/>
          </w:rPr>
          <w:tab/>
          <w:delText>1</w:delText>
        </w:r>
      </w:del>
    </w:p>
    <w:p w:rsidR="00000000" w:rsidRDefault="000551EF" w:rsidP="000B538A">
      <w:pPr>
        <w:pStyle w:val="TOC1"/>
        <w:framePr w:w="6408" w:wrap="notBeside" w:x="4321" w:y="5761" w:anchorLock="0"/>
        <w:rPr>
          <w:del w:id="87" w:author="Ellen Lehnert" w:date="2010-07-02T13:52:00Z"/>
          <w:rFonts w:asciiTheme="minorHAnsi" w:eastAsiaTheme="minorEastAsia" w:hAnsiTheme="minorHAnsi" w:cstheme="minorBidi"/>
          <w:b w:val="0"/>
          <w:sz w:val="22"/>
          <w:szCs w:val="22"/>
        </w:rPr>
        <w:pPrChange w:id="88" w:author="Ellen Lehnert" w:date="2010-07-03T18:57:00Z">
          <w:pPr>
            <w:pStyle w:val="TOC1"/>
            <w:framePr w:w="6408" w:wrap="notBeside" w:x="4321" w:y="5761" w:anchorLock="0"/>
          </w:pPr>
        </w:pPrChange>
      </w:pPr>
      <w:del w:id="89" w:author="Ellen Lehnert" w:date="2010-07-02T13:52:00Z">
        <w:r w:rsidRPr="00243C48" w:rsidDel="00243C48">
          <w:delText>Lesson 1: Creating and Configuring Calendars</w:delText>
        </w:r>
        <w:r w:rsidDel="00243C48">
          <w:rPr>
            <w:webHidden/>
          </w:rPr>
          <w:tab/>
          <w:delText>2</w:delText>
        </w:r>
      </w:del>
    </w:p>
    <w:p w:rsidR="00000000" w:rsidRDefault="000551EF" w:rsidP="000B538A">
      <w:pPr>
        <w:pStyle w:val="TOC2"/>
        <w:framePr w:w="6408" w:wrap="notBeside" w:x="4321" w:y="5761" w:anchorLock="0"/>
        <w:rPr>
          <w:del w:id="90" w:author="Ellen Lehnert" w:date="2010-07-02T13:52:00Z"/>
          <w:rFonts w:asciiTheme="minorHAnsi" w:eastAsiaTheme="minorEastAsia" w:hAnsiTheme="minorHAnsi" w:cstheme="minorBidi"/>
        </w:rPr>
        <w:pPrChange w:id="91" w:author="Ellen Lehnert" w:date="2010-07-03T18:57:00Z">
          <w:pPr>
            <w:pStyle w:val="TOC2"/>
            <w:framePr w:w="6408" w:wrap="notBeside" w:x="4321" w:y="5761" w:anchorLock="0"/>
          </w:pPr>
        </w:pPrChange>
      </w:pPr>
      <w:del w:id="92" w:author="Ellen Lehnert" w:date="2010-07-02T13:52:00Z">
        <w:r w:rsidRPr="00243C48" w:rsidDel="00243C48">
          <w:delText>How Calendars Work in Project 2010?</w:delText>
        </w:r>
        <w:r w:rsidDel="00243C48">
          <w:rPr>
            <w:webHidden/>
          </w:rPr>
          <w:tab/>
          <w:delText>3</w:delText>
        </w:r>
      </w:del>
    </w:p>
    <w:p w:rsidR="00000000" w:rsidRDefault="000551EF" w:rsidP="000B538A">
      <w:pPr>
        <w:pStyle w:val="TOC2"/>
        <w:framePr w:w="6408" w:wrap="notBeside" w:x="4321" w:y="5761" w:anchorLock="0"/>
        <w:rPr>
          <w:del w:id="93" w:author="Ellen Lehnert" w:date="2010-07-02T13:52:00Z"/>
          <w:rFonts w:asciiTheme="minorHAnsi" w:eastAsiaTheme="minorEastAsia" w:hAnsiTheme="minorHAnsi" w:cstheme="minorBidi"/>
        </w:rPr>
        <w:pPrChange w:id="94" w:author="Ellen Lehnert" w:date="2010-07-03T18:57:00Z">
          <w:pPr>
            <w:pStyle w:val="TOC2"/>
            <w:framePr w:w="6408" w:wrap="notBeside" w:x="4321" w:y="5761" w:anchorLock="0"/>
          </w:pPr>
        </w:pPrChange>
      </w:pPr>
      <w:del w:id="95" w:author="Ellen Lehnert" w:date="2010-07-02T13:52:00Z">
        <w:r w:rsidRPr="00243C48" w:rsidDel="00243C48">
          <w:delText>How to Create a Base Calendar</w:delText>
        </w:r>
        <w:r w:rsidDel="00243C48">
          <w:rPr>
            <w:webHidden/>
          </w:rPr>
          <w:tab/>
          <w:delText>5</w:delText>
        </w:r>
      </w:del>
    </w:p>
    <w:p w:rsidR="00000000" w:rsidRDefault="000551EF" w:rsidP="000B538A">
      <w:pPr>
        <w:pStyle w:val="TOC2"/>
        <w:framePr w:w="6408" w:wrap="notBeside" w:x="4321" w:y="5761" w:anchorLock="0"/>
        <w:rPr>
          <w:del w:id="96" w:author="Ellen Lehnert" w:date="2010-07-02T13:52:00Z"/>
          <w:rFonts w:asciiTheme="minorHAnsi" w:eastAsiaTheme="minorEastAsia" w:hAnsiTheme="minorHAnsi" w:cstheme="minorBidi"/>
        </w:rPr>
        <w:pPrChange w:id="97" w:author="Ellen Lehnert" w:date="2010-07-03T18:57:00Z">
          <w:pPr>
            <w:pStyle w:val="TOC2"/>
            <w:framePr w:w="6408" w:wrap="notBeside" w:x="4321" w:y="5761" w:anchorLock="0"/>
          </w:pPr>
        </w:pPrChange>
      </w:pPr>
      <w:del w:id="98" w:author="Ellen Lehnert" w:date="2010-07-02T13:52:00Z">
        <w:r w:rsidRPr="00243C48" w:rsidDel="00243C48">
          <w:delText>How to Set Working Hours and Days</w:delText>
        </w:r>
        <w:r w:rsidDel="00243C48">
          <w:rPr>
            <w:webHidden/>
          </w:rPr>
          <w:tab/>
          <w:delText>6</w:delText>
        </w:r>
      </w:del>
    </w:p>
    <w:p w:rsidR="00000000" w:rsidRDefault="000551EF" w:rsidP="000B538A">
      <w:pPr>
        <w:pStyle w:val="TOC2"/>
        <w:framePr w:w="6408" w:wrap="notBeside" w:x="4321" w:y="5761" w:anchorLock="0"/>
        <w:rPr>
          <w:del w:id="99" w:author="Ellen Lehnert" w:date="2010-07-02T13:52:00Z"/>
          <w:rFonts w:asciiTheme="minorHAnsi" w:eastAsiaTheme="minorEastAsia" w:hAnsiTheme="minorHAnsi" w:cstheme="minorBidi"/>
        </w:rPr>
        <w:pPrChange w:id="100" w:author="Ellen Lehnert" w:date="2010-07-03T18:57:00Z">
          <w:pPr>
            <w:pStyle w:val="TOC2"/>
            <w:framePr w:w="6408" w:wrap="notBeside" w:x="4321" w:y="5761" w:anchorLock="0"/>
          </w:pPr>
        </w:pPrChange>
      </w:pPr>
      <w:del w:id="101" w:author="Ellen Lehnert" w:date="2010-07-02T13:52:00Z">
        <w:r w:rsidRPr="00243C48" w:rsidDel="00243C48">
          <w:delText>How to Set Non-Working Hours and Days</w:delText>
        </w:r>
        <w:r w:rsidDel="00243C48">
          <w:rPr>
            <w:webHidden/>
          </w:rPr>
          <w:tab/>
          <w:delText>8</w:delText>
        </w:r>
      </w:del>
    </w:p>
    <w:p w:rsidR="00000000" w:rsidRDefault="000551EF" w:rsidP="000B538A">
      <w:pPr>
        <w:pStyle w:val="TOC2"/>
        <w:framePr w:w="6408" w:wrap="notBeside" w:x="4321" w:y="5761" w:anchorLock="0"/>
        <w:rPr>
          <w:del w:id="102" w:author="Ellen Lehnert" w:date="2010-07-02T13:52:00Z"/>
          <w:rFonts w:asciiTheme="minorHAnsi" w:eastAsiaTheme="minorEastAsia" w:hAnsiTheme="minorHAnsi" w:cstheme="minorBidi"/>
        </w:rPr>
        <w:pPrChange w:id="103" w:author="Ellen Lehnert" w:date="2010-07-03T18:57:00Z">
          <w:pPr>
            <w:pStyle w:val="TOC2"/>
            <w:framePr w:w="6408" w:wrap="notBeside" w:x="4321" w:y="5761" w:anchorLock="0"/>
          </w:pPr>
        </w:pPrChange>
      </w:pPr>
      <w:del w:id="104" w:author="Ellen Lehnert" w:date="2010-07-02T13:52:00Z">
        <w:r w:rsidRPr="00243C48" w:rsidDel="00243C48">
          <w:delText>How to Set Calendar Options</w:delText>
        </w:r>
        <w:r w:rsidDel="00243C48">
          <w:rPr>
            <w:webHidden/>
          </w:rPr>
          <w:tab/>
          <w:delText>12</w:delText>
        </w:r>
      </w:del>
    </w:p>
    <w:p w:rsidR="00000000" w:rsidRDefault="000551EF" w:rsidP="000B538A">
      <w:pPr>
        <w:pStyle w:val="TOC2"/>
        <w:framePr w:w="6408" w:wrap="notBeside" w:x="4321" w:y="5761" w:anchorLock="0"/>
        <w:rPr>
          <w:del w:id="105" w:author="Ellen Lehnert" w:date="2010-07-02T13:52:00Z"/>
          <w:rFonts w:asciiTheme="minorHAnsi" w:eastAsiaTheme="minorEastAsia" w:hAnsiTheme="minorHAnsi" w:cstheme="minorBidi"/>
        </w:rPr>
        <w:pPrChange w:id="106" w:author="Ellen Lehnert" w:date="2010-07-03T18:57:00Z">
          <w:pPr>
            <w:pStyle w:val="TOC2"/>
            <w:framePr w:w="6408" w:wrap="notBeside" w:x="4321" w:y="5761" w:anchorLock="0"/>
          </w:pPr>
        </w:pPrChange>
      </w:pPr>
      <w:del w:id="107" w:author="Ellen Lehnert" w:date="2010-07-02T13:52:00Z">
        <w:r w:rsidRPr="00243C48" w:rsidDel="00243C48">
          <w:delText>How to Save Calendar</w:delText>
        </w:r>
        <w:r w:rsidDel="00243C48">
          <w:rPr>
            <w:webHidden/>
          </w:rPr>
          <w:tab/>
          <w:delText>14</w:delText>
        </w:r>
      </w:del>
    </w:p>
    <w:p w:rsidR="00000000" w:rsidRDefault="000551EF" w:rsidP="000B538A">
      <w:pPr>
        <w:pStyle w:val="TOC2"/>
        <w:framePr w:w="6408" w:wrap="notBeside" w:x="4321" w:y="5761" w:anchorLock="0"/>
        <w:rPr>
          <w:del w:id="108" w:author="Ellen Lehnert" w:date="2010-07-02T13:52:00Z"/>
          <w:rFonts w:asciiTheme="minorHAnsi" w:eastAsiaTheme="minorEastAsia" w:hAnsiTheme="minorHAnsi" w:cstheme="minorBidi"/>
        </w:rPr>
        <w:pPrChange w:id="109" w:author="Ellen Lehnert" w:date="2010-07-03T18:57:00Z">
          <w:pPr>
            <w:pStyle w:val="TOC2"/>
            <w:framePr w:w="6408" w:wrap="notBeside" w:x="4321" w:y="5761" w:anchorLock="0"/>
          </w:pPr>
        </w:pPrChange>
      </w:pPr>
      <w:del w:id="110" w:author="Ellen Lehnert" w:date="2010-07-02T13:52:00Z">
        <w:r w:rsidRPr="00243C48" w:rsidDel="00243C48">
          <w:delText>Practice: Creating Calendars</w:delText>
        </w:r>
        <w:r w:rsidDel="00243C48">
          <w:rPr>
            <w:webHidden/>
          </w:rPr>
          <w:tab/>
          <w:delText>15</w:delText>
        </w:r>
      </w:del>
    </w:p>
    <w:p w:rsidR="00000000" w:rsidRDefault="000551EF" w:rsidP="000B538A">
      <w:pPr>
        <w:pStyle w:val="TOC1"/>
        <w:framePr w:w="6408" w:wrap="notBeside" w:x="4321" w:y="5761" w:anchorLock="0"/>
        <w:rPr>
          <w:del w:id="111" w:author="Ellen Lehnert" w:date="2010-07-02T13:52:00Z"/>
          <w:rFonts w:asciiTheme="minorHAnsi" w:eastAsiaTheme="minorEastAsia" w:hAnsiTheme="minorHAnsi" w:cstheme="minorBidi"/>
          <w:b w:val="0"/>
          <w:sz w:val="22"/>
          <w:szCs w:val="22"/>
        </w:rPr>
        <w:pPrChange w:id="112" w:author="Ellen Lehnert" w:date="2010-07-03T18:57:00Z">
          <w:pPr>
            <w:pStyle w:val="TOC1"/>
            <w:framePr w:w="6408" w:wrap="notBeside" w:x="4321" w:y="5761" w:anchorLock="0"/>
          </w:pPr>
        </w:pPrChange>
      </w:pPr>
      <w:del w:id="113" w:author="Ellen Lehnert" w:date="2010-07-02T13:52:00Z">
        <w:r w:rsidRPr="00243C48" w:rsidDel="00243C48">
          <w:delText>Lesson 2: Configuring Schedule/Display Options</w:delText>
        </w:r>
        <w:r w:rsidDel="00243C48">
          <w:rPr>
            <w:webHidden/>
          </w:rPr>
          <w:tab/>
          <w:delText>16</w:delText>
        </w:r>
      </w:del>
    </w:p>
    <w:p w:rsidR="00000000" w:rsidRDefault="000551EF" w:rsidP="000B538A">
      <w:pPr>
        <w:pStyle w:val="TOC2"/>
        <w:framePr w:w="6408" w:wrap="notBeside" w:x="4321" w:y="5761" w:anchorLock="0"/>
        <w:rPr>
          <w:del w:id="114" w:author="Ellen Lehnert" w:date="2010-07-02T13:52:00Z"/>
          <w:rFonts w:asciiTheme="minorHAnsi" w:eastAsiaTheme="minorEastAsia" w:hAnsiTheme="minorHAnsi" w:cstheme="minorBidi"/>
        </w:rPr>
        <w:pPrChange w:id="115" w:author="Ellen Lehnert" w:date="2010-07-03T18:57:00Z">
          <w:pPr>
            <w:pStyle w:val="TOC2"/>
            <w:framePr w:w="6408" w:wrap="notBeside" w:x="4321" w:y="5761" w:anchorLock="0"/>
          </w:pPr>
        </w:pPrChange>
      </w:pPr>
      <w:del w:id="116" w:author="Ellen Lehnert" w:date="2010-07-02T13:52:00Z">
        <w:r w:rsidRPr="00243C48" w:rsidDel="00243C48">
          <w:delText>Understanding Duration vs. Work / Effort</w:delText>
        </w:r>
        <w:r w:rsidDel="00243C48">
          <w:rPr>
            <w:webHidden/>
          </w:rPr>
          <w:tab/>
          <w:delText>17</w:delText>
        </w:r>
      </w:del>
    </w:p>
    <w:p w:rsidR="00000000" w:rsidRDefault="000551EF" w:rsidP="000B538A">
      <w:pPr>
        <w:pStyle w:val="TOC2"/>
        <w:framePr w:w="6408" w:wrap="notBeside" w:x="4321" w:y="5761" w:anchorLock="0"/>
        <w:rPr>
          <w:del w:id="117" w:author="Ellen Lehnert" w:date="2010-07-02T13:52:00Z"/>
          <w:rFonts w:asciiTheme="minorHAnsi" w:eastAsiaTheme="minorEastAsia" w:hAnsiTheme="minorHAnsi" w:cstheme="minorBidi"/>
        </w:rPr>
        <w:pPrChange w:id="118" w:author="Ellen Lehnert" w:date="2010-07-03T18:57:00Z">
          <w:pPr>
            <w:pStyle w:val="TOC2"/>
            <w:framePr w:w="6408" w:wrap="notBeside" w:x="4321" w:y="5761" w:anchorLock="0"/>
          </w:pPr>
        </w:pPrChange>
      </w:pPr>
      <w:del w:id="119" w:author="Ellen Lehnert" w:date="2010-07-02T13:52:00Z">
        <w:r w:rsidRPr="00243C48" w:rsidDel="00243C48">
          <w:delText>What is Effort Driven Scheduling</w:delText>
        </w:r>
        <w:r w:rsidDel="00243C48">
          <w:rPr>
            <w:webHidden/>
          </w:rPr>
          <w:tab/>
          <w:delText>18</w:delText>
        </w:r>
      </w:del>
    </w:p>
    <w:p w:rsidR="00000000" w:rsidRDefault="000551EF" w:rsidP="000B538A">
      <w:pPr>
        <w:pStyle w:val="TOC2"/>
        <w:framePr w:w="6408" w:wrap="notBeside" w:x="4321" w:y="5761" w:anchorLock="0"/>
        <w:rPr>
          <w:del w:id="120" w:author="Ellen Lehnert" w:date="2010-07-02T13:52:00Z"/>
          <w:rFonts w:asciiTheme="minorHAnsi" w:eastAsiaTheme="minorEastAsia" w:hAnsiTheme="minorHAnsi" w:cstheme="minorBidi"/>
        </w:rPr>
        <w:pPrChange w:id="121" w:author="Ellen Lehnert" w:date="2010-07-03T18:57:00Z">
          <w:pPr>
            <w:pStyle w:val="TOC2"/>
            <w:framePr w:w="6408" w:wrap="notBeside" w:x="4321" w:y="5761" w:anchorLock="0"/>
          </w:pPr>
        </w:pPrChange>
      </w:pPr>
      <w:del w:id="122" w:author="Ellen Lehnert" w:date="2010-07-02T13:52:00Z">
        <w:r w:rsidRPr="00243C48" w:rsidDel="00243C48">
          <w:delText>Understanding Task Types</w:delText>
        </w:r>
        <w:r w:rsidDel="00243C48">
          <w:rPr>
            <w:webHidden/>
          </w:rPr>
          <w:tab/>
          <w:delText>19</w:delText>
        </w:r>
      </w:del>
    </w:p>
    <w:p w:rsidR="00000000" w:rsidRDefault="000551EF" w:rsidP="000B538A">
      <w:pPr>
        <w:pStyle w:val="TOC2"/>
        <w:framePr w:w="6408" w:wrap="notBeside" w:x="4321" w:y="5761" w:anchorLock="0"/>
        <w:rPr>
          <w:del w:id="123" w:author="Ellen Lehnert" w:date="2010-07-02T13:52:00Z"/>
          <w:rFonts w:asciiTheme="minorHAnsi" w:eastAsiaTheme="minorEastAsia" w:hAnsiTheme="minorHAnsi" w:cstheme="minorBidi"/>
        </w:rPr>
        <w:pPrChange w:id="124" w:author="Ellen Lehnert" w:date="2010-07-03T18:57:00Z">
          <w:pPr>
            <w:pStyle w:val="TOC2"/>
            <w:framePr w:w="6408" w:wrap="notBeside" w:x="4321" w:y="5761" w:anchorLock="0"/>
          </w:pPr>
        </w:pPrChange>
      </w:pPr>
      <w:del w:id="125" w:author="Ellen Lehnert" w:date="2010-07-02T13:52:00Z">
        <w:r w:rsidRPr="00243C48" w:rsidDel="00243C48">
          <w:delText>How to Set Schedule Options</w:delText>
        </w:r>
        <w:r w:rsidDel="00243C48">
          <w:rPr>
            <w:webHidden/>
          </w:rPr>
          <w:tab/>
          <w:delText>21</w:delText>
        </w:r>
      </w:del>
    </w:p>
    <w:p w:rsidR="00000000" w:rsidRDefault="000551EF" w:rsidP="000B538A">
      <w:pPr>
        <w:pStyle w:val="TOC2"/>
        <w:framePr w:w="6408" w:wrap="notBeside" w:x="4321" w:y="5761" w:anchorLock="0"/>
        <w:rPr>
          <w:del w:id="126" w:author="Ellen Lehnert" w:date="2010-07-02T13:52:00Z"/>
          <w:rFonts w:asciiTheme="minorHAnsi" w:eastAsiaTheme="minorEastAsia" w:hAnsiTheme="minorHAnsi" w:cstheme="minorBidi"/>
        </w:rPr>
        <w:pPrChange w:id="127" w:author="Ellen Lehnert" w:date="2010-07-03T18:57:00Z">
          <w:pPr>
            <w:pStyle w:val="TOC2"/>
            <w:framePr w:w="6408" w:wrap="notBeside" w:x="4321" w:y="5761" w:anchorLock="0"/>
          </w:pPr>
        </w:pPrChange>
      </w:pPr>
      <w:del w:id="128" w:author="Ellen Lehnert" w:date="2010-07-02T13:52:00Z">
        <w:r w:rsidRPr="00243C48" w:rsidDel="00243C48">
          <w:delText>How to Set Display Options</w:delText>
        </w:r>
        <w:r w:rsidDel="00243C48">
          <w:rPr>
            <w:webHidden/>
          </w:rPr>
          <w:tab/>
          <w:delText>22</w:delText>
        </w:r>
      </w:del>
    </w:p>
    <w:p w:rsidR="00000000" w:rsidRDefault="000551EF" w:rsidP="000B538A">
      <w:pPr>
        <w:pStyle w:val="TOC2"/>
        <w:framePr w:w="6408" w:wrap="notBeside" w:x="4321" w:y="5761" w:anchorLock="0"/>
        <w:rPr>
          <w:del w:id="129" w:author="Ellen Lehnert" w:date="2010-07-02T13:52:00Z"/>
          <w:rFonts w:asciiTheme="minorHAnsi" w:eastAsiaTheme="minorEastAsia" w:hAnsiTheme="minorHAnsi" w:cstheme="minorBidi"/>
        </w:rPr>
        <w:pPrChange w:id="130" w:author="Ellen Lehnert" w:date="2010-07-03T18:57:00Z">
          <w:pPr>
            <w:pStyle w:val="TOC2"/>
            <w:framePr w:w="6408" w:wrap="notBeside" w:x="4321" w:y="5761" w:anchorLock="0"/>
          </w:pPr>
        </w:pPrChange>
      </w:pPr>
      <w:del w:id="131" w:author="Ellen Lehnert" w:date="2010-07-02T13:52:00Z">
        <w:r w:rsidRPr="00243C48" w:rsidDel="00243C48">
          <w:delText>Adding Project Information</w:delText>
        </w:r>
        <w:r w:rsidDel="00243C48">
          <w:rPr>
            <w:webHidden/>
          </w:rPr>
          <w:tab/>
          <w:delText>24</w:delText>
        </w:r>
      </w:del>
    </w:p>
    <w:p w:rsidR="00000000" w:rsidRDefault="000551EF" w:rsidP="000B538A">
      <w:pPr>
        <w:pStyle w:val="TOC2"/>
        <w:framePr w:w="6408" w:wrap="notBeside" w:x="4321" w:y="5761" w:anchorLock="0"/>
        <w:rPr>
          <w:del w:id="132" w:author="Ellen Lehnert" w:date="2010-07-02T13:52:00Z"/>
          <w:rFonts w:asciiTheme="minorHAnsi" w:eastAsiaTheme="minorEastAsia" w:hAnsiTheme="minorHAnsi" w:cstheme="minorBidi"/>
        </w:rPr>
        <w:pPrChange w:id="133" w:author="Ellen Lehnert" w:date="2010-07-03T18:57:00Z">
          <w:pPr>
            <w:pStyle w:val="TOC2"/>
            <w:framePr w:w="6408" w:wrap="notBeside" w:x="4321" w:y="5761" w:anchorLock="0"/>
          </w:pPr>
        </w:pPrChange>
      </w:pPr>
      <w:del w:id="134" w:author="Ellen Lehnert" w:date="2010-07-02T13:52:00Z">
        <w:r w:rsidRPr="00243C48" w:rsidDel="00243C48">
          <w:delText>Working with Timescale</w:delText>
        </w:r>
        <w:r w:rsidDel="00243C48">
          <w:rPr>
            <w:webHidden/>
          </w:rPr>
          <w:tab/>
          <w:delText>26</w:delText>
        </w:r>
      </w:del>
    </w:p>
    <w:p w:rsidR="00000000" w:rsidRDefault="000551EF" w:rsidP="000B538A">
      <w:pPr>
        <w:pStyle w:val="TOC2"/>
        <w:framePr w:w="6408" w:wrap="notBeside" w:x="4321" w:y="5761" w:anchorLock="0"/>
        <w:rPr>
          <w:del w:id="135" w:author="Ellen Lehnert" w:date="2010-07-02T13:52:00Z"/>
          <w:rFonts w:asciiTheme="minorHAnsi" w:eastAsiaTheme="minorEastAsia" w:hAnsiTheme="minorHAnsi" w:cstheme="minorBidi"/>
        </w:rPr>
        <w:pPrChange w:id="136" w:author="Ellen Lehnert" w:date="2010-07-03T18:57:00Z">
          <w:pPr>
            <w:pStyle w:val="TOC2"/>
            <w:framePr w:w="6408" w:wrap="notBeside" w:x="4321" w:y="5761" w:anchorLock="0"/>
          </w:pPr>
        </w:pPrChange>
      </w:pPr>
      <w:del w:id="137" w:author="Ellen Lehnert" w:date="2010-07-02T13:52:00Z">
        <w:r w:rsidRPr="00243C48" w:rsidDel="00243C48">
          <w:delText>Practice: Configuring Schedule/Display Options</w:delText>
        </w:r>
        <w:r w:rsidDel="00243C48">
          <w:rPr>
            <w:webHidden/>
          </w:rPr>
          <w:tab/>
          <w:delText>28</w:delText>
        </w:r>
      </w:del>
    </w:p>
    <w:p w:rsidR="00000000" w:rsidRDefault="000551EF" w:rsidP="000B538A">
      <w:pPr>
        <w:pStyle w:val="TOC1"/>
        <w:framePr w:w="6408" w:wrap="notBeside" w:x="4321" w:y="5761" w:anchorLock="0"/>
        <w:rPr>
          <w:del w:id="138" w:author="Ellen Lehnert" w:date="2010-07-02T13:52:00Z"/>
          <w:rFonts w:asciiTheme="minorHAnsi" w:eastAsiaTheme="minorEastAsia" w:hAnsiTheme="minorHAnsi" w:cstheme="minorBidi"/>
          <w:b w:val="0"/>
          <w:sz w:val="22"/>
          <w:szCs w:val="22"/>
        </w:rPr>
        <w:pPrChange w:id="139" w:author="Ellen Lehnert" w:date="2010-07-03T18:57:00Z">
          <w:pPr>
            <w:pStyle w:val="TOC1"/>
            <w:framePr w:w="6408" w:wrap="notBeside" w:x="4321" w:y="5761" w:anchorLock="0"/>
          </w:pPr>
        </w:pPrChange>
      </w:pPr>
      <w:del w:id="140" w:author="Ellen Lehnert" w:date="2010-07-02T13:52:00Z">
        <w:r w:rsidRPr="00243C48" w:rsidDel="00243C48">
          <w:delText>Lesson 3: Creating and Saving a Project Schedule</w:delText>
        </w:r>
        <w:r w:rsidDel="00243C48">
          <w:rPr>
            <w:webHidden/>
          </w:rPr>
          <w:tab/>
          <w:delText>29</w:delText>
        </w:r>
      </w:del>
    </w:p>
    <w:p w:rsidR="00000000" w:rsidRDefault="000551EF" w:rsidP="000B538A">
      <w:pPr>
        <w:pStyle w:val="TOC2"/>
        <w:framePr w:w="6408" w:wrap="notBeside" w:x="4321" w:y="5761" w:anchorLock="0"/>
        <w:rPr>
          <w:del w:id="141" w:author="Ellen Lehnert" w:date="2010-07-02T13:52:00Z"/>
          <w:rFonts w:asciiTheme="minorHAnsi" w:eastAsiaTheme="minorEastAsia" w:hAnsiTheme="minorHAnsi" w:cstheme="minorBidi"/>
        </w:rPr>
        <w:pPrChange w:id="142" w:author="Ellen Lehnert" w:date="2010-07-03T18:57:00Z">
          <w:pPr>
            <w:pStyle w:val="TOC2"/>
            <w:framePr w:w="6408" w:wrap="notBeside" w:x="4321" w:y="5761" w:anchorLock="0"/>
          </w:pPr>
        </w:pPrChange>
      </w:pPr>
      <w:del w:id="143" w:author="Ellen Lehnert" w:date="2010-07-02T13:52:00Z">
        <w:r w:rsidRPr="00243C48" w:rsidDel="00243C48">
          <w:delText>Creating a Project</w:delText>
        </w:r>
        <w:r w:rsidDel="00243C48">
          <w:rPr>
            <w:webHidden/>
          </w:rPr>
          <w:tab/>
          <w:delText>30</w:delText>
        </w:r>
      </w:del>
    </w:p>
    <w:p w:rsidR="00000000" w:rsidRDefault="000551EF" w:rsidP="000B538A">
      <w:pPr>
        <w:pStyle w:val="TOC2"/>
        <w:framePr w:w="6408" w:wrap="notBeside" w:x="4321" w:y="5761" w:anchorLock="0"/>
        <w:rPr>
          <w:del w:id="144" w:author="Ellen Lehnert" w:date="2010-07-02T13:52:00Z"/>
          <w:rFonts w:asciiTheme="minorHAnsi" w:eastAsiaTheme="minorEastAsia" w:hAnsiTheme="minorHAnsi" w:cstheme="minorBidi"/>
        </w:rPr>
        <w:pPrChange w:id="145" w:author="Ellen Lehnert" w:date="2010-07-03T18:57:00Z">
          <w:pPr>
            <w:pStyle w:val="TOC2"/>
            <w:framePr w:w="6408" w:wrap="notBeside" w:x="4321" w:y="5761" w:anchorLock="0"/>
          </w:pPr>
        </w:pPrChange>
      </w:pPr>
      <w:del w:id="146" w:author="Ellen Lehnert" w:date="2010-07-02T13:52:00Z">
        <w:r w:rsidRPr="00243C48" w:rsidDel="00243C48">
          <w:delText>Creating a Project from an Excel Workbook</w:delText>
        </w:r>
        <w:r w:rsidDel="00243C48">
          <w:rPr>
            <w:webHidden/>
          </w:rPr>
          <w:tab/>
          <w:delText>31</w:delText>
        </w:r>
      </w:del>
    </w:p>
    <w:p w:rsidR="00000000" w:rsidRDefault="000551EF" w:rsidP="000B538A">
      <w:pPr>
        <w:pStyle w:val="TOC2"/>
        <w:framePr w:w="6408" w:wrap="notBeside" w:x="4321" w:y="5761" w:anchorLock="0"/>
        <w:rPr>
          <w:del w:id="147" w:author="Ellen Lehnert" w:date="2010-07-02T13:52:00Z"/>
          <w:rFonts w:asciiTheme="minorHAnsi" w:eastAsiaTheme="minorEastAsia" w:hAnsiTheme="minorHAnsi" w:cstheme="minorBidi"/>
        </w:rPr>
        <w:pPrChange w:id="148" w:author="Ellen Lehnert" w:date="2010-07-03T18:57:00Z">
          <w:pPr>
            <w:pStyle w:val="TOC2"/>
            <w:framePr w:w="6408" w:wrap="notBeside" w:x="4321" w:y="5761" w:anchorLock="0"/>
          </w:pPr>
        </w:pPrChange>
      </w:pPr>
      <w:del w:id="149" w:author="Ellen Lehnert" w:date="2010-07-02T13:52:00Z">
        <w:r w:rsidRPr="00243C48" w:rsidDel="00243C48">
          <w:delText>Creating a Project from a SharePoint Task List</w:delText>
        </w:r>
        <w:r w:rsidDel="00243C48">
          <w:rPr>
            <w:webHidden/>
          </w:rPr>
          <w:tab/>
          <w:delText>32</w:delText>
        </w:r>
      </w:del>
    </w:p>
    <w:p w:rsidR="00000000" w:rsidRDefault="000551EF" w:rsidP="000B538A">
      <w:pPr>
        <w:pStyle w:val="TOC2"/>
        <w:framePr w:w="6408" w:wrap="notBeside" w:x="4321" w:y="5761" w:anchorLock="0"/>
        <w:rPr>
          <w:del w:id="150" w:author="Ellen Lehnert" w:date="2010-07-02T13:52:00Z"/>
          <w:rFonts w:asciiTheme="minorHAnsi" w:eastAsiaTheme="minorEastAsia" w:hAnsiTheme="minorHAnsi" w:cstheme="minorBidi"/>
        </w:rPr>
        <w:pPrChange w:id="151" w:author="Ellen Lehnert" w:date="2010-07-03T18:57:00Z">
          <w:pPr>
            <w:pStyle w:val="TOC2"/>
            <w:framePr w:w="6408" w:wrap="notBeside" w:x="4321" w:y="5761" w:anchorLock="0"/>
          </w:pPr>
        </w:pPrChange>
      </w:pPr>
      <w:del w:id="152" w:author="Ellen Lehnert" w:date="2010-07-02T13:52:00Z">
        <w:r w:rsidRPr="00243C48" w:rsidDel="00243C48">
          <w:delText>Importance of Naming Standards</w:delText>
        </w:r>
        <w:r w:rsidDel="00243C48">
          <w:rPr>
            <w:webHidden/>
          </w:rPr>
          <w:tab/>
          <w:delText>33</w:delText>
        </w:r>
      </w:del>
    </w:p>
    <w:p w:rsidR="00000000" w:rsidRDefault="000551EF" w:rsidP="000B538A">
      <w:pPr>
        <w:pStyle w:val="TOC2"/>
        <w:framePr w:w="6408" w:wrap="notBeside" w:x="4321" w:y="5761" w:anchorLock="0"/>
        <w:rPr>
          <w:del w:id="153" w:author="Ellen Lehnert" w:date="2010-07-02T13:52:00Z"/>
          <w:rFonts w:asciiTheme="minorHAnsi" w:eastAsiaTheme="minorEastAsia" w:hAnsiTheme="minorHAnsi" w:cstheme="minorBidi"/>
        </w:rPr>
        <w:pPrChange w:id="154" w:author="Ellen Lehnert" w:date="2010-07-03T18:57:00Z">
          <w:pPr>
            <w:pStyle w:val="TOC2"/>
            <w:framePr w:w="6408" w:wrap="notBeside" w:x="4321" w:y="5761" w:anchorLock="0"/>
          </w:pPr>
        </w:pPrChange>
      </w:pPr>
      <w:del w:id="155" w:author="Ellen Lehnert" w:date="2010-07-02T13:52:00Z">
        <w:r w:rsidRPr="00243C48" w:rsidDel="00243C48">
          <w:delText>Setting Read-Only and Password Attributes</w:delText>
        </w:r>
        <w:r w:rsidDel="00243C48">
          <w:rPr>
            <w:webHidden/>
          </w:rPr>
          <w:tab/>
          <w:delText>34</w:delText>
        </w:r>
      </w:del>
    </w:p>
    <w:p w:rsidR="00000000" w:rsidRDefault="000551EF" w:rsidP="000B538A">
      <w:pPr>
        <w:pStyle w:val="TOC2"/>
        <w:framePr w:w="6408" w:wrap="notBeside" w:x="4321" w:y="5761" w:anchorLock="0"/>
        <w:rPr>
          <w:del w:id="156" w:author="Ellen Lehnert" w:date="2010-07-02T13:52:00Z"/>
          <w:rFonts w:asciiTheme="minorHAnsi" w:eastAsiaTheme="minorEastAsia" w:hAnsiTheme="minorHAnsi" w:cstheme="minorBidi"/>
        </w:rPr>
        <w:pPrChange w:id="157" w:author="Ellen Lehnert" w:date="2010-07-03T18:57:00Z">
          <w:pPr>
            <w:pStyle w:val="TOC2"/>
            <w:framePr w:w="6408" w:wrap="notBeside" w:x="4321" w:y="5761" w:anchorLock="0"/>
          </w:pPr>
        </w:pPrChange>
      </w:pPr>
      <w:del w:id="158" w:author="Ellen Lehnert" w:date="2010-07-02T13:52:00Z">
        <w:r w:rsidRPr="00243C48" w:rsidDel="00243C48">
          <w:delText>Saving the Schedule</w:delText>
        </w:r>
        <w:r w:rsidDel="00243C48">
          <w:rPr>
            <w:webHidden/>
          </w:rPr>
          <w:tab/>
          <w:delText>35</w:delText>
        </w:r>
      </w:del>
    </w:p>
    <w:p w:rsidR="00000000" w:rsidRDefault="000551EF" w:rsidP="000B538A">
      <w:pPr>
        <w:pStyle w:val="TOC2"/>
        <w:framePr w:w="6408" w:wrap="notBeside" w:x="4321" w:y="5761" w:anchorLock="0"/>
        <w:rPr>
          <w:del w:id="159" w:author="Ellen Lehnert" w:date="2010-07-02T13:52:00Z"/>
          <w:rFonts w:asciiTheme="minorHAnsi" w:eastAsiaTheme="minorEastAsia" w:hAnsiTheme="minorHAnsi" w:cstheme="minorBidi"/>
        </w:rPr>
        <w:pPrChange w:id="160" w:author="Ellen Lehnert" w:date="2010-07-03T18:57:00Z">
          <w:pPr>
            <w:pStyle w:val="TOC2"/>
            <w:framePr w:w="6408" w:wrap="notBeside" w:x="4321" w:y="5761" w:anchorLock="0"/>
          </w:pPr>
        </w:pPrChange>
      </w:pPr>
      <w:del w:id="161" w:author="Ellen Lehnert" w:date="2010-07-02T13:52:00Z">
        <w:r w:rsidRPr="00243C48" w:rsidDel="00243C48">
          <w:delText>Saving and Sending Options</w:delText>
        </w:r>
        <w:r w:rsidDel="00243C48">
          <w:rPr>
            <w:webHidden/>
          </w:rPr>
          <w:tab/>
          <w:delText>36</w:delText>
        </w:r>
      </w:del>
    </w:p>
    <w:p w:rsidR="00000000" w:rsidRDefault="000551EF" w:rsidP="000B538A">
      <w:pPr>
        <w:pStyle w:val="TOC2"/>
        <w:framePr w:w="6408" w:wrap="notBeside" w:x="4321" w:y="5761" w:anchorLock="0"/>
        <w:rPr>
          <w:del w:id="162" w:author="Ellen Lehnert" w:date="2010-07-02T13:52:00Z"/>
          <w:rFonts w:asciiTheme="minorHAnsi" w:eastAsiaTheme="minorEastAsia" w:hAnsiTheme="minorHAnsi" w:cstheme="minorBidi"/>
        </w:rPr>
        <w:pPrChange w:id="163" w:author="Ellen Lehnert" w:date="2010-07-03T18:57:00Z">
          <w:pPr>
            <w:pStyle w:val="TOC2"/>
            <w:framePr w:w="6408" w:wrap="notBeside" w:x="4321" w:y="5761" w:anchorLock="0"/>
          </w:pPr>
        </w:pPrChange>
      </w:pPr>
      <w:del w:id="164" w:author="Ellen Lehnert" w:date="2010-07-02T13:52:00Z">
        <w:r w:rsidRPr="00243C48" w:rsidDel="00243C48">
          <w:delText>Practice: Creating and Saving a Project Schedule</w:delText>
        </w:r>
        <w:r w:rsidDel="00243C48">
          <w:rPr>
            <w:webHidden/>
          </w:rPr>
          <w:tab/>
          <w:delText>37</w:delText>
        </w:r>
      </w:del>
    </w:p>
    <w:p w:rsidR="00000000" w:rsidRDefault="000551EF" w:rsidP="000B538A">
      <w:pPr>
        <w:pStyle w:val="TOC1"/>
        <w:framePr w:w="6408" w:wrap="notBeside" w:x="4321" w:y="5761" w:anchorLock="0"/>
        <w:rPr>
          <w:del w:id="165" w:author="Ellen Lehnert" w:date="2010-07-02T13:52:00Z"/>
          <w:rFonts w:asciiTheme="minorHAnsi" w:eastAsiaTheme="minorEastAsia" w:hAnsiTheme="minorHAnsi" w:cstheme="minorBidi"/>
          <w:b w:val="0"/>
          <w:sz w:val="22"/>
          <w:szCs w:val="22"/>
        </w:rPr>
        <w:pPrChange w:id="166" w:author="Ellen Lehnert" w:date="2010-07-03T18:57:00Z">
          <w:pPr>
            <w:pStyle w:val="TOC1"/>
            <w:framePr w:w="6408" w:wrap="notBeside" w:x="4321" w:y="5761" w:anchorLock="0"/>
          </w:pPr>
        </w:pPrChange>
      </w:pPr>
      <w:del w:id="167" w:author="Ellen Lehnert" w:date="2010-07-02T13:52:00Z">
        <w:r w:rsidRPr="00243C48" w:rsidDel="00243C48">
          <w:delText>Summary</w:delText>
        </w:r>
        <w:r w:rsidDel="00243C48">
          <w:rPr>
            <w:webHidden/>
          </w:rPr>
          <w:tab/>
          <w:delText>38</w:delText>
        </w:r>
      </w:del>
    </w:p>
    <w:p w:rsidR="0074270B" w:rsidRDefault="005B3695" w:rsidP="00FC7907">
      <w:pPr>
        <w:pStyle w:val="Art"/>
        <w:jc w:val="right"/>
      </w:pPr>
      <w:r>
        <w:fldChar w:fldCharType="end"/>
      </w:r>
    </w:p>
    <w:p w:rsidR="00F4796D" w:rsidRPr="00513BAB" w:rsidRDefault="00925671" w:rsidP="00F4796D">
      <w:pPr>
        <w:pStyle w:val="ModNum"/>
        <w:framePr w:wrap="notBeside" w:x="1480" w:y="2656"/>
        <w:rPr>
          <w:color w:val="FFFFFF" w:themeColor="background1"/>
        </w:rPr>
      </w:pPr>
      <w:r>
        <w:rPr>
          <w:color w:val="FFFFFF" w:themeColor="background1"/>
        </w:rPr>
        <w:t>2</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730A91" w:rsidP="00132DC9">
      <w:pPr>
        <w:pStyle w:val="Legal"/>
      </w:pPr>
      <w:r>
        <w:rPr>
          <w:noProof/>
        </w:rPr>
        <w:lastRenderedPageBreak/>
        <w:drawing>
          <wp:inline distT="0" distB="0" distL="0" distR="0">
            <wp:extent cx="5325745" cy="6121400"/>
            <wp:effectExtent l="0" t="0" r="0" b="0"/>
            <wp:docPr id="46"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5745" cy="61214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168" w:name="_Toc450120485"/>
      <w:bookmarkStart w:id="169" w:name="_Toc198693456"/>
    </w:p>
    <w:p w:rsidR="00575383" w:rsidRDefault="007D1C2E" w:rsidP="00746E8E">
      <w:pPr>
        <w:pStyle w:val="Heading1"/>
      </w:pPr>
      <w:bookmarkStart w:id="170" w:name="_Toc199305933"/>
      <w:bookmarkStart w:id="171" w:name="_Hlk198955201"/>
      <w:bookmarkStart w:id="172" w:name="_Toc265946783"/>
      <w:bookmarkEnd w:id="168"/>
      <w:bookmarkEnd w:id="169"/>
      <w:r>
        <w:t xml:space="preserve">Module </w:t>
      </w:r>
      <w:r w:rsidR="00F4796D" w:rsidRPr="00C07BD4">
        <w:t>Overview</w:t>
      </w:r>
      <w:bookmarkEnd w:id="170"/>
      <w:bookmarkEnd w:id="172"/>
    </w:p>
    <w:bookmarkEnd w:id="171"/>
    <w:p w:rsidR="007D1C2E" w:rsidRDefault="00730A91" w:rsidP="007D1C2E">
      <w:pPr>
        <w:pStyle w:val="FormatPPT"/>
      </w:pPr>
      <w:r>
        <w:drawing>
          <wp:inline distT="0" distB="0" distL="0" distR="0">
            <wp:extent cx="3636645" cy="2298700"/>
            <wp:effectExtent l="0" t="0" r="0" b="0"/>
            <wp:docPr id="45"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7D1C2E" w:rsidRPr="00393292" w:rsidRDefault="007D1C2E" w:rsidP="007D1C2E">
      <w:pPr>
        <w:pStyle w:val="Rule"/>
      </w:pPr>
    </w:p>
    <w:p w:rsidR="00934736" w:rsidDel="00A602CA" w:rsidRDefault="004D1F37" w:rsidP="004D1F37">
      <w:pPr>
        <w:pStyle w:val="Lb1"/>
        <w:numPr>
          <w:ilvl w:val="0"/>
          <w:numId w:val="0"/>
        </w:numPr>
        <w:ind w:left="720"/>
        <w:rPr>
          <w:del w:id="173" w:author="Ellen Lehnert" w:date="2010-07-02T13:45:00Z"/>
        </w:rPr>
      </w:pPr>
      <w:r>
        <w:t xml:space="preserve">When a new project schedule is to be created, it is important to </w:t>
      </w:r>
      <w:r w:rsidR="00E52FAA">
        <w:t>prepare</w:t>
      </w:r>
      <w:r>
        <w:t xml:space="preserve"> the schedule to receive the tasks and resources that you will be using during </w:t>
      </w:r>
      <w:del w:id="174" w:author="Heather Perreaux" w:date="2010-04-01T16:09:00Z">
        <w:r w:rsidDel="00556DCA">
          <w:delText xml:space="preserve">your </w:delText>
        </w:r>
      </w:del>
      <w:ins w:id="175" w:author="Heather Perreaux" w:date="2010-04-01T16:09:00Z">
        <w:r w:rsidR="00556DCA">
          <w:t xml:space="preserve">the </w:t>
        </w:r>
      </w:ins>
      <w:r>
        <w:t xml:space="preserve">project.  When tasks are entered, calculations start running in the background and it is important that these calculations </w:t>
      </w:r>
      <w:ins w:id="176" w:author="Ellen Lehnert" w:date="2010-07-02T13:44:00Z">
        <w:r w:rsidR="00A602CA">
          <w:t xml:space="preserve">work the way you intend them to </w:t>
        </w:r>
        <w:commentRangeStart w:id="177"/>
        <w:r w:rsidR="00A602CA">
          <w:t>behave</w:t>
        </w:r>
      </w:ins>
      <w:commentRangeEnd w:id="177"/>
      <w:ins w:id="178" w:author="Ellen Lehnert" w:date="2010-07-02T19:38:00Z">
        <w:r w:rsidR="00A028C3">
          <w:rPr>
            <w:rStyle w:val="CommentReference"/>
            <w:rFonts w:eastAsia="Calibri"/>
          </w:rPr>
          <w:commentReference w:id="177"/>
        </w:r>
      </w:ins>
      <w:ins w:id="179" w:author="Ellen Lehnert" w:date="2010-07-02T13:44:00Z">
        <w:r w:rsidR="00A602CA">
          <w:t xml:space="preserve">. </w:t>
        </w:r>
      </w:ins>
      <w:commentRangeStart w:id="180"/>
      <w:del w:id="181" w:author="Ellen Lehnert" w:date="2010-07-02T13:45:00Z">
        <w:r w:rsidDel="00A602CA">
          <w:delText>will react to the settings you will need for your projects</w:delText>
        </w:r>
        <w:commentRangeEnd w:id="180"/>
        <w:r w:rsidR="00556DCA" w:rsidDel="00A602CA">
          <w:rPr>
            <w:rStyle w:val="CommentReference"/>
            <w:rFonts w:eastAsia="Calibri"/>
          </w:rPr>
          <w:commentReference w:id="180"/>
        </w:r>
        <w:r w:rsidDel="00A602CA">
          <w:delText xml:space="preserve">.  </w:delText>
        </w:r>
      </w:del>
    </w:p>
    <w:p w:rsidR="00A602CA" w:rsidRDefault="00A602CA" w:rsidP="004D1F37">
      <w:pPr>
        <w:pStyle w:val="Lb1"/>
        <w:numPr>
          <w:ilvl w:val="0"/>
          <w:numId w:val="0"/>
        </w:numPr>
        <w:ind w:left="720"/>
        <w:rPr>
          <w:ins w:id="182" w:author="Ellen Lehnert" w:date="2010-07-02T13:45:00Z"/>
        </w:rPr>
      </w:pPr>
    </w:p>
    <w:p w:rsidR="004D1F37" w:rsidRDefault="004D1F37" w:rsidP="004D1F37">
      <w:pPr>
        <w:pStyle w:val="Lb1"/>
        <w:numPr>
          <w:ilvl w:val="0"/>
          <w:numId w:val="0"/>
        </w:numPr>
        <w:ind w:left="720"/>
      </w:pPr>
      <w:r>
        <w:t xml:space="preserve">Each project has the ability to have its own unique set of options and values.  With this in mind it is valuable to get the new project off to a good start by having the options and values correct for the </w:t>
      </w:r>
      <w:ins w:id="183" w:author="Ellen Lehnert" w:date="2010-07-02T13:45:00Z">
        <w:r w:rsidR="00A602CA">
          <w:t xml:space="preserve">unique </w:t>
        </w:r>
      </w:ins>
      <w:r>
        <w:t xml:space="preserve">project schedule being created. </w:t>
      </w:r>
    </w:p>
    <w:p w:rsidR="004D1F37" w:rsidRDefault="004D1F37" w:rsidP="004D1F37">
      <w:pPr>
        <w:pStyle w:val="Lb1"/>
        <w:numPr>
          <w:ilvl w:val="0"/>
          <w:numId w:val="0"/>
        </w:numPr>
        <w:ind w:left="720"/>
      </w:pPr>
      <w:r>
        <w:t xml:space="preserve">In this module we will address </w:t>
      </w:r>
      <w:r w:rsidR="00E52FAA">
        <w:t>the</w:t>
      </w:r>
      <w:r>
        <w:t xml:space="preserve"> options, values and setting</w:t>
      </w:r>
      <w:r w:rsidR="00E52FAA">
        <w:t>s</w:t>
      </w:r>
      <w:r>
        <w:t xml:space="preserve"> important to have in place BEFORE the first task is entered into your project schedule. </w:t>
      </w:r>
    </w:p>
    <w:p w:rsidR="004D1F37" w:rsidRPr="00AF72A7" w:rsidRDefault="00D67C35" w:rsidP="004D1F37">
      <w:pPr>
        <w:pStyle w:val="Lb1"/>
        <w:numPr>
          <w:ilvl w:val="0"/>
          <w:numId w:val="0"/>
        </w:numPr>
        <w:ind w:left="720"/>
        <w:rPr>
          <w:b/>
        </w:rPr>
      </w:pPr>
      <w:r w:rsidRPr="00D67C35">
        <w:rPr>
          <w:b/>
        </w:rPr>
        <w:t xml:space="preserve">The objectives in the lesson are: </w:t>
      </w:r>
    </w:p>
    <w:p w:rsidR="004D1F37" w:rsidDel="00AF72A7" w:rsidRDefault="004D1F37">
      <w:pPr>
        <w:pStyle w:val="Lb1"/>
        <w:numPr>
          <w:ilvl w:val="0"/>
          <w:numId w:val="7"/>
        </w:numPr>
        <w:rPr>
          <w:del w:id="184" w:author="Heather Perreaux" w:date="2010-04-01T18:10:00Z"/>
        </w:rPr>
      </w:pPr>
      <w:r>
        <w:t>Creating and Configuring Calendars</w:t>
      </w:r>
    </w:p>
    <w:p w:rsidR="00AF72A7" w:rsidRDefault="00AF72A7" w:rsidP="00AF72A7">
      <w:pPr>
        <w:pStyle w:val="Lb1"/>
        <w:numPr>
          <w:ilvl w:val="0"/>
          <w:numId w:val="7"/>
        </w:numPr>
        <w:rPr>
          <w:ins w:id="185" w:author="Heather Perreaux" w:date="2010-04-01T18:10:00Z"/>
        </w:rPr>
      </w:pPr>
    </w:p>
    <w:p w:rsidR="004D1F37" w:rsidRDefault="004D1F37" w:rsidP="00AF72A7">
      <w:pPr>
        <w:pStyle w:val="Lb1"/>
        <w:numPr>
          <w:ilvl w:val="0"/>
          <w:numId w:val="7"/>
        </w:numPr>
      </w:pPr>
      <w:r w:rsidRPr="004D1F37">
        <w:t>Configuring Schedule/Display Options</w:t>
      </w:r>
    </w:p>
    <w:p w:rsidR="004D1F37" w:rsidRDefault="004D1F37" w:rsidP="00D72AD3">
      <w:pPr>
        <w:pStyle w:val="Lb1"/>
        <w:numPr>
          <w:ilvl w:val="0"/>
          <w:numId w:val="7"/>
        </w:numPr>
      </w:pPr>
      <w:r w:rsidRPr="004D1F37">
        <w:t>Creating and Saving a Project Schedule</w:t>
      </w:r>
    </w:p>
    <w:p w:rsidR="004D1F37" w:rsidRDefault="004D1F37" w:rsidP="004D1F37">
      <w:pPr>
        <w:pStyle w:val="Lb1"/>
        <w:numPr>
          <w:ilvl w:val="0"/>
          <w:numId w:val="0"/>
        </w:numPr>
        <w:ind w:left="720"/>
      </w:pPr>
    </w:p>
    <w:p w:rsidR="004D1F37" w:rsidRDefault="004D1F37" w:rsidP="004D1F37">
      <w:pPr>
        <w:pStyle w:val="Lb1"/>
        <w:numPr>
          <w:ilvl w:val="0"/>
          <w:numId w:val="0"/>
        </w:numPr>
        <w:ind w:left="720"/>
      </w:pPr>
    </w:p>
    <w:p w:rsidR="004D1F37" w:rsidRDefault="004D1F37" w:rsidP="004D1F37">
      <w:pPr>
        <w:pStyle w:val="Lb1"/>
        <w:numPr>
          <w:ilvl w:val="0"/>
          <w:numId w:val="0"/>
        </w:numPr>
        <w:ind w:left="720"/>
      </w:pPr>
    </w:p>
    <w:p w:rsidR="004D1F37" w:rsidRDefault="004D1F37" w:rsidP="004D1F37">
      <w:pPr>
        <w:pStyle w:val="Lb1"/>
        <w:numPr>
          <w:ilvl w:val="0"/>
          <w:numId w:val="0"/>
        </w:numPr>
        <w:ind w:left="720"/>
      </w:pPr>
    </w:p>
    <w:p w:rsidR="00F4796D" w:rsidRDefault="00F4796D" w:rsidP="00F4796D"/>
    <w:p w:rsidR="00F4796D" w:rsidRDefault="00F4796D" w:rsidP="00F4796D">
      <w:pPr>
        <w:pStyle w:val="Pb"/>
        <w:framePr w:wrap="around"/>
      </w:pPr>
    </w:p>
    <w:p w:rsidR="00575383" w:rsidRDefault="00F4796D" w:rsidP="00746E8E">
      <w:pPr>
        <w:pStyle w:val="Heading1"/>
      </w:pPr>
      <w:bookmarkStart w:id="186" w:name="_Toc235254615"/>
      <w:bookmarkStart w:id="187" w:name="_Toc265946784"/>
      <w:r>
        <w:t xml:space="preserve">Lesson 1: </w:t>
      </w:r>
      <w:bookmarkEnd w:id="186"/>
      <w:r w:rsidR="00925671" w:rsidRPr="00925671">
        <w:t>Creating and Configuring Calendars</w:t>
      </w:r>
      <w:bookmarkEnd w:id="187"/>
    </w:p>
    <w:p w:rsidR="007D1C2E" w:rsidRDefault="00730A91" w:rsidP="007D1C2E">
      <w:pPr>
        <w:pStyle w:val="FormatPPT"/>
      </w:pPr>
      <w:r>
        <w:drawing>
          <wp:inline distT="0" distB="0" distL="0" distR="0">
            <wp:extent cx="3636645" cy="2298700"/>
            <wp:effectExtent l="0" t="0" r="0" b="0"/>
            <wp:docPr id="4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4D1F37" w:rsidRDefault="004D1F37" w:rsidP="007D1C2E">
      <w:pPr>
        <w:pStyle w:val="Rule"/>
      </w:pPr>
    </w:p>
    <w:p w:rsidR="008073C0" w:rsidRDefault="004D1F37" w:rsidP="008073C0">
      <w:pPr>
        <w:tabs>
          <w:tab w:val="left" w:pos="1160"/>
        </w:tabs>
      </w:pPr>
      <w:del w:id="188" w:author="Heather Perreaux" w:date="2010-04-01T18:11:00Z">
        <w:r w:rsidDel="00AF72A7">
          <w:tab/>
          <w:delText>The c</w:delText>
        </w:r>
      </w:del>
      <w:ins w:id="189" w:author="Heather Perreaux" w:date="2010-04-01T18:11:00Z">
        <w:r w:rsidR="00AF72A7">
          <w:t>C</w:t>
        </w:r>
      </w:ins>
      <w:r>
        <w:t xml:space="preserve">alendars in </w:t>
      </w:r>
      <w:del w:id="190" w:author="Heather Perreaux" w:date="2010-04-01T16:13:00Z">
        <w:r w:rsidDel="00556DCA">
          <w:delText xml:space="preserve">MS </w:delText>
        </w:r>
      </w:del>
      <w:r>
        <w:t xml:space="preserve">Project 2010 will determine when a task may be scheduled within the project schedule.  It will also </w:t>
      </w:r>
      <w:del w:id="191" w:author="Heather Perreaux" w:date="2010-04-01T16:13:00Z">
        <w:r w:rsidDel="00556DCA">
          <w:delText xml:space="preserve">have </w:delText>
        </w:r>
      </w:del>
      <w:r>
        <w:t xml:space="preserve">influence </w:t>
      </w:r>
      <w:del w:id="192" w:author="Heather Perreaux" w:date="2010-04-01T16:14:00Z">
        <w:r w:rsidDel="00556DCA">
          <w:delText xml:space="preserve">as to </w:delText>
        </w:r>
      </w:del>
      <w:r>
        <w:t xml:space="preserve">what defines a day, a week and a month.  </w:t>
      </w:r>
      <w:r w:rsidR="00D72AD3">
        <w:t xml:space="preserve">The calendars will </w:t>
      </w:r>
      <w:r w:rsidR="008073C0">
        <w:t xml:space="preserve">also </w:t>
      </w:r>
      <w:r w:rsidR="00D72AD3">
        <w:t>work hand</w:t>
      </w:r>
      <w:r w:rsidR="00E52FAA">
        <w:t>-</w:t>
      </w:r>
      <w:r w:rsidR="00D72AD3">
        <w:t>in</w:t>
      </w:r>
      <w:r w:rsidR="00E52FAA">
        <w:t>-</w:t>
      </w:r>
      <w:r w:rsidR="00D72AD3">
        <w:t xml:space="preserve">hand with the calendar options to determine </w:t>
      </w:r>
      <w:r w:rsidR="008073C0">
        <w:t xml:space="preserve">when and </w:t>
      </w:r>
      <w:r w:rsidR="00D72AD3">
        <w:t xml:space="preserve">how </w:t>
      </w:r>
      <w:r w:rsidR="00E52FAA">
        <w:t>the</w:t>
      </w:r>
      <w:r w:rsidR="00D72AD3">
        <w:t xml:space="preserve"> tasks will be scheduled. </w:t>
      </w:r>
    </w:p>
    <w:p w:rsidR="00D72AD3" w:rsidRPr="00AF72A7" w:rsidRDefault="00D67C35" w:rsidP="004D1F37">
      <w:pPr>
        <w:tabs>
          <w:tab w:val="left" w:pos="1160"/>
        </w:tabs>
        <w:rPr>
          <w:b/>
        </w:rPr>
      </w:pPr>
      <w:r w:rsidRPr="00D67C35">
        <w:rPr>
          <w:b/>
        </w:rPr>
        <w:t xml:space="preserve">In this lesson we will explore: </w:t>
      </w:r>
    </w:p>
    <w:p w:rsidR="00D72AD3" w:rsidRDefault="00D72AD3" w:rsidP="00D72AD3">
      <w:pPr>
        <w:pStyle w:val="ListParagraph"/>
        <w:numPr>
          <w:ilvl w:val="0"/>
          <w:numId w:val="8"/>
        </w:numPr>
        <w:tabs>
          <w:tab w:val="left" w:pos="1160"/>
        </w:tabs>
      </w:pPr>
      <w:r>
        <w:t xml:space="preserve">How calendars work in </w:t>
      </w:r>
      <w:del w:id="193" w:author="Heather Perreaux" w:date="2010-04-01T16:15:00Z">
        <w:r w:rsidDel="00556DCA">
          <w:delText>MS Project 2010</w:delText>
        </w:r>
      </w:del>
      <w:ins w:id="194" w:author="Heather Perreaux" w:date="2010-04-01T16:15:00Z">
        <w:r w:rsidR="00556DCA">
          <w:t>Project 2010</w:t>
        </w:r>
      </w:ins>
    </w:p>
    <w:p w:rsidR="00D72AD3" w:rsidRDefault="00D72AD3" w:rsidP="00D72AD3">
      <w:pPr>
        <w:pStyle w:val="ListParagraph"/>
        <w:numPr>
          <w:ilvl w:val="0"/>
          <w:numId w:val="8"/>
        </w:numPr>
        <w:tabs>
          <w:tab w:val="left" w:pos="1160"/>
        </w:tabs>
      </w:pPr>
      <w:r>
        <w:t>How to create a base calendar</w:t>
      </w:r>
    </w:p>
    <w:p w:rsidR="00D72AD3" w:rsidRDefault="00D72AD3" w:rsidP="00D72AD3">
      <w:pPr>
        <w:pStyle w:val="ListParagraph"/>
        <w:numPr>
          <w:ilvl w:val="0"/>
          <w:numId w:val="8"/>
        </w:numPr>
        <w:tabs>
          <w:tab w:val="left" w:pos="1160"/>
        </w:tabs>
      </w:pPr>
      <w:r>
        <w:t>How to Set Working Hours and Days</w:t>
      </w:r>
      <w:r>
        <w:tab/>
      </w:r>
    </w:p>
    <w:p w:rsidR="00D72AD3" w:rsidRDefault="00D72AD3" w:rsidP="00D72AD3">
      <w:pPr>
        <w:pStyle w:val="ListParagraph"/>
        <w:numPr>
          <w:ilvl w:val="0"/>
          <w:numId w:val="8"/>
        </w:numPr>
        <w:tabs>
          <w:tab w:val="left" w:pos="1160"/>
        </w:tabs>
      </w:pPr>
      <w:r>
        <w:t>How to Set Non-Working Hours and Days</w:t>
      </w:r>
      <w:r>
        <w:tab/>
      </w:r>
    </w:p>
    <w:p w:rsidR="00D72AD3" w:rsidRDefault="00D72AD3" w:rsidP="00D72AD3">
      <w:pPr>
        <w:pStyle w:val="ListParagraph"/>
        <w:numPr>
          <w:ilvl w:val="0"/>
          <w:numId w:val="8"/>
        </w:numPr>
        <w:tabs>
          <w:tab w:val="left" w:pos="1160"/>
        </w:tabs>
      </w:pPr>
      <w:r>
        <w:t>How to Set Calendar Options</w:t>
      </w:r>
      <w:r>
        <w:tab/>
      </w:r>
    </w:p>
    <w:p w:rsidR="00D72AD3" w:rsidRPr="004D1F37" w:rsidRDefault="00D72AD3" w:rsidP="004D1F37">
      <w:pPr>
        <w:tabs>
          <w:tab w:val="left" w:pos="1160"/>
        </w:tabs>
      </w:pPr>
    </w:p>
    <w:p w:rsidR="00F4796D" w:rsidRDefault="00F4796D" w:rsidP="00F4796D">
      <w:pPr>
        <w:pStyle w:val="Pb"/>
        <w:framePr w:wrap="around"/>
      </w:pPr>
    </w:p>
    <w:p w:rsidR="00FB76A2" w:rsidRDefault="00925671" w:rsidP="00F4796D">
      <w:pPr>
        <w:pStyle w:val="Heading2"/>
      </w:pPr>
      <w:bookmarkStart w:id="195" w:name="_Toc265946785"/>
      <w:r w:rsidRPr="00925671">
        <w:t>How Calendars Work in Project 2010</w:t>
      </w:r>
      <w:r>
        <w:t>?</w:t>
      </w:r>
      <w:bookmarkEnd w:id="195"/>
    </w:p>
    <w:p w:rsidR="00FB76A2" w:rsidRDefault="00730A91" w:rsidP="00FB76A2">
      <w:pPr>
        <w:pStyle w:val="FormatPPT"/>
      </w:pPr>
      <w:r>
        <w:drawing>
          <wp:inline distT="0" distB="0" distL="0" distR="0">
            <wp:extent cx="3636645" cy="2298700"/>
            <wp:effectExtent l="0" t="0" r="0" b="0"/>
            <wp:docPr id="42"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073C0" w:rsidRDefault="008073C0" w:rsidP="00F4796D">
      <w:pPr>
        <w:pStyle w:val="Rule"/>
      </w:pPr>
    </w:p>
    <w:p w:rsidR="00F4796D" w:rsidRDefault="008073C0" w:rsidP="008073C0">
      <w:r>
        <w:t xml:space="preserve">There are several types of calendars within the </w:t>
      </w:r>
      <w:del w:id="196" w:author="Heather Perreaux" w:date="2010-04-01T16:15:00Z">
        <w:r w:rsidDel="00556DCA">
          <w:delText>MS Project 2010</w:delText>
        </w:r>
      </w:del>
      <w:ins w:id="197" w:author="Heather Perreaux" w:date="2010-04-01T16:15:00Z">
        <w:r w:rsidR="00556DCA">
          <w:t>Project 2010</w:t>
        </w:r>
      </w:ins>
      <w:r>
        <w:t xml:space="preserve"> system.  The </w:t>
      </w:r>
      <w:r w:rsidR="00976392">
        <w:t xml:space="preserve">following </w:t>
      </w:r>
      <w:ins w:id="198" w:author="Heather Perreaux" w:date="2010-04-02T10:52:00Z">
        <w:r w:rsidR="00DB603C">
          <w:t xml:space="preserve">are </w:t>
        </w:r>
      </w:ins>
      <w:del w:id="199" w:author="Heather Perreaux" w:date="2010-04-02T10:52:00Z">
        <w:r w:rsidR="00976392" w:rsidDel="00DB603C">
          <w:delText xml:space="preserve">is the </w:delText>
        </w:r>
      </w:del>
      <w:r w:rsidR="00976392">
        <w:t>definition</w:t>
      </w:r>
      <w:ins w:id="200" w:author="Heather Perreaux" w:date="2010-04-02T10:53:00Z">
        <w:r w:rsidR="00DB603C">
          <w:t>s</w:t>
        </w:r>
      </w:ins>
      <w:r w:rsidR="00976392">
        <w:t xml:space="preserve"> of </w:t>
      </w:r>
      <w:del w:id="201" w:author="Heather Perreaux" w:date="2010-04-02T10:53:00Z">
        <w:r w:rsidR="00976392" w:rsidDel="00DB603C">
          <w:delText xml:space="preserve">these </w:delText>
        </w:r>
      </w:del>
      <w:ins w:id="202" w:author="Heather Perreaux" w:date="2010-04-02T10:53:00Z">
        <w:r w:rsidR="00DB603C">
          <w:t xml:space="preserve">available </w:t>
        </w:r>
      </w:ins>
      <w:r>
        <w:t>calendars</w:t>
      </w:r>
      <w:del w:id="203" w:author="Heather Perreaux" w:date="2010-04-02T10:53:00Z">
        <w:r w:rsidDel="00DB603C">
          <w:delText xml:space="preserve"> that are available</w:delText>
        </w:r>
      </w:del>
      <w:r>
        <w:t xml:space="preserve">: </w:t>
      </w:r>
    </w:p>
    <w:p w:rsidR="008073C0" w:rsidRDefault="008073C0" w:rsidP="00976392">
      <w:pPr>
        <w:pStyle w:val="ListParagraph"/>
        <w:numPr>
          <w:ilvl w:val="0"/>
          <w:numId w:val="9"/>
        </w:numPr>
      </w:pPr>
      <w:r w:rsidRPr="00E52FAA">
        <w:rPr>
          <w:b/>
        </w:rPr>
        <w:t>Base Calendar</w:t>
      </w:r>
      <w:r>
        <w:t xml:space="preserve">:  </w:t>
      </w:r>
      <w:del w:id="204" w:author="Heather Perreaux" w:date="2010-04-01T16:25:00Z">
        <w:r w:rsidDel="003F6195">
          <w:delText xml:space="preserve">this is a </w:delText>
        </w:r>
      </w:del>
      <w:ins w:id="205" w:author="Heather Perreaux" w:date="2010-04-01T16:25:00Z">
        <w:r w:rsidR="003F6195">
          <w:t xml:space="preserve">The </w:t>
        </w:r>
      </w:ins>
      <w:ins w:id="206" w:author="Heather Perreaux" w:date="2010-04-01T16:26:00Z">
        <w:r w:rsidR="003F6195">
          <w:t>b</w:t>
        </w:r>
      </w:ins>
      <w:ins w:id="207" w:author="Heather Perreaux" w:date="2010-04-01T16:25:00Z">
        <w:r w:rsidR="003F6195">
          <w:t xml:space="preserve">ase </w:t>
        </w:r>
      </w:ins>
      <w:r>
        <w:t xml:space="preserve">calendar which may be used to as a template to create other calendars.  </w:t>
      </w:r>
      <w:r w:rsidR="00550EA1">
        <w:t xml:space="preserve">A base calendar may also be used as a Project, Resource </w:t>
      </w:r>
      <w:r w:rsidR="00F50F1F">
        <w:t>or</w:t>
      </w:r>
      <w:r w:rsidR="00550EA1">
        <w:t xml:space="preserve"> Task calendar. </w:t>
      </w:r>
      <w:r w:rsidR="00976392">
        <w:br/>
      </w:r>
    </w:p>
    <w:p w:rsidR="008073C0" w:rsidRDefault="008073C0" w:rsidP="00976392">
      <w:pPr>
        <w:pStyle w:val="ListParagraph"/>
        <w:numPr>
          <w:ilvl w:val="0"/>
          <w:numId w:val="9"/>
        </w:numPr>
      </w:pPr>
      <w:r w:rsidRPr="00E52FAA">
        <w:rPr>
          <w:b/>
        </w:rPr>
        <w:t>Project Calendar</w:t>
      </w:r>
      <w:r>
        <w:t xml:space="preserve">:  </w:t>
      </w:r>
      <w:r w:rsidR="00976392">
        <w:t xml:space="preserve">The project calendar is the calendar assigned to a project </w:t>
      </w:r>
      <w:r w:rsidR="00F50F1F">
        <w:t xml:space="preserve">and </w:t>
      </w:r>
      <w:proofErr w:type="gramStart"/>
      <w:r w:rsidR="00F50F1F">
        <w:t xml:space="preserve">it </w:t>
      </w:r>
      <w:r w:rsidR="00976392">
        <w:t xml:space="preserve"> </w:t>
      </w:r>
      <w:proofErr w:type="gramEnd"/>
      <w:del w:id="208" w:author="Heather Perreaux" w:date="2010-04-01T16:25:00Z">
        <w:r w:rsidR="00976392" w:rsidDel="003F6195">
          <w:delText xml:space="preserve">will </w:delText>
        </w:r>
      </w:del>
      <w:del w:id="209" w:author="Heather Perreaux" w:date="2010-04-01T16:23:00Z">
        <w:r w:rsidR="00976392" w:rsidDel="00391482">
          <w:delText xml:space="preserve">definition </w:delText>
        </w:r>
      </w:del>
      <w:ins w:id="210" w:author="Heather Perreaux" w:date="2010-04-01T16:23:00Z">
        <w:r w:rsidR="00391482">
          <w:t>define</w:t>
        </w:r>
      </w:ins>
      <w:ins w:id="211" w:author="Heather Perreaux" w:date="2010-04-01T16:25:00Z">
        <w:r w:rsidR="003F6195">
          <w:t>s</w:t>
        </w:r>
      </w:ins>
      <w:ins w:id="212" w:author="Heather Perreaux" w:date="2010-04-01T16:23:00Z">
        <w:r w:rsidR="00391482">
          <w:t xml:space="preserve"> </w:t>
        </w:r>
      </w:ins>
      <w:del w:id="213" w:author="Heather Perreaux" w:date="2010-04-01T16:23:00Z">
        <w:r w:rsidR="00F50F1F" w:rsidDel="00391482">
          <w:delText xml:space="preserve">for </w:delText>
        </w:r>
      </w:del>
      <w:r w:rsidR="00976392">
        <w:t xml:space="preserve">the project </w:t>
      </w:r>
      <w:del w:id="214" w:author="Heather Perreaux" w:date="2010-04-01T16:23:00Z">
        <w:r w:rsidR="00976392" w:rsidDel="00391482">
          <w:delText xml:space="preserve">what are the </w:delText>
        </w:r>
      </w:del>
      <w:r w:rsidR="00976392">
        <w:t>working and non-working days</w:t>
      </w:r>
      <w:del w:id="215" w:author="Heather Perreaux" w:date="2010-04-01T16:23:00Z">
        <w:r w:rsidR="00976392" w:rsidDel="00391482">
          <w:delText xml:space="preserve"> </w:delText>
        </w:r>
        <w:r w:rsidR="00F50F1F" w:rsidDel="00391482">
          <w:delText>for</w:delText>
        </w:r>
        <w:r w:rsidR="00976392" w:rsidDel="00391482">
          <w:delText xml:space="preserve"> the project</w:delText>
        </w:r>
      </w:del>
      <w:r w:rsidR="00976392">
        <w:t xml:space="preserve">.  The default name for the Project Calendar is “Standard”.  </w:t>
      </w:r>
      <w:r w:rsidR="00976392">
        <w:br/>
      </w:r>
    </w:p>
    <w:p w:rsidR="00976392" w:rsidRDefault="00976392" w:rsidP="00976392">
      <w:pPr>
        <w:pStyle w:val="ListParagraph"/>
        <w:numPr>
          <w:ilvl w:val="0"/>
          <w:numId w:val="9"/>
        </w:numPr>
      </w:pPr>
      <w:r w:rsidRPr="00E52FAA">
        <w:rPr>
          <w:b/>
        </w:rPr>
        <w:t>Resource Calendar</w:t>
      </w:r>
      <w:r>
        <w:t xml:space="preserve">:  Each resource will have </w:t>
      </w:r>
      <w:del w:id="216" w:author="Heather Perreaux" w:date="2010-04-01T16:24:00Z">
        <w:r w:rsidDel="003F6195">
          <w:delText xml:space="preserve">their </w:delText>
        </w:r>
      </w:del>
      <w:ins w:id="217" w:author="Heather Perreaux" w:date="2010-04-01T16:24:00Z">
        <w:r w:rsidR="003F6195">
          <w:t xml:space="preserve">its </w:t>
        </w:r>
      </w:ins>
      <w:r>
        <w:t xml:space="preserve">own calendar which may be based off of a base calendar or the project calendar.  Unique resource calendars may also be created. </w:t>
      </w:r>
      <w:r>
        <w:br/>
      </w:r>
    </w:p>
    <w:p w:rsidR="00976392" w:rsidRDefault="00976392" w:rsidP="00976392">
      <w:pPr>
        <w:pStyle w:val="ListParagraph"/>
        <w:numPr>
          <w:ilvl w:val="0"/>
          <w:numId w:val="9"/>
        </w:numPr>
      </w:pPr>
      <w:r w:rsidRPr="00E52FAA">
        <w:rPr>
          <w:b/>
        </w:rPr>
        <w:t>Task Calendar</w:t>
      </w:r>
      <w:r>
        <w:t xml:space="preserve">:  </w:t>
      </w:r>
      <w:r w:rsidR="00F51412">
        <w:t>A</w:t>
      </w:r>
      <w:r>
        <w:t xml:space="preserve"> task calendar </w:t>
      </w:r>
      <w:del w:id="218" w:author="Heather Perreaux" w:date="2010-04-01T16:26:00Z">
        <w:r w:rsidDel="003F6195">
          <w:delText xml:space="preserve">is a calendar which </w:delText>
        </w:r>
      </w:del>
      <w:r>
        <w:t xml:space="preserve">is assigned to </w:t>
      </w:r>
      <w:ins w:id="219" w:author="Heather Perreaux" w:date="2010-04-01T16:26:00Z">
        <w:r w:rsidR="003F6195">
          <w:t xml:space="preserve">a </w:t>
        </w:r>
      </w:ins>
      <w:r>
        <w:t xml:space="preserve">task to allow for the scheduling of that task in a unique timeframe.  For example:  tasks which have to occur on a weekend. </w:t>
      </w:r>
    </w:p>
    <w:p w:rsidR="00976392" w:rsidRPr="00AF72A7" w:rsidRDefault="00D67C35" w:rsidP="00976392">
      <w:pPr>
        <w:rPr>
          <w:b/>
        </w:rPr>
      </w:pPr>
      <w:r w:rsidRPr="00D67C35">
        <w:rPr>
          <w:b/>
        </w:rPr>
        <w:t xml:space="preserve">How the calendars are used by the </w:t>
      </w:r>
      <w:del w:id="220" w:author="Heather Perreaux" w:date="2010-04-02T10:53:00Z">
        <w:r w:rsidRPr="00D67C35">
          <w:rPr>
            <w:b/>
          </w:rPr>
          <w:delText>system</w:delText>
        </w:r>
      </w:del>
      <w:ins w:id="221" w:author="Heather Perreaux" w:date="2010-04-02T10:53:00Z">
        <w:r w:rsidRPr="00D67C35">
          <w:rPr>
            <w:b/>
          </w:rPr>
          <w:t>s</w:t>
        </w:r>
        <w:r w:rsidR="004E17FB">
          <w:rPr>
            <w:b/>
          </w:rPr>
          <w:t>oftware</w:t>
        </w:r>
      </w:ins>
      <w:r w:rsidRPr="00D67C35">
        <w:rPr>
          <w:b/>
        </w:rPr>
        <w:t xml:space="preserve">: </w:t>
      </w:r>
    </w:p>
    <w:p w:rsidR="00550EA1" w:rsidRPr="00692959" w:rsidRDefault="00D67C35" w:rsidP="00976392">
      <w:pPr>
        <w:rPr>
          <w:i/>
        </w:rPr>
      </w:pPr>
      <w:r w:rsidRPr="00D67C35">
        <w:rPr>
          <w:b/>
        </w:rPr>
        <w:t>RULE:</w:t>
      </w:r>
      <w:r w:rsidR="00550EA1">
        <w:t xml:space="preserve">  </w:t>
      </w:r>
      <w:r w:rsidR="00550EA1" w:rsidRPr="00692959">
        <w:rPr>
          <w:i/>
        </w:rPr>
        <w:t>A task will be scheduled based on the Project calendar until a resource is assigned to the task.  At that time</w:t>
      </w:r>
      <w:ins w:id="222" w:author="Heather Perreaux" w:date="2010-04-01T16:27:00Z">
        <w:r w:rsidR="00D230BC">
          <w:rPr>
            <w:i/>
          </w:rPr>
          <w:t>,</w:t>
        </w:r>
      </w:ins>
      <w:r w:rsidR="00550EA1" w:rsidRPr="00692959">
        <w:rPr>
          <w:i/>
        </w:rPr>
        <w:t xml:space="preserve"> the Resource calendar will control the scheduling of </w:t>
      </w:r>
      <w:r w:rsidR="00692959">
        <w:rPr>
          <w:i/>
        </w:rPr>
        <w:t>most</w:t>
      </w:r>
      <w:r w:rsidR="00550EA1" w:rsidRPr="00692959">
        <w:rPr>
          <w:i/>
        </w:rPr>
        <w:t xml:space="preserve"> task</w:t>
      </w:r>
      <w:r w:rsidR="00692959">
        <w:rPr>
          <w:i/>
        </w:rPr>
        <w:t>s</w:t>
      </w:r>
      <w:r w:rsidR="00550EA1" w:rsidRPr="00692959">
        <w:rPr>
          <w:i/>
        </w:rPr>
        <w:t xml:space="preserve">.  UNLESS – there is a task calendar assigned which </w:t>
      </w:r>
      <w:commentRangeStart w:id="223"/>
      <w:del w:id="224" w:author="Ellen Lehnert" w:date="2010-07-02T13:47:00Z">
        <w:r w:rsidR="00550EA1" w:rsidRPr="00692959" w:rsidDel="00A602CA">
          <w:rPr>
            <w:i/>
          </w:rPr>
          <w:delText>can</w:delText>
        </w:r>
        <w:commentRangeEnd w:id="223"/>
        <w:r w:rsidR="00D230BC" w:rsidDel="00A602CA">
          <w:rPr>
            <w:rStyle w:val="CommentReference"/>
          </w:rPr>
          <w:commentReference w:id="223"/>
        </w:r>
        <w:r w:rsidR="00550EA1" w:rsidRPr="00692959" w:rsidDel="00A602CA">
          <w:rPr>
            <w:i/>
          </w:rPr>
          <w:delText xml:space="preserve"> </w:delText>
        </w:r>
      </w:del>
      <w:ins w:id="225" w:author="Ellen Lehnert" w:date="2010-07-02T13:47:00Z">
        <w:r w:rsidR="00A602CA">
          <w:rPr>
            <w:i/>
          </w:rPr>
          <w:t>will</w:t>
        </w:r>
        <w:r w:rsidR="00A602CA" w:rsidRPr="00692959">
          <w:rPr>
            <w:i/>
          </w:rPr>
          <w:t xml:space="preserve"> </w:t>
        </w:r>
      </w:ins>
      <w:r w:rsidR="00550EA1" w:rsidRPr="00692959">
        <w:rPr>
          <w:i/>
        </w:rPr>
        <w:t xml:space="preserve">override the Project and the Resource calendars. </w:t>
      </w:r>
    </w:p>
    <w:p w:rsidR="004B5D3D" w:rsidRDefault="00550EA1" w:rsidP="00976392">
      <w:r>
        <w:t>When a project schedule is created</w:t>
      </w:r>
      <w:ins w:id="226" w:author="Heather Perreaux" w:date="2010-04-01T16:28:00Z">
        <w:r w:rsidR="00B0219F">
          <w:t>,</w:t>
        </w:r>
      </w:ins>
      <w:r>
        <w:t xml:space="preserve"> a default calendar of “Standard” is applied to the schedule.  </w:t>
      </w:r>
      <w:r w:rsidR="00692959">
        <w:t xml:space="preserve">This is </w:t>
      </w:r>
      <w:r w:rsidR="00F51412">
        <w:t xml:space="preserve">called </w:t>
      </w:r>
      <w:r w:rsidR="00692959">
        <w:t xml:space="preserve">the project calendar for the project. </w:t>
      </w:r>
      <w:r>
        <w:t xml:space="preserve"> </w:t>
      </w:r>
      <w:r w:rsidR="00692959">
        <w:t>The default values on the Standard calendar are</w:t>
      </w:r>
      <w:ins w:id="227" w:author="Heather Perreaux" w:date="2010-04-01T16:29:00Z">
        <w:r w:rsidR="00B0219F">
          <w:t>:</w:t>
        </w:r>
      </w:ins>
      <w:r w:rsidR="00692959">
        <w:t xml:space="preserve"> Monday through Friday </w:t>
      </w:r>
      <w:ins w:id="228" w:author="Ellen Lehnert" w:date="2010-07-02T13:48:00Z">
        <w:r w:rsidR="00A602CA">
          <w:t xml:space="preserve">which </w:t>
        </w:r>
      </w:ins>
      <w:proofErr w:type="gramStart"/>
      <w:r w:rsidR="00692959">
        <w:t>are</w:t>
      </w:r>
      <w:proofErr w:type="gramEnd"/>
      <w:r w:rsidR="00692959">
        <w:t xml:space="preserve"> working days</w:t>
      </w:r>
      <w:ins w:id="229" w:author="Heather Perreaux" w:date="2010-04-01T16:29:00Z">
        <w:r w:rsidR="00B0219F">
          <w:t>,</w:t>
        </w:r>
      </w:ins>
      <w:r w:rsidR="00692959">
        <w:t xml:space="preserve"> and working time is 8:00 am to 12:00 pm and 1:00 pm to 5:00 pm daily.  No holidays are </w:t>
      </w:r>
      <w:del w:id="230" w:author="Ellen Lehnert" w:date="2010-07-02T13:48:00Z">
        <w:r w:rsidR="00692959" w:rsidDel="00A602CA">
          <w:delText xml:space="preserve">marked </w:delText>
        </w:r>
      </w:del>
      <w:ins w:id="231" w:author="Ellen Lehnert" w:date="2010-07-02T13:48:00Z">
        <w:r w:rsidR="00A602CA">
          <w:t xml:space="preserve">indicated </w:t>
        </w:r>
      </w:ins>
      <w:r w:rsidR="00692959">
        <w:t xml:space="preserve">on the calendar.  The Standard calendar is also the calendar that will be viewed in the background of the Gantt </w:t>
      </w:r>
      <w:del w:id="232" w:author="Heather Perreaux" w:date="2010-04-01T16:31:00Z">
        <w:r w:rsidR="00692959" w:rsidDel="00B0219F">
          <w:delText>C</w:delText>
        </w:r>
      </w:del>
      <w:ins w:id="233" w:author="Heather Perreaux" w:date="2010-04-01T16:31:00Z">
        <w:del w:id="234" w:author="Ellen Lehnert" w:date="2010-07-02T13:49:00Z">
          <w:r w:rsidR="00B0219F" w:rsidDel="00A602CA">
            <w:delText>c</w:delText>
          </w:r>
        </w:del>
      </w:ins>
      <w:proofErr w:type="gramStart"/>
      <w:ins w:id="235" w:author="Ellen Lehnert" w:date="2010-07-02T13:49:00Z">
        <w:r w:rsidR="00A602CA">
          <w:t>C</w:t>
        </w:r>
      </w:ins>
      <w:r w:rsidR="00692959">
        <w:t>hart</w:t>
      </w:r>
      <w:proofErr w:type="gramEnd"/>
      <w:ins w:id="236" w:author="Heather Perreaux" w:date="2010-04-01T16:30:00Z">
        <w:r w:rsidR="00B0219F">
          <w:t xml:space="preserve"> view</w:t>
        </w:r>
      </w:ins>
      <w:r w:rsidR="00692959">
        <w:t xml:space="preserve">s. </w:t>
      </w:r>
      <w:r w:rsidR="00F51412">
        <w:t>T</w:t>
      </w:r>
      <w:r w:rsidR="00692959">
        <w:t xml:space="preserve">he Calendar Options </w:t>
      </w:r>
      <w:r w:rsidR="00F51412">
        <w:t>work hand in hand with the Project Calendar to determine number of hours in a day</w:t>
      </w:r>
      <w:ins w:id="237" w:author="Heather Perreaux" w:date="2010-04-01T16:31:00Z">
        <w:r w:rsidR="00B0219F">
          <w:t xml:space="preserve"> or </w:t>
        </w:r>
      </w:ins>
      <w:del w:id="238" w:author="Heather Perreaux" w:date="2010-04-01T16:31:00Z">
        <w:r w:rsidR="00F51412" w:rsidDel="00B0219F">
          <w:delText xml:space="preserve">, </w:delText>
        </w:r>
      </w:del>
      <w:r w:rsidR="00F51412">
        <w:t xml:space="preserve">week </w:t>
      </w:r>
      <w:r w:rsidR="00692959">
        <w:t xml:space="preserve">and these </w:t>
      </w:r>
      <w:r w:rsidR="00171670">
        <w:t xml:space="preserve">values should be in sync with </w:t>
      </w:r>
      <w:del w:id="239" w:author="Heather Perreaux" w:date="2010-04-01T16:31:00Z">
        <w:r w:rsidR="00171670" w:rsidDel="00B0219F">
          <w:delText xml:space="preserve">each </w:delText>
        </w:r>
      </w:del>
      <w:ins w:id="240" w:author="Heather Perreaux" w:date="2010-04-01T16:31:00Z">
        <w:r w:rsidR="00B0219F">
          <w:t>one an</w:t>
        </w:r>
      </w:ins>
      <w:r w:rsidR="00171670">
        <w:t xml:space="preserve">other. The Calendar options will be </w:t>
      </w:r>
      <w:del w:id="241" w:author="Heather Perreaux" w:date="2010-04-01T16:31:00Z">
        <w:r w:rsidR="00171670" w:rsidDel="00563A23">
          <w:delText xml:space="preserve">discussion </w:delText>
        </w:r>
      </w:del>
      <w:ins w:id="242" w:author="Heather Perreaux" w:date="2010-04-01T16:31:00Z">
        <w:r w:rsidR="00563A23">
          <w:t xml:space="preserve">discussed </w:t>
        </w:r>
      </w:ins>
      <w:r w:rsidR="00171670">
        <w:t xml:space="preserve">in the next section. </w:t>
      </w:r>
    </w:p>
    <w:p w:rsidR="00692959" w:rsidRDefault="00692959" w:rsidP="00976392">
      <w:r>
        <w:t>By default</w:t>
      </w:r>
      <w:ins w:id="243" w:author="Heather Perreaux" w:date="2010-04-01T16:32:00Z">
        <w:r w:rsidR="00017677">
          <w:t>,</w:t>
        </w:r>
      </w:ins>
      <w:r>
        <w:t xml:space="preserve"> 2 addition</w:t>
      </w:r>
      <w:ins w:id="244" w:author="Heather Perreaux" w:date="2010-04-01T16:32:00Z">
        <w:r w:rsidR="00017677">
          <w:t>al</w:t>
        </w:r>
      </w:ins>
      <w:r>
        <w:t xml:space="preserve"> calendars are included in </w:t>
      </w:r>
      <w:del w:id="245" w:author="Heather Perreaux" w:date="2010-04-01T16:32:00Z">
        <w:r w:rsidDel="00017677">
          <w:delText xml:space="preserve">the </w:delText>
        </w:r>
      </w:del>
      <w:del w:id="246" w:author="Heather Perreaux" w:date="2010-04-01T16:15:00Z">
        <w:r w:rsidDel="00556DCA">
          <w:delText>MS Project 2010</w:delText>
        </w:r>
      </w:del>
      <w:ins w:id="247" w:author="Heather Perreaux" w:date="2010-04-01T16:15:00Z">
        <w:r w:rsidR="00556DCA">
          <w:t>Project 2010</w:t>
        </w:r>
      </w:ins>
      <w:del w:id="248" w:author="Heather Perreaux" w:date="2010-04-01T16:32:00Z">
        <w:r w:rsidDel="00017677">
          <w:delText xml:space="preserve"> software</w:delText>
        </w:r>
      </w:del>
      <w:r>
        <w:t xml:space="preserve">:  a 24 hour calendar and a Night Shift calendar.   Either of these may be used as Project, Resource or Task calendars.  </w:t>
      </w:r>
    </w:p>
    <w:p w:rsidR="00692959" w:rsidRPr="00D75E3D" w:rsidRDefault="00D67C35" w:rsidP="00976392">
      <w:pPr>
        <w:rPr>
          <w:b/>
        </w:rPr>
      </w:pPr>
      <w:r w:rsidRPr="00D67C35">
        <w:rPr>
          <w:b/>
        </w:rPr>
        <w:t>FAQ’s:</w:t>
      </w:r>
    </w:p>
    <w:p w:rsidR="00692959" w:rsidRDefault="00D67C35" w:rsidP="00976392">
      <w:r w:rsidRPr="00D67C35">
        <w:rPr>
          <w:b/>
        </w:rPr>
        <w:t>Q:</w:t>
      </w:r>
      <w:r w:rsidR="00D3537E">
        <w:t xml:space="preserve">  Why </w:t>
      </w:r>
      <w:del w:id="249" w:author="Heather Perreaux" w:date="2010-04-01T16:33:00Z">
        <w:r w:rsidR="00D3537E" w:rsidDel="0061104D">
          <w:delText xml:space="preserve">isn’t </w:delText>
        </w:r>
      </w:del>
      <w:ins w:id="250" w:author="Heather Perreaux" w:date="2010-04-01T16:33:00Z">
        <w:r w:rsidR="0061104D">
          <w:t xml:space="preserve">are </w:t>
        </w:r>
      </w:ins>
      <w:r w:rsidR="00D3537E">
        <w:t xml:space="preserve">there </w:t>
      </w:r>
      <w:del w:id="251" w:author="Heather Perreaux" w:date="2010-04-01T16:33:00Z">
        <w:r w:rsidR="00D3537E" w:rsidDel="0061104D">
          <w:delText xml:space="preserve">any </w:delText>
        </w:r>
      </w:del>
      <w:ins w:id="252" w:author="Heather Perreaux" w:date="2010-04-01T16:33:00Z">
        <w:r w:rsidR="0061104D">
          <w:t xml:space="preserve">no </w:t>
        </w:r>
      </w:ins>
      <w:r w:rsidR="00D3537E">
        <w:t>holidays on the calendars?</w:t>
      </w:r>
    </w:p>
    <w:p w:rsidR="00D3537E" w:rsidRDefault="00D67C35" w:rsidP="00976392">
      <w:r w:rsidRPr="00D67C35">
        <w:rPr>
          <w:b/>
        </w:rPr>
        <w:t>A:</w:t>
      </w:r>
      <w:r w:rsidR="00D3537E">
        <w:t xml:space="preserve">  This is an international program</w:t>
      </w:r>
      <w:ins w:id="253" w:author="Heather Perreaux" w:date="2010-04-01T16:33:00Z">
        <w:r w:rsidR="0061104D">
          <w:t>.  Holidays vary from country to country.</w:t>
        </w:r>
      </w:ins>
    </w:p>
    <w:p w:rsidR="00D3537E" w:rsidRDefault="00D3537E" w:rsidP="00976392"/>
    <w:p w:rsidR="00D3537E" w:rsidRDefault="00D67C35" w:rsidP="00976392">
      <w:r w:rsidRPr="00D67C35">
        <w:rPr>
          <w:b/>
        </w:rPr>
        <w:t>Q:</w:t>
      </w:r>
      <w:r w:rsidR="00D3537E">
        <w:t xml:space="preserve">  Is there the ability to add holidays to a calendar the way they can be added in Outlook?</w:t>
      </w:r>
    </w:p>
    <w:p w:rsidR="00D3537E" w:rsidRDefault="00D67C35" w:rsidP="00976392">
      <w:r w:rsidRPr="00D67C35">
        <w:rPr>
          <w:b/>
        </w:rPr>
        <w:t>A:</w:t>
      </w:r>
      <w:r w:rsidR="00D3537E">
        <w:t xml:space="preserve">  No – this is not a capability of the s</w:t>
      </w:r>
      <w:del w:id="254" w:author="Heather Perreaux" w:date="2010-04-01T16:34:00Z">
        <w:r w:rsidR="00D3537E" w:rsidDel="0061104D">
          <w:delText>ystem</w:delText>
        </w:r>
      </w:del>
      <w:ins w:id="255" w:author="Heather Perreaux" w:date="2010-04-01T16:34:00Z">
        <w:r w:rsidR="0061104D">
          <w:t>oftware.</w:t>
        </w:r>
      </w:ins>
    </w:p>
    <w:p w:rsidR="00D3537E" w:rsidRDefault="00D3537E" w:rsidP="00976392"/>
    <w:p w:rsidR="00D3537E" w:rsidRDefault="00D67C35" w:rsidP="00976392">
      <w:r w:rsidRPr="00D67C35">
        <w:rPr>
          <w:b/>
        </w:rPr>
        <w:t>Q:</w:t>
      </w:r>
      <w:r w:rsidR="00D3537E">
        <w:t xml:space="preserve">  Do I have to recreate the calendar for each project</w:t>
      </w:r>
      <w:del w:id="256" w:author="Heather Perreaux" w:date="2010-04-01T16:35:00Z">
        <w:r w:rsidR="00D3537E" w:rsidDel="0061104D">
          <w:delText xml:space="preserve"> that I create</w:delText>
        </w:r>
      </w:del>
      <w:r w:rsidR="00D3537E">
        <w:t xml:space="preserve">? </w:t>
      </w:r>
    </w:p>
    <w:p w:rsidR="00D3537E" w:rsidRDefault="00D67C35" w:rsidP="00976392">
      <w:r w:rsidRPr="00D67C35">
        <w:rPr>
          <w:b/>
        </w:rPr>
        <w:t>A:</w:t>
      </w:r>
      <w:r w:rsidR="00D3537E">
        <w:t xml:space="preserve">  No – calendars may be created and saved through the Organizer to use in future projects</w:t>
      </w:r>
      <w:ins w:id="257" w:author="Heather Perreaux" w:date="2010-04-01T16:35:00Z">
        <w:r w:rsidR="0061104D">
          <w:t>.</w:t>
        </w:r>
      </w:ins>
    </w:p>
    <w:p w:rsidR="00D3537E" w:rsidRDefault="00D3537E" w:rsidP="00976392"/>
    <w:p w:rsidR="00D3537E" w:rsidRDefault="00D67C35" w:rsidP="00976392">
      <w:r w:rsidRPr="00D67C35">
        <w:rPr>
          <w:b/>
        </w:rPr>
        <w:t>TIP:</w:t>
      </w:r>
      <w:r w:rsidR="00D3537E">
        <w:t xml:space="preserve"> The default calendar name for the system is “Standard”.  </w:t>
      </w:r>
      <w:ins w:id="258" w:author="Ellen Lehnert" w:date="2010-07-02T13:51:00Z">
        <w:r w:rsidR="00A602CA">
          <w:t xml:space="preserve">If a </w:t>
        </w:r>
      </w:ins>
      <w:commentRangeStart w:id="259"/>
      <w:del w:id="260" w:author="Heather Perreaux" w:date="2010-04-01T16:36:00Z">
        <w:r w:rsidR="00D3537E" w:rsidDel="005C571F">
          <w:delText xml:space="preserve">If you </w:delText>
        </w:r>
      </w:del>
      <w:del w:id="261" w:author="Heather Perreaux" w:date="2010-04-01T16:35:00Z">
        <w:r w:rsidR="00D3537E" w:rsidDel="00146B8A">
          <w:delText xml:space="preserve">would </w:delText>
        </w:r>
      </w:del>
      <w:del w:id="262" w:author="Heather Perreaux" w:date="2010-04-01T16:36:00Z">
        <w:r w:rsidR="00D3537E" w:rsidDel="005C571F">
          <w:delText>prefer t</w:delText>
        </w:r>
      </w:del>
      <w:ins w:id="263" w:author="Heather Perreaux" w:date="2010-04-01T16:36:00Z">
        <w:del w:id="264" w:author="Ellen Lehnert" w:date="2010-07-02T13:51:00Z">
          <w:r w:rsidR="005C571F" w:rsidDel="00A602CA">
            <w:delText>T</w:delText>
          </w:r>
        </w:del>
      </w:ins>
      <w:del w:id="265" w:author="Ellen Lehnert" w:date="2010-07-02T13:51:00Z">
        <w:r w:rsidR="00D3537E" w:rsidDel="00A602CA">
          <w:delText xml:space="preserve">o use a </w:delText>
        </w:r>
      </w:del>
      <w:r w:rsidR="00D3537E">
        <w:t>different calendar name</w:t>
      </w:r>
      <w:ins w:id="266" w:author="Ellen Lehnert" w:date="2010-07-02T13:51:00Z">
        <w:r w:rsidR="00A602CA">
          <w:t xml:space="preserve"> is selected</w:t>
        </w:r>
      </w:ins>
      <w:r w:rsidR="00D3537E">
        <w:t xml:space="preserve">, each Gantt view will also </w:t>
      </w:r>
      <w:r w:rsidR="009567AB">
        <w:t>require changing</w:t>
      </w:r>
      <w:ins w:id="267" w:author="Ellen Lehnert" w:date="2010-07-02T13:50:00Z">
        <w:r w:rsidR="00A602CA">
          <w:t xml:space="preserve"> because Gantt </w:t>
        </w:r>
        <w:proofErr w:type="gramStart"/>
        <w:r w:rsidR="00A602CA">
          <w:t>Chart</w:t>
        </w:r>
        <w:proofErr w:type="gramEnd"/>
        <w:r w:rsidR="00A602CA">
          <w:t xml:space="preserve"> views are set to display the Standard </w:t>
        </w:r>
        <w:commentRangeStart w:id="268"/>
        <w:r w:rsidR="00A602CA">
          <w:t>calendar</w:t>
        </w:r>
        <w:commentRangeEnd w:id="268"/>
        <w:r w:rsidR="00A602CA">
          <w:rPr>
            <w:rStyle w:val="CommentReference"/>
          </w:rPr>
          <w:commentReference w:id="268"/>
        </w:r>
      </w:ins>
      <w:r w:rsidR="009567AB">
        <w:t>.</w:t>
      </w:r>
      <w:commentRangeEnd w:id="259"/>
      <w:r w:rsidR="005C571F">
        <w:rPr>
          <w:rStyle w:val="CommentReference"/>
        </w:rPr>
        <w:commentReference w:id="259"/>
      </w:r>
      <w:r w:rsidR="009567AB">
        <w:t xml:space="preserve">  Th</w:t>
      </w:r>
      <w:del w:id="269" w:author="Heather Perreaux" w:date="2010-04-01T16:36:00Z">
        <w:r w:rsidR="009567AB" w:rsidDel="00146B8A">
          <w:delText>e</w:delText>
        </w:r>
      </w:del>
      <w:ins w:id="270" w:author="Heather Perreaux" w:date="2010-04-01T16:36:00Z">
        <w:r w:rsidR="00146B8A">
          <w:t>is</w:t>
        </w:r>
      </w:ins>
      <w:r w:rsidR="009567AB">
        <w:t xml:space="preserve"> change can be made by right clicking in the Gantt view and select</w:t>
      </w:r>
      <w:del w:id="271" w:author="Heather Perreaux" w:date="2010-04-01T16:37:00Z">
        <w:r w:rsidR="009567AB" w:rsidDel="005C571F">
          <w:delText>ing</w:delText>
        </w:r>
      </w:del>
      <w:r w:rsidR="009567AB">
        <w:t xml:space="preserve"> Non-working time</w:t>
      </w:r>
      <w:r w:rsidR="00C560AA">
        <w:t xml:space="preserve"> and changing to the calendar to be seen in the view</w:t>
      </w:r>
      <w:r w:rsidR="009567AB">
        <w:t xml:space="preserve">. </w:t>
      </w:r>
      <w:ins w:id="272" w:author="Ellen Lehnert" w:date="2010-07-02T13:51:00Z">
        <w:r w:rsidR="00A602CA">
          <w:t xml:space="preserve"> Most users keep the Standard calendar because of ease of use. </w:t>
        </w:r>
      </w:ins>
    </w:p>
    <w:p w:rsidR="00F4796D" w:rsidRDefault="00F4796D" w:rsidP="00F4796D">
      <w:pPr>
        <w:pStyle w:val="Pb"/>
        <w:framePr w:wrap="around"/>
      </w:pPr>
    </w:p>
    <w:p w:rsidR="00F4796D" w:rsidRDefault="00F4796D" w:rsidP="00F4796D">
      <w:pPr>
        <w:pStyle w:val="Pb"/>
        <w:framePr w:wrap="around"/>
      </w:pPr>
      <w:bookmarkStart w:id="273" w:name="_Toc235254617"/>
    </w:p>
    <w:bookmarkEnd w:id="273"/>
    <w:p w:rsidR="00FB76A2" w:rsidRDefault="00925671" w:rsidP="00FB76A2">
      <w:pPr>
        <w:pStyle w:val="Heading2"/>
      </w:pPr>
      <w:del w:id="274" w:author="Heather Perreaux" w:date="2010-04-01T16:38:00Z">
        <w:r w:rsidRPr="00925671" w:rsidDel="0018496D">
          <w:delText xml:space="preserve">How to </w:delText>
        </w:r>
      </w:del>
      <w:bookmarkStart w:id="275" w:name="_Toc265946786"/>
      <w:r w:rsidRPr="00925671">
        <w:t>Creat</w:t>
      </w:r>
      <w:del w:id="276" w:author="Heather Perreaux" w:date="2010-04-01T16:38:00Z">
        <w:r w:rsidRPr="00925671" w:rsidDel="0018496D">
          <w:delText>e</w:delText>
        </w:r>
      </w:del>
      <w:ins w:id="277" w:author="Heather Perreaux" w:date="2010-04-01T16:38:00Z">
        <w:r w:rsidR="0018496D">
          <w:t>ing</w:t>
        </w:r>
      </w:ins>
      <w:r w:rsidRPr="00925671">
        <w:t xml:space="preserve"> a Base Calendar</w:t>
      </w:r>
      <w:bookmarkEnd w:id="275"/>
    </w:p>
    <w:p w:rsidR="00FB76A2" w:rsidRDefault="00730A91" w:rsidP="00FB76A2">
      <w:pPr>
        <w:pStyle w:val="FormatPPT"/>
      </w:pPr>
      <w:r>
        <w:drawing>
          <wp:inline distT="0" distB="0" distL="0" distR="0">
            <wp:extent cx="3636645" cy="2298700"/>
            <wp:effectExtent l="0" t="0" r="0" b="0"/>
            <wp:docPr id="40"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9567AB" w:rsidRDefault="009567AB" w:rsidP="00F4796D">
      <w:pPr>
        <w:pStyle w:val="Rule"/>
      </w:pPr>
    </w:p>
    <w:p w:rsidR="009567AB" w:rsidRDefault="009567AB" w:rsidP="009567AB">
      <w:r>
        <w:t xml:space="preserve">Creating a new base calendar </w:t>
      </w:r>
      <w:del w:id="278" w:author="Heather Perreaux" w:date="2010-04-01T16:39:00Z">
        <w:r w:rsidDel="0018496D">
          <w:delText xml:space="preserve">would </w:delText>
        </w:r>
      </w:del>
      <w:r>
        <w:t>give</w:t>
      </w:r>
      <w:ins w:id="279" w:author="Heather Perreaux" w:date="2010-04-01T16:39:00Z">
        <w:r w:rsidR="0018496D">
          <w:t>s</w:t>
        </w:r>
      </w:ins>
      <w:r>
        <w:t xml:space="preserve"> you the ability to create a calendar with the </w:t>
      </w:r>
      <w:ins w:id="280" w:author="Ellen Lehnert" w:date="2010-07-02T13:54:00Z">
        <w:r w:rsidR="00243C48">
          <w:t xml:space="preserve">unique values your projects require.  </w:t>
        </w:r>
      </w:ins>
      <w:del w:id="281" w:author="Ellen Lehnert" w:date="2010-07-02T13:55:00Z">
        <w:r w:rsidDel="00243C48">
          <w:delText xml:space="preserve">standard values.  </w:delText>
        </w:r>
      </w:del>
      <w:r>
        <w:t xml:space="preserve">The </w:t>
      </w:r>
      <w:ins w:id="282" w:author="Ellen Lehnert" w:date="2010-07-02T13:55:00Z">
        <w:r w:rsidR="00243C48">
          <w:t>values of the S</w:t>
        </w:r>
      </w:ins>
      <w:del w:id="283" w:author="Ellen Lehnert" w:date="2010-07-02T13:55:00Z">
        <w:r w:rsidDel="00243C48">
          <w:delText>s</w:delText>
        </w:r>
      </w:del>
      <w:r>
        <w:t xml:space="preserve">tandard </w:t>
      </w:r>
      <w:ins w:id="284" w:author="Ellen Lehnert" w:date="2010-07-02T13:55:00Z">
        <w:r w:rsidR="00243C48">
          <w:t>calendar are</w:t>
        </w:r>
      </w:ins>
      <w:del w:id="285" w:author="Ellen Lehnert" w:date="2010-07-02T13:55:00Z">
        <w:r w:rsidDel="00243C48">
          <w:delText>values are</w:delText>
        </w:r>
      </w:del>
      <w:r>
        <w:t xml:space="preserve">: </w:t>
      </w:r>
    </w:p>
    <w:p w:rsidR="009567AB" w:rsidRDefault="009567AB" w:rsidP="009567AB">
      <w:pPr>
        <w:pStyle w:val="ListParagraph"/>
        <w:numPr>
          <w:ilvl w:val="0"/>
          <w:numId w:val="10"/>
        </w:numPr>
      </w:pPr>
      <w:r>
        <w:t>Monday through Friday are wor</w:t>
      </w:r>
      <w:r w:rsidR="00155010">
        <w:t>k</w:t>
      </w:r>
      <w:r>
        <w:t>ing days</w:t>
      </w:r>
    </w:p>
    <w:p w:rsidR="009567AB" w:rsidRDefault="009567AB" w:rsidP="009567AB">
      <w:pPr>
        <w:pStyle w:val="ListParagraph"/>
        <w:numPr>
          <w:ilvl w:val="0"/>
          <w:numId w:val="10"/>
        </w:numPr>
      </w:pPr>
      <w:r>
        <w:t>Saturday and Sunday are non-working days</w:t>
      </w:r>
    </w:p>
    <w:p w:rsidR="009567AB" w:rsidRDefault="009567AB" w:rsidP="009567AB">
      <w:pPr>
        <w:pStyle w:val="ListParagraph"/>
        <w:numPr>
          <w:ilvl w:val="0"/>
          <w:numId w:val="10"/>
        </w:numPr>
      </w:pPr>
      <w:r>
        <w:t>Working time is 8:00 am to 12:00 pm and 1:00 pm to 5:00 pm daily</w:t>
      </w:r>
    </w:p>
    <w:p w:rsidR="009567AB" w:rsidRDefault="009567AB" w:rsidP="009567AB">
      <w:pPr>
        <w:pStyle w:val="ListParagraph"/>
        <w:numPr>
          <w:ilvl w:val="0"/>
          <w:numId w:val="10"/>
        </w:numPr>
      </w:pPr>
      <w:r>
        <w:t>No holidays</w:t>
      </w:r>
    </w:p>
    <w:p w:rsidR="00D67C35" w:rsidRDefault="000A5716" w:rsidP="00D67C35">
      <w:pPr>
        <w:pStyle w:val="HD4"/>
      </w:pPr>
      <w:ins w:id="286" w:author="Heather Perreaux" w:date="2010-04-01T17:51:00Z">
        <w:r>
          <w:t xml:space="preserve">How </w:t>
        </w:r>
      </w:ins>
      <w:del w:id="287" w:author="Heather Perreaux" w:date="2010-04-01T17:52:00Z">
        <w:r w:rsidR="009567AB" w:rsidDel="00D06162">
          <w:delText>T</w:delText>
        </w:r>
      </w:del>
      <w:ins w:id="288" w:author="Heather Perreaux" w:date="2010-04-01T17:52:00Z">
        <w:r w:rsidR="00D06162">
          <w:t>t</w:t>
        </w:r>
      </w:ins>
      <w:r w:rsidR="009567AB">
        <w:t xml:space="preserve">o </w:t>
      </w:r>
      <w:del w:id="289" w:author="Heather Perreaux" w:date="2010-04-01T17:51:00Z">
        <w:r w:rsidR="009567AB" w:rsidDel="000A5716">
          <w:delText>c</w:delText>
        </w:r>
      </w:del>
      <w:ins w:id="290" w:author="Heather Perreaux" w:date="2010-04-01T17:51:00Z">
        <w:r>
          <w:t>C</w:t>
        </w:r>
      </w:ins>
      <w:r w:rsidR="009567AB">
        <w:t xml:space="preserve">reate a </w:t>
      </w:r>
      <w:del w:id="291" w:author="Heather Perreaux" w:date="2010-04-01T17:51:00Z">
        <w:r w:rsidR="009567AB" w:rsidDel="000A5716">
          <w:delText>n</w:delText>
        </w:r>
      </w:del>
      <w:ins w:id="292" w:author="Heather Perreaux" w:date="2010-04-01T17:51:00Z">
        <w:r>
          <w:t>N</w:t>
        </w:r>
      </w:ins>
      <w:r w:rsidR="009567AB">
        <w:t xml:space="preserve">ew </w:t>
      </w:r>
      <w:del w:id="293" w:author="Heather Perreaux" w:date="2010-04-01T17:51:00Z">
        <w:r w:rsidR="009567AB" w:rsidDel="000A5716">
          <w:delText>b</w:delText>
        </w:r>
      </w:del>
      <w:ins w:id="294" w:author="Heather Perreaux" w:date="2010-04-01T17:51:00Z">
        <w:r>
          <w:t>B</w:t>
        </w:r>
      </w:ins>
      <w:r w:rsidR="009567AB">
        <w:t xml:space="preserve">ase </w:t>
      </w:r>
      <w:ins w:id="295" w:author="Ellen Lehnert" w:date="2010-07-02T13:57:00Z">
        <w:r w:rsidR="00243C48">
          <w:t>or copy an existing c</w:t>
        </w:r>
      </w:ins>
      <w:del w:id="296" w:author="Heather Perreaux" w:date="2010-04-01T17:51:00Z">
        <w:r w:rsidR="009567AB" w:rsidDel="000A5716">
          <w:delText>c</w:delText>
        </w:r>
      </w:del>
      <w:ins w:id="297" w:author="Heather Perreaux" w:date="2010-04-01T17:51:00Z">
        <w:del w:id="298" w:author="Ellen Lehnert" w:date="2010-07-02T13:57:00Z">
          <w:r w:rsidDel="00243C48">
            <w:delText>C</w:delText>
          </w:r>
        </w:del>
      </w:ins>
      <w:r w:rsidR="009567AB">
        <w:t xml:space="preserve">alendar: </w:t>
      </w:r>
    </w:p>
    <w:p w:rsidR="009567AB" w:rsidRDefault="009567AB" w:rsidP="00FA341D">
      <w:pPr>
        <w:pStyle w:val="ListParagraph"/>
        <w:numPr>
          <w:ilvl w:val="0"/>
          <w:numId w:val="11"/>
        </w:numPr>
      </w:pPr>
      <w:r>
        <w:t>Click</w:t>
      </w:r>
      <w:del w:id="299" w:author="Heather Perreaux" w:date="2010-04-01T17:52:00Z">
        <w:r w:rsidDel="00D06162">
          <w:delText xml:space="preserve"> on: </w:delText>
        </w:r>
      </w:del>
      <w:r>
        <w:t xml:space="preserve"> </w:t>
      </w:r>
      <w:r w:rsidR="00D67C35" w:rsidRPr="00D67C35">
        <w:rPr>
          <w:b/>
        </w:rPr>
        <w:t>Project</w:t>
      </w:r>
      <w:r>
        <w:t xml:space="preserve"> </w:t>
      </w:r>
      <w:r>
        <w:sym w:font="Wingdings" w:char="F0E0"/>
      </w:r>
      <w:r>
        <w:t xml:space="preserve"> </w:t>
      </w:r>
      <w:r w:rsidR="00D67C35" w:rsidRPr="00D67C35">
        <w:rPr>
          <w:b/>
        </w:rPr>
        <w:t>Change Working Time</w:t>
      </w:r>
    </w:p>
    <w:p w:rsidR="00243C48" w:rsidRDefault="009567AB" w:rsidP="00243C48">
      <w:pPr>
        <w:pStyle w:val="ListParagraph"/>
        <w:numPr>
          <w:ilvl w:val="0"/>
          <w:numId w:val="11"/>
        </w:numPr>
        <w:rPr>
          <w:ins w:id="300" w:author="Ellen Lehnert" w:date="2010-07-02T13:56:00Z"/>
        </w:rPr>
      </w:pPr>
      <w:del w:id="301" w:author="Heather Perreaux" w:date="2010-04-01T17:19:00Z">
        <w:r w:rsidDel="00AE3984">
          <w:delText xml:space="preserve">On </w:delText>
        </w:r>
      </w:del>
      <w:ins w:id="302" w:author="Heather Perreaux" w:date="2010-04-01T17:20:00Z">
        <w:r w:rsidR="00AE3984">
          <w:t>C</w:t>
        </w:r>
      </w:ins>
      <w:del w:id="303" w:author="Heather Perreaux" w:date="2010-04-01T17:20:00Z">
        <w:r w:rsidDel="00AE3984">
          <w:delText>the left side of the form, c</w:delText>
        </w:r>
      </w:del>
      <w:r>
        <w:t xml:space="preserve">lick </w:t>
      </w:r>
      <w:del w:id="304" w:author="Heather Perreaux" w:date="2010-04-01T16:40:00Z">
        <w:r w:rsidR="00D67C35" w:rsidRPr="00D67C35">
          <w:rPr>
            <w:b/>
          </w:rPr>
          <w:delText xml:space="preserve">on </w:delText>
        </w:r>
      </w:del>
      <w:r w:rsidR="00D67C35" w:rsidRPr="00D67C35">
        <w:rPr>
          <w:b/>
        </w:rPr>
        <w:t>Create New Calendar</w:t>
      </w:r>
      <w:ins w:id="305" w:author="Heather Perreaux" w:date="2010-04-01T17:20:00Z">
        <w:r w:rsidR="00AE3984">
          <w:rPr>
            <w:b/>
          </w:rPr>
          <w:t xml:space="preserve"> </w:t>
        </w:r>
        <w:r w:rsidR="00AE3984">
          <w:t>to the left side of the form</w:t>
        </w:r>
      </w:ins>
      <w:ins w:id="306" w:author="Ellen Lehnert" w:date="2010-07-02T13:57:00Z">
        <w:r w:rsidR="00243C48">
          <w:t xml:space="preserve"> </w:t>
        </w:r>
      </w:ins>
    </w:p>
    <w:p w:rsidR="00243C48" w:rsidRDefault="00243C48" w:rsidP="00243C48">
      <w:pPr>
        <w:pStyle w:val="ListParagraph"/>
        <w:numPr>
          <w:ilvl w:val="0"/>
          <w:numId w:val="11"/>
        </w:numPr>
        <w:rPr>
          <w:ins w:id="307" w:author="Ellen Lehnert" w:date="2010-07-02T13:56:00Z"/>
        </w:rPr>
      </w:pPr>
      <w:ins w:id="308" w:author="Ellen Lehnert" w:date="2010-07-02T13:56:00Z">
        <w:r>
          <w:t>Enter in a calendar name in the name field (default name is Calendar 1)</w:t>
        </w:r>
      </w:ins>
    </w:p>
    <w:p w:rsidR="00243C48" w:rsidRDefault="00243C48" w:rsidP="00243C48">
      <w:pPr>
        <w:pStyle w:val="ListParagraph"/>
        <w:numPr>
          <w:ilvl w:val="0"/>
          <w:numId w:val="11"/>
        </w:numPr>
        <w:rPr>
          <w:ins w:id="309" w:author="Ellen Lehnert" w:date="2010-07-02T13:56:00Z"/>
        </w:rPr>
      </w:pPr>
      <w:ins w:id="310" w:author="Ellen Lehnert" w:date="2010-07-02T13:56:00Z">
        <w:r>
          <w:t xml:space="preserve">Click </w:t>
        </w:r>
        <w:r w:rsidRPr="00D67C35">
          <w:rPr>
            <w:b/>
          </w:rPr>
          <w:t>Create</w:t>
        </w:r>
        <w:r>
          <w:t xml:space="preserve"> new base calendar</w:t>
        </w:r>
      </w:ins>
      <w:ins w:id="311" w:author="Ellen Lehnert" w:date="2010-07-02T13:58:00Z">
        <w:r w:rsidRPr="00243C48">
          <w:t xml:space="preserve"> </w:t>
        </w:r>
        <w:r>
          <w:t xml:space="preserve"> - OR - </w:t>
        </w:r>
        <w:r>
          <w:br/>
          <w:t>Click Make of copy of and select an existing calendar</w:t>
        </w:r>
      </w:ins>
    </w:p>
    <w:p w:rsidR="009567AB" w:rsidRDefault="00243C48" w:rsidP="00FA341D">
      <w:pPr>
        <w:pStyle w:val="ListParagraph"/>
        <w:numPr>
          <w:ilvl w:val="0"/>
          <w:numId w:val="11"/>
        </w:numPr>
      </w:pPr>
      <w:ins w:id="312" w:author="Ellen Lehnert" w:date="2010-07-02T13:56:00Z">
        <w:r>
          <w:t xml:space="preserve">Click </w:t>
        </w:r>
        <w:r w:rsidRPr="00243C48">
          <w:rPr>
            <w:b/>
          </w:rPr>
          <w:t>OK</w:t>
        </w:r>
        <w:r>
          <w:t xml:space="preserve"> to close the form</w:t>
        </w:r>
        <w:r>
          <w:br/>
        </w:r>
        <w:r>
          <w:br/>
        </w:r>
      </w:ins>
    </w:p>
    <w:p w:rsidR="00FA341D" w:rsidRDefault="00FA341D" w:rsidP="00FA341D">
      <w:pPr>
        <w:pStyle w:val="Art"/>
        <w:jc w:val="center"/>
      </w:pPr>
      <w:r>
        <w:rPr>
          <w:noProof/>
        </w:rPr>
        <w:drawing>
          <wp:inline distT="0" distB="0" distL="0" distR="0">
            <wp:extent cx="3206750" cy="14033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206750" cy="1403350"/>
                    </a:xfrm>
                    <a:prstGeom prst="rect">
                      <a:avLst/>
                    </a:prstGeom>
                    <a:noFill/>
                    <a:ln w="9525">
                      <a:noFill/>
                      <a:miter lim="800000"/>
                      <a:headEnd/>
                      <a:tailEnd/>
                    </a:ln>
                  </pic:spPr>
                </pic:pic>
              </a:graphicData>
            </a:graphic>
          </wp:inline>
        </w:drawing>
      </w:r>
    </w:p>
    <w:p w:rsidR="009567AB" w:rsidRDefault="009567AB" w:rsidP="00FA341D"/>
    <w:p w:rsidR="00FA341D" w:rsidDel="00243C48" w:rsidRDefault="00FA341D" w:rsidP="00FA341D">
      <w:pPr>
        <w:pStyle w:val="ListParagraph"/>
        <w:numPr>
          <w:ilvl w:val="0"/>
          <w:numId w:val="11"/>
        </w:numPr>
        <w:rPr>
          <w:del w:id="313" w:author="Ellen Lehnert" w:date="2010-07-02T13:56:00Z"/>
        </w:rPr>
      </w:pPr>
      <w:del w:id="314" w:author="Ellen Lehnert" w:date="2010-07-02T13:56:00Z">
        <w:r w:rsidDel="00243C48">
          <w:delText>Enter in a calendar name in the name field (default name is Calendar 1)</w:delText>
        </w:r>
      </w:del>
    </w:p>
    <w:p w:rsidR="00FA341D" w:rsidDel="00243C48" w:rsidRDefault="00FA341D" w:rsidP="00FA341D">
      <w:pPr>
        <w:pStyle w:val="ListParagraph"/>
        <w:numPr>
          <w:ilvl w:val="0"/>
          <w:numId w:val="11"/>
        </w:numPr>
        <w:rPr>
          <w:del w:id="315" w:author="Ellen Lehnert" w:date="2010-07-02T13:56:00Z"/>
        </w:rPr>
      </w:pPr>
      <w:del w:id="316" w:author="Ellen Lehnert" w:date="2010-07-02T13:56:00Z">
        <w:r w:rsidDel="00243C48">
          <w:delText xml:space="preserve">Click on </w:delText>
        </w:r>
        <w:r w:rsidR="00D67C35" w:rsidRPr="00D67C35" w:rsidDel="00243C48">
          <w:rPr>
            <w:b/>
          </w:rPr>
          <w:delText>Create</w:delText>
        </w:r>
        <w:r w:rsidDel="00243C48">
          <w:delText xml:space="preserve"> new base calendar</w:delText>
        </w:r>
      </w:del>
    </w:p>
    <w:p w:rsidR="00FA341D" w:rsidDel="00243C48" w:rsidRDefault="00FA341D" w:rsidP="00FA341D">
      <w:pPr>
        <w:pStyle w:val="ListParagraph"/>
        <w:numPr>
          <w:ilvl w:val="0"/>
          <w:numId w:val="11"/>
        </w:numPr>
        <w:rPr>
          <w:del w:id="317" w:author="Ellen Lehnert" w:date="2010-07-02T13:56:00Z"/>
        </w:rPr>
      </w:pPr>
      <w:del w:id="318" w:author="Ellen Lehnert" w:date="2010-07-02T13:56:00Z">
        <w:r w:rsidDel="00243C48">
          <w:delText xml:space="preserve">Click on </w:delText>
        </w:r>
        <w:r w:rsidR="00D67C35" w:rsidRPr="00D67C35" w:rsidDel="00243C48">
          <w:rPr>
            <w:b/>
          </w:rPr>
          <w:delText>OK</w:delText>
        </w:r>
        <w:r w:rsidDel="00243C48">
          <w:delText xml:space="preserve"> to close the form</w:delText>
        </w:r>
      </w:del>
    </w:p>
    <w:p w:rsidR="00FA341D" w:rsidRPr="00FA341D" w:rsidRDefault="00FA341D" w:rsidP="00FA341D"/>
    <w:p w:rsidR="00575383" w:rsidRDefault="00575383" w:rsidP="00575383">
      <w:pPr>
        <w:pStyle w:val="Pb"/>
        <w:framePr w:wrap="around"/>
      </w:pPr>
    </w:p>
    <w:p w:rsidR="00E72409" w:rsidRDefault="00925671" w:rsidP="00E72409">
      <w:pPr>
        <w:pStyle w:val="Heading2"/>
      </w:pPr>
      <w:del w:id="319" w:author="Heather Perreaux" w:date="2010-04-01T16:44:00Z">
        <w:r w:rsidRPr="00925671" w:rsidDel="0099153C">
          <w:delText xml:space="preserve">How to </w:delText>
        </w:r>
      </w:del>
      <w:bookmarkStart w:id="320" w:name="_Toc265946787"/>
      <w:r w:rsidRPr="00925671">
        <w:t>Set</w:t>
      </w:r>
      <w:ins w:id="321" w:author="Heather Perreaux" w:date="2010-04-01T16:44:00Z">
        <w:r w:rsidR="0099153C">
          <w:t>ting</w:t>
        </w:r>
      </w:ins>
      <w:r w:rsidRPr="00925671">
        <w:t xml:space="preserve"> Working Hours and Days</w:t>
      </w:r>
      <w:bookmarkEnd w:id="320"/>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683FF7" w:rsidRDefault="00FA341D" w:rsidP="00683FF7">
      <w:r>
        <w:t>After the</w:t>
      </w:r>
      <w:ins w:id="322" w:author="Heather Perreaux" w:date="2010-04-01T16:44:00Z">
        <w:r w:rsidR="0099153C">
          <w:t xml:space="preserve"> base</w:t>
        </w:r>
      </w:ins>
      <w:r>
        <w:t xml:space="preserve"> calendar has been created, </w:t>
      </w:r>
      <w:del w:id="323" w:author="Heather Perreaux" w:date="2010-04-01T16:45:00Z">
        <w:r w:rsidDel="0099153C">
          <w:delText xml:space="preserve">you should </w:delText>
        </w:r>
      </w:del>
      <w:r>
        <w:t xml:space="preserve">decide what the working days </w:t>
      </w:r>
      <w:r w:rsidR="0026131C">
        <w:t xml:space="preserve">(business days) </w:t>
      </w:r>
      <w:r>
        <w:t xml:space="preserve">of the project schedule will be.  </w:t>
      </w:r>
      <w:del w:id="324" w:author="Heather Perreaux" w:date="2010-04-01T16:45:00Z">
        <w:r w:rsidDel="0099153C">
          <w:delText>You will also need to d</w:delText>
        </w:r>
      </w:del>
      <w:ins w:id="325" w:author="Heather Perreaux" w:date="2010-04-01T16:45:00Z">
        <w:r w:rsidR="0099153C">
          <w:t>D</w:t>
        </w:r>
      </w:ins>
      <w:r>
        <w:t xml:space="preserve">ecide </w:t>
      </w:r>
      <w:ins w:id="326" w:author="Heather Perreaux" w:date="2010-04-01T16:45:00Z">
        <w:r w:rsidR="0099153C">
          <w:t>also</w:t>
        </w:r>
      </w:ins>
      <w:ins w:id="327" w:author="Heather Perreaux" w:date="2010-04-01T16:46:00Z">
        <w:r w:rsidR="0099153C">
          <w:t>,</w:t>
        </w:r>
      </w:ins>
      <w:ins w:id="328" w:author="Heather Perreaux" w:date="2010-04-01T16:45:00Z">
        <w:r w:rsidR="0099153C">
          <w:t xml:space="preserve"> </w:t>
        </w:r>
      </w:ins>
      <w:r>
        <w:t xml:space="preserve">how many hours will make up a working day and what </w:t>
      </w:r>
      <w:r w:rsidR="00C560AA">
        <w:t xml:space="preserve">times the </w:t>
      </w:r>
      <w:del w:id="329" w:author="Heather Perreaux" w:date="2010-04-01T16:46:00Z">
        <w:r w:rsidR="00C560AA" w:rsidDel="0099153C">
          <w:delText xml:space="preserve">of </w:delText>
        </w:r>
      </w:del>
      <w:r>
        <w:t xml:space="preserve">hours will be.  </w:t>
      </w:r>
      <w:r w:rsidR="00683FF7">
        <w:t xml:space="preserve">By default, the working days of the calendar are Monday through Friday and the working time is 8:00 am to 12:00 pm and 1:00 pm to 5:00 pm daily or 8 hours </w:t>
      </w:r>
      <w:r w:rsidR="00C560AA">
        <w:t xml:space="preserve">working </w:t>
      </w:r>
      <w:r w:rsidR="00683FF7">
        <w:t>per day.</w:t>
      </w:r>
    </w:p>
    <w:p w:rsidR="00683FF7" w:rsidRDefault="0099153C" w:rsidP="00683FF7">
      <w:ins w:id="330" w:author="Heather Perreaux" w:date="2010-04-01T16:49:00Z">
        <w:r>
          <w:t xml:space="preserve">Ask yourself, </w:t>
        </w:r>
      </w:ins>
      <w:del w:id="331" w:author="Heather Perreaux" w:date="2010-04-01T16:49:00Z">
        <w:r w:rsidR="00683FF7" w:rsidDel="0099153C">
          <w:delText>H</w:delText>
        </w:r>
      </w:del>
      <w:ins w:id="332" w:author="Heather Perreaux" w:date="2010-04-01T16:49:00Z">
        <w:r>
          <w:t>h</w:t>
        </w:r>
      </w:ins>
      <w:r w:rsidR="00683FF7">
        <w:t>ow many hours per day do you feel your resources work productively on project</w:t>
      </w:r>
      <w:ins w:id="333" w:author="Ellen Lehnert" w:date="2010-07-02T13:59:00Z">
        <w:r w:rsidR="00243C48">
          <w:t xml:space="preserve"> work</w:t>
        </w:r>
      </w:ins>
      <w:del w:id="334" w:author="Heather Perreaux" w:date="2010-04-01T16:49:00Z">
        <w:r w:rsidR="00683FF7" w:rsidDel="0099153C">
          <w:delText xml:space="preserve"> work</w:delText>
        </w:r>
        <w:r w:rsidR="00C560AA" w:rsidDel="0099153C">
          <w:delText xml:space="preserve"> in a day</w:delText>
        </w:r>
      </w:del>
      <w:r w:rsidR="00683FF7">
        <w:t xml:space="preserve">?  </w:t>
      </w:r>
    </w:p>
    <w:p w:rsidR="00683FF7" w:rsidRDefault="00683FF7" w:rsidP="00683FF7">
      <w:r>
        <w:t xml:space="preserve">The average amount of productive project time in a day for a full time </w:t>
      </w:r>
      <w:del w:id="335" w:author="Heather Perreaux" w:date="2010-04-01T16:51:00Z">
        <w:r w:rsidR="00C560AA" w:rsidDel="0099153C">
          <w:delText xml:space="preserve">(FTE) </w:delText>
        </w:r>
      </w:del>
      <w:r>
        <w:t>resource</w:t>
      </w:r>
      <w:del w:id="336" w:author="Heather Perreaux" w:date="2010-04-01T16:52:00Z">
        <w:r w:rsidDel="0099153C">
          <w:delText xml:space="preserve"> working on a project </w:delText>
        </w:r>
      </w:del>
      <w:ins w:id="337" w:author="Heather Perreaux" w:date="2010-04-01T16:52:00Z">
        <w:r w:rsidR="0099153C">
          <w:t xml:space="preserve"> </w:t>
        </w:r>
      </w:ins>
      <w:r>
        <w:t xml:space="preserve">is 6 to 6.5 hours.  </w:t>
      </w:r>
      <w:ins w:id="338" w:author="Ellen Lehnert" w:date="2010-07-02T14:04:00Z">
        <w:r w:rsidR="008A77B6">
          <w:t>If</w:t>
        </w:r>
      </w:ins>
      <w:del w:id="339" w:author="Ellen Lehnert" w:date="2010-07-02T14:04:00Z">
        <w:r w:rsidDel="008A77B6">
          <w:delText>Are</w:delText>
        </w:r>
      </w:del>
      <w:r>
        <w:t xml:space="preserve"> you</w:t>
      </w:r>
      <w:ins w:id="340" w:author="Ellen Lehnert" w:date="2010-07-02T14:05:00Z">
        <w:r w:rsidR="008A77B6">
          <w:t xml:space="preserve"> are</w:t>
        </w:r>
      </w:ins>
      <w:r>
        <w:t xml:space="preserve"> planning </w:t>
      </w:r>
      <w:ins w:id="341" w:author="Ellen Lehnert" w:date="2010-07-02T14:05:00Z">
        <w:r w:rsidR="008A77B6">
          <w:t xml:space="preserve">projects using an 8 hour day and your resources produce 6.5 hours per day are you planning </w:t>
        </w:r>
      </w:ins>
      <w:r>
        <w:t xml:space="preserve">an unreasonable timeline for </w:t>
      </w:r>
      <w:del w:id="342" w:author="Ellen Lehnert" w:date="2010-07-02T14:06:00Z">
        <w:r w:rsidDel="008A77B6">
          <w:delText xml:space="preserve">the </w:delText>
        </w:r>
      </w:del>
      <w:ins w:id="343" w:author="Ellen Lehnert" w:date="2010-07-02T14:06:00Z">
        <w:r w:rsidR="008A77B6">
          <w:t xml:space="preserve">your </w:t>
        </w:r>
      </w:ins>
      <w:r>
        <w:t>project schedule</w:t>
      </w:r>
      <w:ins w:id="344" w:author="Ellen Lehnert" w:date="2010-07-02T14:05:00Z">
        <w:r w:rsidR="008A77B6">
          <w:t>.</w:t>
        </w:r>
      </w:ins>
      <w:r w:rsidR="00E86571">
        <w:t xml:space="preserve"> </w:t>
      </w:r>
      <w:ins w:id="345" w:author="Ellen Lehnert" w:date="2010-07-02T14:06:00Z">
        <w:r w:rsidR="008A77B6">
          <w:t>After resources are assigned to tasks, the resource availability calendar will be considered in the scheduling equation</w:t>
        </w:r>
      </w:ins>
      <w:del w:id="346" w:author="Ellen Lehnert" w:date="2010-07-02T14:05:00Z">
        <w:r w:rsidR="00E86571" w:rsidDel="008A77B6">
          <w:delText xml:space="preserve">when you create tasks at </w:delText>
        </w:r>
      </w:del>
      <w:ins w:id="347" w:author="Heather Perreaux" w:date="2010-04-01T16:52:00Z">
        <w:del w:id="348" w:author="Ellen Lehnert" w:date="2010-07-02T14:05:00Z">
          <w:r w:rsidR="009D4CFB" w:rsidDel="008A77B6">
            <w:delText xml:space="preserve">using an </w:delText>
          </w:r>
        </w:del>
      </w:ins>
      <w:del w:id="349" w:author="Ellen Lehnert" w:date="2010-07-02T14:05:00Z">
        <w:r w:rsidR="00E86571" w:rsidDel="008A77B6">
          <w:delText xml:space="preserve">8 hours </w:delText>
        </w:r>
      </w:del>
      <w:ins w:id="350" w:author="Heather Perreaux" w:date="2010-04-01T16:53:00Z">
        <w:del w:id="351" w:author="Ellen Lehnert" w:date="2010-07-02T14:05:00Z">
          <w:r w:rsidR="009D4CFB" w:rsidDel="008A77B6">
            <w:delText>day</w:delText>
          </w:r>
        </w:del>
      </w:ins>
      <w:del w:id="352" w:author="Ellen Lehnert" w:date="2010-07-02T14:05:00Z">
        <w:r w:rsidR="00E86571" w:rsidDel="008A77B6">
          <w:delText>per day</w:delText>
        </w:r>
        <w:r w:rsidDel="008A77B6">
          <w:delText xml:space="preserve">?  </w:delText>
        </w:r>
      </w:del>
      <w:commentRangeStart w:id="353"/>
      <w:del w:id="354" w:author="Ellen Lehnert" w:date="2010-07-02T14:07:00Z">
        <w:r w:rsidDel="008A77B6">
          <w:delText>Add</w:delText>
        </w:r>
        <w:commentRangeEnd w:id="353"/>
        <w:r w:rsidR="0036188B" w:rsidDel="008A77B6">
          <w:rPr>
            <w:rStyle w:val="CommentReference"/>
          </w:rPr>
          <w:commentReference w:id="353"/>
        </w:r>
        <w:r w:rsidDel="008A77B6">
          <w:delText xml:space="preserve"> the resources and their availability</w:delText>
        </w:r>
      </w:del>
      <w:ins w:id="355" w:author="Heather Perreaux" w:date="2010-04-01T16:53:00Z">
        <w:del w:id="356" w:author="Ellen Lehnert" w:date="2010-07-02T14:07:00Z">
          <w:r w:rsidR="0036188B" w:rsidDel="008A77B6">
            <w:delText>,</w:delText>
          </w:r>
        </w:del>
      </w:ins>
      <w:r>
        <w:t xml:space="preserve"> and the timeline for the project schedule will alter substantially. </w:t>
      </w:r>
      <w:ins w:id="357" w:author="Ellen Lehnert" w:date="2010-07-02T14:08:00Z">
        <w:r w:rsidR="008A77B6">
          <w:t>It is expected that</w:t>
        </w:r>
      </w:ins>
      <w:del w:id="358" w:author="Ellen Lehnert" w:date="2010-07-02T14:08:00Z">
        <w:r w:rsidDel="008A77B6">
          <w:delText xml:space="preserve">In fact, </w:delText>
        </w:r>
      </w:del>
      <w:commentRangeStart w:id="359"/>
      <w:del w:id="360" w:author="Ellen Lehnert" w:date="2010-07-02T14:07:00Z">
        <w:r w:rsidDel="008A77B6">
          <w:delText xml:space="preserve">the rule of thumb </w:delText>
        </w:r>
        <w:commentRangeEnd w:id="359"/>
        <w:r w:rsidR="000955A0" w:rsidDel="008A77B6">
          <w:rPr>
            <w:rStyle w:val="CommentReference"/>
          </w:rPr>
          <w:commentReference w:id="359"/>
        </w:r>
      </w:del>
      <w:ins w:id="361" w:author="Ellen Lehnert" w:date="2010-07-02T14:07:00Z">
        <w:r w:rsidR="008A77B6">
          <w:t xml:space="preserve"> schedules </w:t>
        </w:r>
      </w:ins>
      <w:ins w:id="362" w:author="Ellen Lehnert" w:date="2010-07-02T14:08:00Z">
        <w:r w:rsidR="008A77B6">
          <w:t xml:space="preserve">will </w:t>
        </w:r>
      </w:ins>
      <w:ins w:id="363" w:author="Ellen Lehnert" w:date="2010-07-02T14:07:00Z">
        <w:r w:rsidR="008A77B6">
          <w:t xml:space="preserve">double in length </w:t>
        </w:r>
      </w:ins>
      <w:ins w:id="364" w:author="Ellen Lehnert" w:date="2010-07-02T14:08:00Z">
        <w:r w:rsidR="008A77B6">
          <w:t xml:space="preserve">once actual resources are assigned to </w:t>
        </w:r>
        <w:commentRangeStart w:id="365"/>
        <w:r w:rsidR="008A77B6">
          <w:t>tasks</w:t>
        </w:r>
      </w:ins>
      <w:commentRangeEnd w:id="365"/>
      <w:ins w:id="366" w:author="Ellen Lehnert" w:date="2010-07-02T14:10:00Z">
        <w:r w:rsidR="008A77B6">
          <w:rPr>
            <w:rStyle w:val="CommentReference"/>
          </w:rPr>
          <w:commentReference w:id="365"/>
        </w:r>
      </w:ins>
      <w:ins w:id="367" w:author="Ellen Lehnert" w:date="2010-07-02T14:08:00Z">
        <w:r w:rsidR="008A77B6">
          <w:t xml:space="preserve">. </w:t>
        </w:r>
      </w:ins>
      <w:del w:id="368" w:author="Ellen Lehnert" w:date="2010-07-02T14:08:00Z">
        <w:r w:rsidDel="008A77B6">
          <w:delText xml:space="preserve">is at least </w:delText>
        </w:r>
      </w:del>
      <w:del w:id="369" w:author="Heather Perreaux" w:date="2010-04-01T17:02:00Z">
        <w:r w:rsidDel="000955A0">
          <w:delText xml:space="preserve">a </w:delText>
        </w:r>
      </w:del>
      <w:del w:id="370" w:author="Ellen Lehnert" w:date="2010-07-02T14:08:00Z">
        <w:r w:rsidDel="008A77B6">
          <w:delText xml:space="preserve">double </w:delText>
        </w:r>
        <w:r w:rsidR="006414CD" w:rsidDel="008A77B6">
          <w:delText xml:space="preserve">the </w:delText>
        </w:r>
        <w:r w:rsidDel="008A77B6">
          <w:delText>value to the timeline if not more</w:delText>
        </w:r>
      </w:del>
      <w:del w:id="371" w:author="Ellen Lehnert" w:date="2010-07-02T14:09:00Z">
        <w:r w:rsidDel="008A77B6">
          <w:delText>.  If that is true, do you want to plan y</w:delText>
        </w:r>
        <w:r w:rsidR="00E86571" w:rsidDel="008A77B6">
          <w:delText>our projects at 8 hours a day?</w:delText>
        </w:r>
      </w:del>
      <w:r w:rsidR="00E86571">
        <w:t xml:space="preserve"> </w:t>
      </w:r>
    </w:p>
    <w:p w:rsidR="00E86571" w:rsidRDefault="00E86571" w:rsidP="00683FF7">
      <w:r>
        <w:t xml:space="preserve">This difference to the schedule may be handled through adjustments to the project calendar, </w:t>
      </w:r>
      <w:del w:id="372" w:author="Ellen Lehnert" w:date="2010-07-02T19:40:00Z">
        <w:r w:rsidDel="00A028C3">
          <w:delText xml:space="preserve">adjustments </w:delText>
        </w:r>
      </w:del>
      <w:r>
        <w:t xml:space="preserve">to the assignments or </w:t>
      </w:r>
      <w:del w:id="373" w:author="Ellen Lehnert" w:date="2010-07-02T19:40:00Z">
        <w:r w:rsidDel="00A028C3">
          <w:delText xml:space="preserve">adjustments </w:delText>
        </w:r>
      </w:del>
      <w:r>
        <w:t xml:space="preserve">to the resource calendars.   </w:t>
      </w:r>
      <w:del w:id="374" w:author="Heather Perreaux" w:date="2010-04-01T17:02:00Z">
        <w:r w:rsidDel="000955A0">
          <w:delText>You should c</w:delText>
        </w:r>
      </w:del>
      <w:ins w:id="375" w:author="Heather Perreaux" w:date="2010-04-01T17:02:00Z">
        <w:r w:rsidR="000955A0">
          <w:t>C</w:t>
        </w:r>
      </w:ins>
      <w:r>
        <w:t xml:space="preserve">onsider </w:t>
      </w:r>
      <w:del w:id="376" w:author="Heather Perreaux" w:date="2010-04-01T17:03:00Z">
        <w:r w:rsidDel="000955A0">
          <w:delText xml:space="preserve">picking </w:delText>
        </w:r>
      </w:del>
      <w:ins w:id="377" w:author="Heather Perreaux" w:date="2010-04-01T17:03:00Z">
        <w:r w:rsidR="000955A0">
          <w:t xml:space="preserve">choosing </w:t>
        </w:r>
      </w:ins>
      <w:r>
        <w:t xml:space="preserve">one of the methods and using </w:t>
      </w:r>
      <w:r w:rsidR="00C560AA">
        <w:t>it</w:t>
      </w:r>
      <w:r>
        <w:t xml:space="preserve"> as </w:t>
      </w:r>
      <w:del w:id="378" w:author="Heather Perreaux" w:date="2010-04-01T17:03:00Z">
        <w:r w:rsidDel="000955A0">
          <w:delText xml:space="preserve">your </w:delText>
        </w:r>
      </w:del>
      <w:ins w:id="379" w:author="Heather Perreaux" w:date="2010-04-01T17:03:00Z">
        <w:r w:rsidR="000955A0">
          <w:t xml:space="preserve">the </w:t>
        </w:r>
      </w:ins>
      <w:r>
        <w:t xml:space="preserve">standard for scheduling </w:t>
      </w:r>
      <w:del w:id="380" w:author="Heather Perreaux" w:date="2010-04-01T17:03:00Z">
        <w:r w:rsidDel="000955A0">
          <w:delText xml:space="preserve">your </w:delText>
        </w:r>
      </w:del>
      <w:r>
        <w:t xml:space="preserve">projects.  </w:t>
      </w:r>
      <w:del w:id="381" w:author="Ellen Lehnert" w:date="2010-07-02T19:41:00Z">
        <w:r w:rsidDel="00A028C3">
          <w:delText xml:space="preserve">If your organization is using MS Project Server, a standard </w:delText>
        </w:r>
        <w:r w:rsidR="00C560AA" w:rsidDel="00A028C3">
          <w:delText>should</w:delText>
        </w:r>
        <w:r w:rsidDel="00A028C3">
          <w:delText xml:space="preserve"> be </w:delText>
        </w:r>
        <w:r w:rsidR="00C560AA" w:rsidDel="00A028C3">
          <w:delText>established</w:delText>
        </w:r>
        <w:r w:rsidDel="00A028C3">
          <w:delText xml:space="preserve"> for the entire organization.  </w:delText>
        </w:r>
      </w:del>
      <w:r>
        <w:t xml:space="preserve">Each of the above options </w:t>
      </w:r>
      <w:r w:rsidR="006414CD">
        <w:t>has</w:t>
      </w:r>
      <w:r>
        <w:t xml:space="preserve"> their p</w:t>
      </w:r>
      <w:del w:id="382" w:author="Heather Perreaux" w:date="2010-04-01T17:04:00Z">
        <w:r w:rsidDel="00277EF1">
          <w:delText>luse</w:delText>
        </w:r>
      </w:del>
      <w:ins w:id="383" w:author="Heather Perreaux" w:date="2010-04-01T17:04:00Z">
        <w:r w:rsidR="00277EF1">
          <w:t>ro</w:t>
        </w:r>
      </w:ins>
      <w:r>
        <w:t xml:space="preserve">s and </w:t>
      </w:r>
      <w:del w:id="384" w:author="Heather Perreaux" w:date="2010-04-01T17:04:00Z">
        <w:r w:rsidDel="00277EF1">
          <w:delText xml:space="preserve">minuses </w:delText>
        </w:r>
      </w:del>
      <w:ins w:id="385" w:author="Heather Perreaux" w:date="2010-04-01T17:04:00Z">
        <w:r w:rsidR="00277EF1">
          <w:t xml:space="preserve">cons, </w:t>
        </w:r>
      </w:ins>
      <w:r>
        <w:t xml:space="preserve">but it is the crossing of </w:t>
      </w:r>
      <w:del w:id="386" w:author="Heather Perreaux" w:date="2010-04-01T17:04:00Z">
        <w:r w:rsidDel="00277EF1">
          <w:delText xml:space="preserve">the </w:delText>
        </w:r>
      </w:del>
      <w:r>
        <w:t xml:space="preserve">methods that will </w:t>
      </w:r>
      <w:r w:rsidR="00C560AA">
        <w:t xml:space="preserve">result in unreliable results in planning a schedule. </w:t>
      </w:r>
      <w:del w:id="387" w:author="Ellen Lehnert" w:date="2010-07-02T19:41:00Z">
        <w:r w:rsidDel="00A028C3">
          <w:delText xml:space="preserve"> </w:delText>
        </w:r>
      </w:del>
    </w:p>
    <w:p w:rsidR="00D67C35" w:rsidRDefault="00E86571" w:rsidP="00D67C35">
      <w:pPr>
        <w:pStyle w:val="HD4"/>
      </w:pPr>
      <w:r>
        <w:t xml:space="preserve">To </w:t>
      </w:r>
      <w:del w:id="388" w:author="Heather Perreaux" w:date="2010-04-01T17:53:00Z">
        <w:r w:rsidDel="00D06162">
          <w:delText>c</w:delText>
        </w:r>
      </w:del>
      <w:ins w:id="389" w:author="Heather Perreaux" w:date="2010-04-01T17:53:00Z">
        <w:r w:rsidR="00D06162">
          <w:t>C</w:t>
        </w:r>
      </w:ins>
      <w:r>
        <w:t xml:space="preserve">hange the </w:t>
      </w:r>
      <w:del w:id="390" w:author="Heather Perreaux" w:date="2010-04-01T17:53:00Z">
        <w:r w:rsidDel="00D06162">
          <w:delText>w</w:delText>
        </w:r>
      </w:del>
      <w:ins w:id="391" w:author="Heather Perreaux" w:date="2010-04-01T17:53:00Z">
        <w:r w:rsidR="00D06162">
          <w:t>W</w:t>
        </w:r>
      </w:ins>
      <w:r>
        <w:t xml:space="preserve">orking </w:t>
      </w:r>
      <w:del w:id="392" w:author="Heather Perreaux" w:date="2010-04-01T17:53:00Z">
        <w:r w:rsidDel="00D06162">
          <w:delText>h</w:delText>
        </w:r>
      </w:del>
      <w:ins w:id="393" w:author="Heather Perreaux" w:date="2010-04-01T17:53:00Z">
        <w:r w:rsidR="00D06162">
          <w:t>H</w:t>
        </w:r>
      </w:ins>
      <w:r>
        <w:t xml:space="preserve">ours of all </w:t>
      </w:r>
      <w:del w:id="394" w:author="Heather Perreaux" w:date="2010-04-01T17:53:00Z">
        <w:r w:rsidDel="00D06162">
          <w:delText>of the d</w:delText>
        </w:r>
      </w:del>
      <w:ins w:id="395" w:author="Heather Perreaux" w:date="2010-04-01T17:53:00Z">
        <w:r w:rsidR="00D06162">
          <w:t>D</w:t>
        </w:r>
      </w:ins>
      <w:r>
        <w:t xml:space="preserve">ays on a </w:t>
      </w:r>
      <w:del w:id="396" w:author="Heather Perreaux" w:date="2010-04-01T17:53:00Z">
        <w:r w:rsidDel="00D06162">
          <w:delText>c</w:delText>
        </w:r>
      </w:del>
      <w:ins w:id="397" w:author="Heather Perreaux" w:date="2010-04-01T17:53:00Z">
        <w:r w:rsidR="00D06162">
          <w:t>C</w:t>
        </w:r>
      </w:ins>
      <w:r>
        <w:t xml:space="preserve">alendar: </w:t>
      </w:r>
    </w:p>
    <w:p w:rsidR="00E86571" w:rsidRDefault="00E86571" w:rsidP="0026131C">
      <w:pPr>
        <w:pStyle w:val="ListParagraph"/>
        <w:numPr>
          <w:ilvl w:val="0"/>
          <w:numId w:val="14"/>
        </w:numPr>
      </w:pPr>
      <w:r>
        <w:t>Click</w:t>
      </w:r>
      <w:del w:id="398" w:author="Heather Perreaux" w:date="2010-04-01T17:53:00Z">
        <w:r w:rsidDel="00AB01FC">
          <w:delText xml:space="preserve"> on: </w:delText>
        </w:r>
      </w:del>
      <w:ins w:id="399" w:author="Heather Perreaux" w:date="2010-04-01T17:53:00Z">
        <w:r w:rsidR="00AB01FC">
          <w:t xml:space="preserve"> </w:t>
        </w:r>
      </w:ins>
      <w:r>
        <w:t xml:space="preserve"> </w:t>
      </w:r>
      <w:r w:rsidR="00D67C35" w:rsidRPr="00D67C35">
        <w:rPr>
          <w:b/>
        </w:rPr>
        <w:t>Project</w:t>
      </w:r>
      <w:r>
        <w:t xml:space="preserve"> </w:t>
      </w:r>
      <w:r>
        <w:sym w:font="Wingdings" w:char="F0E0"/>
      </w:r>
      <w:r>
        <w:t xml:space="preserve"> </w:t>
      </w:r>
      <w:r w:rsidR="00D67C35" w:rsidRPr="00D67C35">
        <w:rPr>
          <w:b/>
        </w:rPr>
        <w:t>Change Working Time</w:t>
      </w:r>
    </w:p>
    <w:p w:rsidR="00E86571" w:rsidRDefault="00E86571" w:rsidP="0026131C">
      <w:pPr>
        <w:pStyle w:val="ListParagraph"/>
        <w:numPr>
          <w:ilvl w:val="0"/>
          <w:numId w:val="14"/>
        </w:numPr>
      </w:pPr>
      <w:r>
        <w:t xml:space="preserve">Check to </w:t>
      </w:r>
      <w:del w:id="400" w:author="Heather Perreaux" w:date="2010-04-01T17:06:00Z">
        <w:r w:rsidDel="000D0C22">
          <w:delText xml:space="preserve">make </w:delText>
        </w:r>
      </w:del>
      <w:ins w:id="401" w:author="Heather Perreaux" w:date="2010-04-01T17:06:00Z">
        <w:r w:rsidR="000D0C22">
          <w:t>en</w:t>
        </w:r>
      </w:ins>
      <w:r>
        <w:t xml:space="preserve">sure </w:t>
      </w:r>
      <w:del w:id="402" w:author="Heather Perreaux" w:date="2010-04-01T17:06:00Z">
        <w:r w:rsidDel="000D0C22">
          <w:delText xml:space="preserve">that </w:delText>
        </w:r>
      </w:del>
      <w:r>
        <w:t xml:space="preserve">the calendar you wish to change is </w:t>
      </w:r>
      <w:del w:id="403" w:author="Heather Perreaux" w:date="2010-04-01T17:08:00Z">
        <w:r w:rsidDel="00A904CD">
          <w:delText>showing</w:delText>
        </w:r>
      </w:del>
      <w:ins w:id="404" w:author="Heather Perreaux" w:date="2010-04-01T17:08:00Z">
        <w:r w:rsidR="00A904CD">
          <w:t>displayed</w:t>
        </w:r>
      </w:ins>
      <w:r>
        <w:t xml:space="preserve"> in the </w:t>
      </w:r>
      <w:del w:id="405" w:author="Heather Perreaux" w:date="2010-04-01T17:19:00Z">
        <w:r w:rsidR="00D67C35" w:rsidRPr="00D67C35">
          <w:rPr>
            <w:b/>
          </w:rPr>
          <w:delText>“</w:delText>
        </w:r>
      </w:del>
      <w:r w:rsidR="00D67C35" w:rsidRPr="00D67C35">
        <w:rPr>
          <w:b/>
        </w:rPr>
        <w:t xml:space="preserve">For </w:t>
      </w:r>
      <w:del w:id="406" w:author="Heather Perreaux" w:date="2010-04-01T17:51:00Z">
        <w:r w:rsidR="00D67C35" w:rsidRPr="00D67C35">
          <w:rPr>
            <w:b/>
          </w:rPr>
          <w:delText>C</w:delText>
        </w:r>
      </w:del>
      <w:ins w:id="407" w:author="Heather Perreaux" w:date="2010-04-01T17:51:00Z">
        <w:r w:rsidR="00D67C35" w:rsidRPr="00D67C35">
          <w:rPr>
            <w:b/>
          </w:rPr>
          <w:t>c</w:t>
        </w:r>
      </w:ins>
      <w:r w:rsidR="00D67C35" w:rsidRPr="00D67C35">
        <w:rPr>
          <w:b/>
        </w:rPr>
        <w:t>alendar</w:t>
      </w:r>
      <w:del w:id="408" w:author="Heather Perreaux" w:date="2010-04-01T17:19:00Z">
        <w:r w:rsidR="00D67C35" w:rsidRPr="00D67C35">
          <w:rPr>
            <w:b/>
            <w:i/>
          </w:rPr>
          <w:delText>”</w:delText>
        </w:r>
      </w:del>
      <w:r w:rsidR="00D67C35" w:rsidRPr="00D67C35">
        <w:rPr>
          <w:b/>
          <w:i/>
        </w:rPr>
        <w:t xml:space="preserve"> </w:t>
      </w:r>
      <w:ins w:id="409" w:author="Heather Perreaux" w:date="2010-04-01T18:12:00Z">
        <w:r w:rsidR="00AF72A7">
          <w:t>list</w:t>
        </w:r>
      </w:ins>
      <w:del w:id="410" w:author="Heather Perreaux" w:date="2010-04-01T18:12:00Z">
        <w:r w:rsidDel="00AF72A7">
          <w:delText>field</w:delText>
        </w:r>
      </w:del>
    </w:p>
    <w:p w:rsidR="00E86571" w:rsidRDefault="00E86571" w:rsidP="0026131C">
      <w:pPr>
        <w:pStyle w:val="ListParagraph"/>
        <w:numPr>
          <w:ilvl w:val="0"/>
          <w:numId w:val="14"/>
        </w:numPr>
      </w:pPr>
      <w:r>
        <w:t xml:space="preserve">Click </w:t>
      </w:r>
      <w:del w:id="411" w:author="Heather Perreaux" w:date="2010-04-01T18:12:00Z">
        <w:r w:rsidDel="00AF72A7">
          <w:delText xml:space="preserve">on the tab near the bottom of the form called </w:delText>
        </w:r>
      </w:del>
      <w:del w:id="412" w:author="Heather Perreaux" w:date="2010-04-01T17:19:00Z">
        <w:r w:rsidDel="00AA0A8E">
          <w:delText>“</w:delText>
        </w:r>
      </w:del>
      <w:r w:rsidR="00D67C35" w:rsidRPr="00D67C35">
        <w:rPr>
          <w:b/>
        </w:rPr>
        <w:t>Work Weeks</w:t>
      </w:r>
      <w:ins w:id="413" w:author="Heather Perreaux" w:date="2010-04-01T18:12:00Z">
        <w:r w:rsidR="00AF72A7">
          <w:t xml:space="preserve"> near the bottom of the dialogue box</w:t>
        </w:r>
      </w:ins>
      <w:del w:id="414" w:author="Heather Perreaux" w:date="2010-04-01T17:19:00Z">
        <w:r w:rsidDel="00AA0A8E">
          <w:delText>”</w:delText>
        </w:r>
      </w:del>
    </w:p>
    <w:p w:rsidR="00E86571" w:rsidRDefault="00E86571" w:rsidP="0026131C">
      <w:pPr>
        <w:pStyle w:val="Art"/>
        <w:jc w:val="center"/>
      </w:pPr>
      <w:r>
        <w:br/>
      </w:r>
      <w:r>
        <w:br/>
      </w:r>
      <w:r w:rsidR="0026131C">
        <w:rPr>
          <w:b w:val="0"/>
          <w:noProof/>
        </w:rPr>
        <w:drawing>
          <wp:inline distT="0" distB="0" distL="0" distR="0">
            <wp:extent cx="3819773" cy="3845238"/>
            <wp:effectExtent l="19050" t="0" r="927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3818192" cy="3843646"/>
                    </a:xfrm>
                    <a:prstGeom prst="rect">
                      <a:avLst/>
                    </a:prstGeom>
                    <a:noFill/>
                    <a:ln w="9525">
                      <a:noFill/>
                      <a:miter lim="800000"/>
                      <a:headEnd/>
                      <a:tailEnd/>
                    </a:ln>
                  </pic:spPr>
                </pic:pic>
              </a:graphicData>
            </a:graphic>
          </wp:inline>
        </w:drawing>
      </w:r>
    </w:p>
    <w:p w:rsidR="0026131C" w:rsidRDefault="0026131C" w:rsidP="00683FF7"/>
    <w:p w:rsidR="00A028C3" w:rsidRDefault="0026131C" w:rsidP="00A028C3">
      <w:pPr>
        <w:pStyle w:val="ListParagraph"/>
        <w:numPr>
          <w:ilvl w:val="0"/>
          <w:numId w:val="47"/>
        </w:numPr>
        <w:rPr>
          <w:ins w:id="415" w:author="Ellen Lehnert" w:date="2010-07-02T19:43:00Z"/>
        </w:rPr>
      </w:pPr>
      <w:r>
        <w:t xml:space="preserve">After clicking on the </w:t>
      </w:r>
      <w:del w:id="416" w:author="Heather Perreaux" w:date="2010-04-01T17:18:00Z">
        <w:r w:rsidDel="009A38D3">
          <w:delText>“</w:delText>
        </w:r>
      </w:del>
      <w:r w:rsidR="00D67C35" w:rsidRPr="00D67C35">
        <w:rPr>
          <w:b/>
        </w:rPr>
        <w:t>Work Weeks</w:t>
      </w:r>
      <w:del w:id="417" w:author="Heather Perreaux" w:date="2010-04-01T17:18:00Z">
        <w:r w:rsidDel="009A38D3">
          <w:delText>”</w:delText>
        </w:r>
      </w:del>
      <w:r>
        <w:t xml:space="preserve"> tab, the word </w:t>
      </w:r>
      <w:del w:id="418" w:author="Heather Perreaux" w:date="2010-04-01T17:18:00Z">
        <w:r w:rsidDel="009A38D3">
          <w:delText>“</w:delText>
        </w:r>
      </w:del>
      <w:r w:rsidR="00D67C35" w:rsidRPr="00D67C35">
        <w:rPr>
          <w:i/>
        </w:rPr>
        <w:t>Defaul</w:t>
      </w:r>
      <w:del w:id="419" w:author="Heather Perreaux" w:date="2010-04-01T17:18:00Z">
        <w:r w:rsidR="00D67C35" w:rsidRPr="00D67C35">
          <w:rPr>
            <w:i/>
          </w:rPr>
          <w:delText>t</w:delText>
        </w:r>
      </w:del>
      <w:ins w:id="420" w:author="Heather Perreaux" w:date="2010-04-01T17:18:00Z">
        <w:r w:rsidR="009A38D3">
          <w:rPr>
            <w:i/>
          </w:rPr>
          <w:t>t</w:t>
        </w:r>
      </w:ins>
      <w:del w:id="421" w:author="Heather Perreaux" w:date="2010-04-01T17:18:00Z">
        <w:r w:rsidDel="009A38D3">
          <w:delText>”</w:delText>
        </w:r>
      </w:del>
      <w:r>
        <w:t xml:space="preserve"> should be highlighted.  </w:t>
      </w:r>
      <w:del w:id="422" w:author="Heather Perreaux" w:date="2010-04-01T18:16:00Z">
        <w:r w:rsidDel="00A32A7E">
          <w:delText>Click on</w:delText>
        </w:r>
      </w:del>
      <w:ins w:id="423" w:author="Heather Perreaux" w:date="2010-04-01T18:16:00Z">
        <w:r w:rsidR="00A32A7E">
          <w:t>Click</w:t>
        </w:r>
      </w:ins>
      <w:r>
        <w:t xml:space="preserve"> the </w:t>
      </w:r>
      <w:del w:id="424" w:author="Heather Perreaux" w:date="2010-04-01T17:19:00Z">
        <w:r w:rsidDel="009A38D3">
          <w:delText>“</w:delText>
        </w:r>
      </w:del>
      <w:r w:rsidR="00D67C35" w:rsidRPr="00D67C35">
        <w:rPr>
          <w:b/>
        </w:rPr>
        <w:t>Details</w:t>
      </w:r>
      <w:del w:id="425" w:author="Heather Perreaux" w:date="2010-04-01T17:19:00Z">
        <w:r w:rsidDel="009A38D3">
          <w:delText>”</w:delText>
        </w:r>
      </w:del>
      <w:r>
        <w:t xml:space="preserve"> button </w:t>
      </w:r>
      <w:del w:id="426" w:author="Heather Perreaux" w:date="2010-04-01T17:11:00Z">
        <w:r w:rsidDel="00A904CD">
          <w:delText>on</w:delText>
        </w:r>
      </w:del>
      <w:ins w:id="427" w:author="Heather Perreaux" w:date="2010-04-01T17:11:00Z">
        <w:r w:rsidR="00A904CD">
          <w:t>to</w:t>
        </w:r>
      </w:ins>
      <w:r>
        <w:t xml:space="preserve"> the right </w:t>
      </w:r>
      <w:del w:id="428" w:author="Heather Perreaux" w:date="2010-04-01T17:11:00Z">
        <w:r w:rsidDel="00A904CD">
          <w:delText xml:space="preserve">side </w:delText>
        </w:r>
      </w:del>
      <w:r>
        <w:t>of the form</w:t>
      </w:r>
      <w:ins w:id="429" w:author="Ellen Lehnert" w:date="2010-07-02T19:43:00Z">
        <w:r w:rsidR="00A028C3" w:rsidRPr="00A028C3">
          <w:t xml:space="preserve"> </w:t>
        </w:r>
      </w:ins>
    </w:p>
    <w:p w:rsidR="00A028C3" w:rsidRDefault="00A028C3" w:rsidP="00A028C3">
      <w:pPr>
        <w:pStyle w:val="ListParagraph"/>
        <w:numPr>
          <w:ilvl w:val="0"/>
          <w:numId w:val="47"/>
        </w:numPr>
        <w:rPr>
          <w:ins w:id="430" w:author="Ellen Lehnert" w:date="2010-07-02T19:43:00Z"/>
        </w:rPr>
      </w:pPr>
      <w:ins w:id="431" w:author="Ellen Lehnert" w:date="2010-07-02T19:43:00Z">
        <w:r>
          <w:t xml:space="preserve">Click </w:t>
        </w:r>
        <w:r w:rsidRPr="00D67C35">
          <w:rPr>
            <w:b/>
          </w:rPr>
          <w:t>Monday</w:t>
        </w:r>
        <w:r>
          <w:t xml:space="preserve">, press and hold the shift key and click on </w:t>
        </w:r>
        <w:r w:rsidRPr="00D67C35">
          <w:rPr>
            <w:b/>
          </w:rPr>
          <w:t>Friday</w:t>
        </w:r>
        <w:r>
          <w:t xml:space="preserve">.  All of the working days will be selected </w:t>
        </w:r>
      </w:ins>
    </w:p>
    <w:p w:rsidR="00A028C3" w:rsidRDefault="00A028C3" w:rsidP="00A028C3">
      <w:pPr>
        <w:pStyle w:val="ListParagraph"/>
        <w:numPr>
          <w:ilvl w:val="0"/>
          <w:numId w:val="47"/>
        </w:numPr>
        <w:rPr>
          <w:ins w:id="432" w:author="Ellen Lehnert" w:date="2010-07-02T19:43:00Z"/>
        </w:rPr>
      </w:pPr>
      <w:ins w:id="433" w:author="Ellen Lehnert" w:date="2010-07-02T19:43:00Z">
        <w:r>
          <w:t xml:space="preserve">Click the </w:t>
        </w:r>
        <w:r w:rsidRPr="00D67C35">
          <w:rPr>
            <w:b/>
          </w:rPr>
          <w:t>3</w:t>
        </w:r>
        <w:r w:rsidRPr="00D67C35">
          <w:rPr>
            <w:b/>
            <w:vertAlign w:val="superscript"/>
          </w:rPr>
          <w:t>rd</w:t>
        </w:r>
        <w:r w:rsidRPr="00D67C35">
          <w:rPr>
            <w:b/>
          </w:rPr>
          <w:t xml:space="preserve"> radio button</w:t>
        </w:r>
        <w:r>
          <w:t xml:space="preserve">, </w:t>
        </w:r>
        <w:r>
          <w:rPr>
            <w:b/>
          </w:rPr>
          <w:t>S</w:t>
        </w:r>
        <w:r w:rsidRPr="00D67C35">
          <w:rPr>
            <w:b/>
          </w:rPr>
          <w:t>et day</w:t>
        </w:r>
        <w:r>
          <w:rPr>
            <w:b/>
          </w:rPr>
          <w:t>(</w:t>
        </w:r>
        <w:r w:rsidRPr="00D67C35">
          <w:rPr>
            <w:b/>
          </w:rPr>
          <w:t>s</w:t>
        </w:r>
        <w:r>
          <w:rPr>
            <w:b/>
          </w:rPr>
          <w:t>)</w:t>
        </w:r>
        <w:r w:rsidRPr="00D67C35">
          <w:rPr>
            <w:b/>
          </w:rPr>
          <w:t xml:space="preserve"> to these specific working times</w:t>
        </w:r>
        <w:r>
          <w:t xml:space="preserve"> </w:t>
        </w:r>
      </w:ins>
    </w:p>
    <w:p w:rsidR="00A028C3" w:rsidRDefault="00A028C3" w:rsidP="00A028C3">
      <w:pPr>
        <w:pStyle w:val="ListParagraph"/>
        <w:numPr>
          <w:ilvl w:val="0"/>
          <w:numId w:val="47"/>
        </w:numPr>
        <w:rPr>
          <w:ins w:id="434" w:author="Ellen Lehnert" w:date="2010-07-02T19:43:00Z"/>
        </w:rPr>
      </w:pPr>
      <w:ins w:id="435" w:author="Ellen Lehnert" w:date="2010-07-02T19:43:00Z">
        <w:r>
          <w:t xml:space="preserve">You will see the standard working times.  Make changes to reflect the new values  </w:t>
        </w:r>
      </w:ins>
    </w:p>
    <w:p w:rsidR="00A028C3" w:rsidRDefault="00A028C3" w:rsidP="00A028C3">
      <w:pPr>
        <w:pStyle w:val="ListParagraph"/>
        <w:numPr>
          <w:ilvl w:val="0"/>
          <w:numId w:val="47"/>
        </w:numPr>
        <w:rPr>
          <w:ins w:id="436" w:author="Ellen Lehnert" w:date="2010-07-02T19:43:00Z"/>
        </w:rPr>
      </w:pPr>
      <w:ins w:id="437" w:author="Ellen Lehnert" w:date="2010-07-02T19:43:00Z">
        <w:r>
          <w:t xml:space="preserve">Click </w:t>
        </w:r>
        <w:r w:rsidRPr="00D67C35">
          <w:rPr>
            <w:b/>
          </w:rPr>
          <w:t>Enter</w:t>
        </w:r>
        <w:r>
          <w:t xml:space="preserve"> or </w:t>
        </w:r>
        <w:r w:rsidRPr="00D67C35">
          <w:rPr>
            <w:b/>
          </w:rPr>
          <w:t xml:space="preserve">Tab </w:t>
        </w:r>
        <w:r>
          <w:t xml:space="preserve">to move away from the value you have changed </w:t>
        </w:r>
      </w:ins>
    </w:p>
    <w:p w:rsidR="00E86571" w:rsidRDefault="00A028C3" w:rsidP="00A028C3">
      <w:pPr>
        <w:pStyle w:val="ListParagraph"/>
        <w:numPr>
          <w:ilvl w:val="0"/>
          <w:numId w:val="47"/>
        </w:numPr>
      </w:pPr>
      <w:ins w:id="438" w:author="Ellen Lehnert" w:date="2010-07-02T19:43:00Z">
        <w:r>
          <w:t xml:space="preserve">Click </w:t>
        </w:r>
        <w:r w:rsidRPr="00A028C3">
          <w:rPr>
            <w:b/>
          </w:rPr>
          <w:t>OK</w:t>
        </w:r>
        <w:r>
          <w:t xml:space="preserve"> to close the form</w:t>
        </w:r>
        <w:r>
          <w:br/>
        </w:r>
        <w:r>
          <w:br/>
        </w:r>
      </w:ins>
      <w:del w:id="439" w:author="Heather Perreaux" w:date="2010-04-01T18:13:00Z">
        <w:r w:rsidR="0026131C" w:rsidDel="00E7706B">
          <w:delText>.</w:delText>
        </w:r>
      </w:del>
    </w:p>
    <w:p w:rsidR="0026131C" w:rsidRDefault="0026131C" w:rsidP="0026131C">
      <w:pPr>
        <w:pStyle w:val="Art"/>
        <w:jc w:val="center"/>
      </w:pPr>
      <w:r>
        <w:rPr>
          <w:noProof/>
        </w:rPr>
        <w:drawing>
          <wp:inline distT="0" distB="0" distL="0" distR="0">
            <wp:extent cx="3233033" cy="2469600"/>
            <wp:effectExtent l="19050" t="0" r="5467"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3241804" cy="2476300"/>
                    </a:xfrm>
                    <a:prstGeom prst="rect">
                      <a:avLst/>
                    </a:prstGeom>
                    <a:noFill/>
                    <a:ln w="9525">
                      <a:noFill/>
                      <a:miter lim="800000"/>
                      <a:headEnd/>
                      <a:tailEnd/>
                    </a:ln>
                  </pic:spPr>
                </pic:pic>
              </a:graphicData>
            </a:graphic>
          </wp:inline>
        </w:drawing>
      </w:r>
    </w:p>
    <w:p w:rsidR="0026131C" w:rsidRDefault="0026131C" w:rsidP="00683FF7"/>
    <w:p w:rsidR="00683FF7" w:rsidDel="00A028C3" w:rsidRDefault="0026131C" w:rsidP="0026131C">
      <w:pPr>
        <w:pStyle w:val="ListParagraph"/>
        <w:numPr>
          <w:ilvl w:val="0"/>
          <w:numId w:val="14"/>
        </w:numPr>
        <w:rPr>
          <w:del w:id="440" w:author="Ellen Lehnert" w:date="2010-07-02T19:43:00Z"/>
        </w:rPr>
      </w:pPr>
      <w:del w:id="441" w:author="Ellen Lehnert" w:date="2010-07-02T19:43:00Z">
        <w:r w:rsidDel="00A028C3">
          <w:delText>Click on</w:delText>
        </w:r>
      </w:del>
      <w:ins w:id="442" w:author="Heather Perreaux" w:date="2010-04-01T18:16:00Z">
        <w:del w:id="443" w:author="Ellen Lehnert" w:date="2010-07-02T19:43:00Z">
          <w:r w:rsidR="00A32A7E" w:rsidDel="00A028C3">
            <w:delText>Click</w:delText>
          </w:r>
        </w:del>
      </w:ins>
      <w:del w:id="444" w:author="Ellen Lehnert" w:date="2010-07-02T19:43:00Z">
        <w:r w:rsidDel="00A028C3">
          <w:delText xml:space="preserve"> “</w:delText>
        </w:r>
        <w:r w:rsidR="00D67C35" w:rsidRPr="00D67C35" w:rsidDel="00A028C3">
          <w:rPr>
            <w:b/>
          </w:rPr>
          <w:delText>Monday</w:delText>
        </w:r>
        <w:r w:rsidDel="00A028C3">
          <w:delText xml:space="preserve">”, </w:delText>
        </w:r>
      </w:del>
      <w:ins w:id="445" w:author="Heather Perreaux" w:date="2010-04-01T17:12:00Z">
        <w:del w:id="446" w:author="Ellen Lehnert" w:date="2010-07-02T19:43:00Z">
          <w:r w:rsidR="00176892" w:rsidDel="00A028C3">
            <w:delText xml:space="preserve">press and </w:delText>
          </w:r>
        </w:del>
      </w:ins>
      <w:del w:id="447" w:author="Ellen Lehnert" w:date="2010-07-02T19:43:00Z">
        <w:r w:rsidDel="00A028C3">
          <w:delText xml:space="preserve">hold down the shift key and click on </w:delText>
        </w:r>
        <w:r w:rsidR="00D67C35" w:rsidRPr="00D67C35" w:rsidDel="00A028C3">
          <w:rPr>
            <w:b/>
          </w:rPr>
          <w:delText>Friday</w:delText>
        </w:r>
        <w:r w:rsidDel="00A028C3">
          <w:delText xml:space="preserve">.  All of the working days will be selected. </w:delText>
        </w:r>
        <w:r w:rsidR="00C560AA" w:rsidDel="00A028C3">
          <w:br/>
        </w:r>
      </w:del>
    </w:p>
    <w:p w:rsidR="0026131C" w:rsidDel="00A028C3" w:rsidRDefault="0026131C" w:rsidP="0026131C">
      <w:pPr>
        <w:pStyle w:val="ListParagraph"/>
        <w:numPr>
          <w:ilvl w:val="0"/>
          <w:numId w:val="14"/>
        </w:numPr>
        <w:rPr>
          <w:del w:id="448" w:author="Ellen Lehnert" w:date="2010-07-02T19:43:00Z"/>
        </w:rPr>
      </w:pPr>
      <w:del w:id="449" w:author="Ellen Lehnert" w:date="2010-07-02T19:43:00Z">
        <w:r w:rsidDel="00A028C3">
          <w:delText>Click on</w:delText>
        </w:r>
      </w:del>
      <w:ins w:id="450" w:author="Heather Perreaux" w:date="2010-04-01T18:16:00Z">
        <w:del w:id="451" w:author="Ellen Lehnert" w:date="2010-07-02T19:43:00Z">
          <w:r w:rsidR="00A32A7E" w:rsidDel="00A028C3">
            <w:delText>Click</w:delText>
          </w:r>
        </w:del>
      </w:ins>
      <w:del w:id="452" w:author="Ellen Lehnert" w:date="2010-07-02T19:43:00Z">
        <w:r w:rsidDel="00A028C3">
          <w:delText xml:space="preserve"> the </w:delText>
        </w:r>
        <w:r w:rsidR="00D67C35" w:rsidRPr="00D67C35" w:rsidDel="00A028C3">
          <w:rPr>
            <w:b/>
          </w:rPr>
          <w:delText>3</w:delText>
        </w:r>
        <w:r w:rsidR="00D67C35" w:rsidRPr="00D67C35" w:rsidDel="00A028C3">
          <w:rPr>
            <w:b/>
            <w:vertAlign w:val="superscript"/>
          </w:rPr>
          <w:delText>rd</w:delText>
        </w:r>
        <w:r w:rsidR="00D67C35" w:rsidRPr="00D67C35" w:rsidDel="00A028C3">
          <w:rPr>
            <w:b/>
          </w:rPr>
          <w:delText xml:space="preserve"> radio button</w:delText>
        </w:r>
        <w:r w:rsidDel="00A028C3">
          <w:delText xml:space="preserve">, </w:delText>
        </w:r>
        <w:r w:rsidR="00D67C35" w:rsidRPr="00D67C35" w:rsidDel="00A028C3">
          <w:rPr>
            <w:b/>
          </w:rPr>
          <w:delText>s</w:delText>
        </w:r>
      </w:del>
      <w:ins w:id="453" w:author="Heather Perreaux" w:date="2010-04-01T17:50:00Z">
        <w:del w:id="454" w:author="Ellen Lehnert" w:date="2010-07-02T19:43:00Z">
          <w:r w:rsidR="00831B53" w:rsidDel="00A028C3">
            <w:rPr>
              <w:b/>
            </w:rPr>
            <w:delText>S</w:delText>
          </w:r>
        </w:del>
      </w:ins>
      <w:del w:id="455" w:author="Ellen Lehnert" w:date="2010-07-02T19:43:00Z">
        <w:r w:rsidR="00D67C35" w:rsidRPr="00D67C35" w:rsidDel="00A028C3">
          <w:rPr>
            <w:b/>
          </w:rPr>
          <w:delText>et day</w:delText>
        </w:r>
      </w:del>
      <w:ins w:id="456" w:author="Heather Perreaux" w:date="2010-04-01T17:50:00Z">
        <w:del w:id="457" w:author="Ellen Lehnert" w:date="2010-07-02T19:43:00Z">
          <w:r w:rsidR="00831B53" w:rsidDel="00A028C3">
            <w:rPr>
              <w:b/>
            </w:rPr>
            <w:delText>(</w:delText>
          </w:r>
        </w:del>
      </w:ins>
      <w:del w:id="458" w:author="Ellen Lehnert" w:date="2010-07-02T19:43:00Z">
        <w:r w:rsidR="00D67C35" w:rsidRPr="00D67C35" w:rsidDel="00A028C3">
          <w:rPr>
            <w:b/>
          </w:rPr>
          <w:delText>s</w:delText>
        </w:r>
      </w:del>
      <w:ins w:id="459" w:author="Heather Perreaux" w:date="2010-04-01T17:50:00Z">
        <w:del w:id="460" w:author="Ellen Lehnert" w:date="2010-07-02T19:43:00Z">
          <w:r w:rsidR="00831B53" w:rsidDel="00A028C3">
            <w:rPr>
              <w:b/>
            </w:rPr>
            <w:delText>)</w:delText>
          </w:r>
        </w:del>
      </w:ins>
      <w:del w:id="461" w:author="Ellen Lehnert" w:date="2010-07-02T19:43:00Z">
        <w:r w:rsidR="00D67C35" w:rsidRPr="00D67C35" w:rsidDel="00A028C3">
          <w:rPr>
            <w:b/>
          </w:rPr>
          <w:delText xml:space="preserve"> to these specific working times</w:delText>
        </w:r>
        <w:r w:rsidDel="00A028C3">
          <w:delText xml:space="preserve">. </w:delText>
        </w:r>
        <w:r w:rsidR="00C560AA" w:rsidDel="00A028C3">
          <w:br/>
        </w:r>
      </w:del>
    </w:p>
    <w:p w:rsidR="0026131C" w:rsidDel="00A028C3" w:rsidRDefault="0026131C" w:rsidP="0026131C">
      <w:pPr>
        <w:pStyle w:val="ListParagraph"/>
        <w:numPr>
          <w:ilvl w:val="0"/>
          <w:numId w:val="14"/>
        </w:numPr>
        <w:rPr>
          <w:del w:id="462" w:author="Ellen Lehnert" w:date="2010-07-02T19:43:00Z"/>
        </w:rPr>
      </w:pPr>
      <w:del w:id="463" w:author="Ellen Lehnert" w:date="2010-07-02T19:43:00Z">
        <w:r w:rsidDel="00A028C3">
          <w:delText xml:space="preserve">You will see the standard working times.  Make changes to reflect the new values.  </w:delText>
        </w:r>
        <w:r w:rsidR="00C560AA" w:rsidDel="00A028C3">
          <w:br/>
        </w:r>
      </w:del>
    </w:p>
    <w:p w:rsidR="0026131C" w:rsidDel="00A028C3" w:rsidRDefault="0026131C" w:rsidP="0026131C">
      <w:pPr>
        <w:pStyle w:val="ListParagraph"/>
        <w:numPr>
          <w:ilvl w:val="0"/>
          <w:numId w:val="14"/>
        </w:numPr>
        <w:rPr>
          <w:del w:id="464" w:author="Ellen Lehnert" w:date="2010-07-02T19:43:00Z"/>
        </w:rPr>
      </w:pPr>
      <w:del w:id="465" w:author="Ellen Lehnert" w:date="2010-07-02T19:43:00Z">
        <w:r w:rsidDel="00A028C3">
          <w:delText>After the changes are made, c</w:delText>
        </w:r>
      </w:del>
      <w:ins w:id="466" w:author="Heather Perreaux" w:date="2010-04-01T17:50:00Z">
        <w:del w:id="467" w:author="Ellen Lehnert" w:date="2010-07-02T19:43:00Z">
          <w:r w:rsidR="00831B53" w:rsidDel="00A028C3">
            <w:delText>C</w:delText>
          </w:r>
        </w:del>
      </w:ins>
      <w:del w:id="468" w:author="Ellen Lehnert" w:date="2010-07-02T19:43:00Z">
        <w:r w:rsidDel="00A028C3">
          <w:delText xml:space="preserve">lick </w:delText>
        </w:r>
        <w:r w:rsidR="00D67C35" w:rsidRPr="00D67C35" w:rsidDel="00A028C3">
          <w:rPr>
            <w:b/>
          </w:rPr>
          <w:delText>Enter</w:delText>
        </w:r>
        <w:r w:rsidDel="00A028C3">
          <w:delText xml:space="preserve"> or </w:delText>
        </w:r>
        <w:r w:rsidR="00D67C35" w:rsidRPr="00D67C35" w:rsidDel="00A028C3">
          <w:rPr>
            <w:b/>
          </w:rPr>
          <w:delText xml:space="preserve">Tab </w:delText>
        </w:r>
        <w:r w:rsidDel="00A028C3">
          <w:delText>to move off</w:delText>
        </w:r>
      </w:del>
      <w:ins w:id="469" w:author="Heather Perreaux" w:date="2010-04-01T17:13:00Z">
        <w:del w:id="470" w:author="Ellen Lehnert" w:date="2010-07-02T19:43:00Z">
          <w:r w:rsidR="00176892" w:rsidDel="00A028C3">
            <w:delText>away from</w:delText>
          </w:r>
        </w:del>
      </w:ins>
      <w:del w:id="471" w:author="Ellen Lehnert" w:date="2010-07-02T19:43:00Z">
        <w:r w:rsidDel="00A028C3">
          <w:delText xml:space="preserve"> of the value you have changed. </w:delText>
        </w:r>
        <w:r w:rsidR="00C560AA" w:rsidDel="00A028C3">
          <w:br/>
        </w:r>
      </w:del>
    </w:p>
    <w:p w:rsidR="0026131C" w:rsidDel="00A028C3" w:rsidRDefault="0026131C" w:rsidP="0026131C">
      <w:pPr>
        <w:pStyle w:val="ListParagraph"/>
        <w:numPr>
          <w:ilvl w:val="0"/>
          <w:numId w:val="14"/>
        </w:numPr>
        <w:rPr>
          <w:del w:id="472" w:author="Ellen Lehnert" w:date="2010-07-02T19:43:00Z"/>
        </w:rPr>
      </w:pPr>
      <w:del w:id="473" w:author="Ellen Lehnert" w:date="2010-07-02T19:43:00Z">
        <w:r w:rsidDel="00A028C3">
          <w:delText>Click “</w:delText>
        </w:r>
        <w:r w:rsidR="00D67C35" w:rsidRPr="00D67C35" w:rsidDel="00A028C3">
          <w:rPr>
            <w:b/>
          </w:rPr>
          <w:delText>OK</w:delText>
        </w:r>
        <w:r w:rsidDel="00A028C3">
          <w:delText>” to close the form.</w:delText>
        </w:r>
      </w:del>
    </w:p>
    <w:p w:rsidR="0026131C" w:rsidRPr="0026131C" w:rsidRDefault="00D67C35" w:rsidP="0026131C">
      <w:r w:rsidRPr="00D67C35">
        <w:rPr>
          <w:b/>
        </w:rPr>
        <w:t>TIP:</w:t>
      </w:r>
      <w:r w:rsidR="0026131C">
        <w:t xml:space="preserve">  Military time is valid when entering </w:t>
      </w:r>
      <w:del w:id="474" w:author="Heather Perreaux" w:date="2010-04-01T17:13:00Z">
        <w:r w:rsidR="0026131C" w:rsidDel="003B1EE8">
          <w:delText xml:space="preserve">the </w:delText>
        </w:r>
      </w:del>
      <w:r w:rsidR="0026131C">
        <w:t>hour values</w:t>
      </w:r>
      <w:ins w:id="475" w:author="Heather Perreaux" w:date="2010-04-01T17:14:00Z">
        <w:r w:rsidR="003B1EE8">
          <w:t xml:space="preserve">.  </w:t>
        </w:r>
      </w:ins>
      <w:del w:id="476" w:author="Heather Perreaux" w:date="2010-04-01T17:14:00Z">
        <w:r w:rsidR="0026131C" w:rsidDel="003B1EE8">
          <w:delText>.  If you want to</w:delText>
        </w:r>
      </w:del>
      <w:ins w:id="477" w:author="Heather Perreaux" w:date="2010-04-01T17:14:00Z">
        <w:r w:rsidR="003B1EE8">
          <w:t>To</w:t>
        </w:r>
      </w:ins>
      <w:r w:rsidR="0026131C">
        <w:t xml:space="preserve"> change 5:00</w:t>
      </w:r>
      <w:ins w:id="478" w:author="Ellen Lehnert" w:date="2010-07-02T19:43:00Z">
        <w:r w:rsidR="00A028C3">
          <w:t xml:space="preserve"> </w:t>
        </w:r>
      </w:ins>
      <w:r w:rsidR="0026131C">
        <w:t>pm to 4:00</w:t>
      </w:r>
      <w:ins w:id="479" w:author="Ellen Lehnert" w:date="2010-07-02T19:43:00Z">
        <w:r w:rsidR="00A028C3">
          <w:t xml:space="preserve"> </w:t>
        </w:r>
      </w:ins>
      <w:del w:id="480" w:author="Heather Perreaux" w:date="2010-04-01T17:14:00Z">
        <w:r w:rsidR="0026131C" w:rsidDel="003B1EE8">
          <w:delText xml:space="preserve"> </w:delText>
        </w:r>
      </w:del>
      <w:r w:rsidR="0026131C">
        <w:t xml:space="preserve">pm to shorten the work day, simply enter </w:t>
      </w:r>
      <w:r w:rsidRPr="00D67C35">
        <w:rPr>
          <w:b/>
        </w:rPr>
        <w:t>16</w:t>
      </w:r>
      <w:r w:rsidR="0026131C">
        <w:t xml:space="preserve"> </w:t>
      </w:r>
      <w:ins w:id="481" w:author="Ellen Lehnert" w:date="2010-07-02T19:44:00Z">
        <w:r w:rsidR="00A028C3">
          <w:t xml:space="preserve">where 5:00 pm is located </w:t>
        </w:r>
      </w:ins>
      <w:r w:rsidR="0026131C">
        <w:t xml:space="preserve">and click </w:t>
      </w:r>
      <w:ins w:id="482" w:author="Heather Perreaux" w:date="2010-04-01T17:15:00Z">
        <w:r w:rsidR="005967F8">
          <w:rPr>
            <w:b/>
          </w:rPr>
          <w:t>E</w:t>
        </w:r>
      </w:ins>
      <w:del w:id="483" w:author="Heather Perreaux" w:date="2010-04-01T17:15:00Z">
        <w:r w:rsidRPr="00D67C35">
          <w:rPr>
            <w:b/>
          </w:rPr>
          <w:delText>e</w:delText>
        </w:r>
      </w:del>
      <w:r w:rsidRPr="00D67C35">
        <w:rPr>
          <w:b/>
        </w:rPr>
        <w:t>nter</w:t>
      </w:r>
      <w:r w:rsidR="0026131C">
        <w:t xml:space="preserve"> or </w:t>
      </w:r>
      <w:del w:id="484" w:author="Heather Perreaux" w:date="2010-04-01T17:15:00Z">
        <w:r w:rsidRPr="00D67C35">
          <w:rPr>
            <w:b/>
          </w:rPr>
          <w:delText>t</w:delText>
        </w:r>
      </w:del>
      <w:ins w:id="485" w:author="Heather Perreaux" w:date="2010-04-01T17:15:00Z">
        <w:r w:rsidR="005967F8">
          <w:rPr>
            <w:b/>
          </w:rPr>
          <w:t>T</w:t>
        </w:r>
      </w:ins>
      <w:r w:rsidRPr="00D67C35">
        <w:rPr>
          <w:b/>
        </w:rPr>
        <w:t>ab</w:t>
      </w:r>
      <w:r w:rsidR="0026131C">
        <w:t xml:space="preserve"> and 4:00 </w:t>
      </w:r>
      <w:ins w:id="486" w:author="Ellen Lehnert" w:date="2010-07-02T19:44:00Z">
        <w:r w:rsidR="00A028C3">
          <w:t xml:space="preserve">pm </w:t>
        </w:r>
      </w:ins>
      <w:r w:rsidR="0026131C">
        <w:t xml:space="preserve">will appear.  </w:t>
      </w:r>
    </w:p>
    <w:p w:rsidR="00E72409" w:rsidRDefault="00E72409" w:rsidP="00E72409">
      <w:pPr>
        <w:pStyle w:val="Pb"/>
        <w:framePr w:wrap="around"/>
      </w:pPr>
    </w:p>
    <w:p w:rsidR="00925671" w:rsidRDefault="00925671" w:rsidP="00925671">
      <w:pPr>
        <w:pStyle w:val="Heading2"/>
      </w:pPr>
      <w:del w:id="487" w:author="Heather Perreaux" w:date="2010-04-01T17:15:00Z">
        <w:r w:rsidRPr="00925671" w:rsidDel="00D84C04">
          <w:delText xml:space="preserve">How to </w:delText>
        </w:r>
      </w:del>
      <w:bookmarkStart w:id="488" w:name="_Toc265946788"/>
      <w:r w:rsidRPr="00925671">
        <w:t>Set</w:t>
      </w:r>
      <w:ins w:id="489" w:author="Heather Perreaux" w:date="2010-04-01T17:15:00Z">
        <w:r w:rsidR="00D84C04">
          <w:t>ting</w:t>
        </w:r>
      </w:ins>
      <w:r w:rsidRPr="00925671">
        <w:t xml:space="preserve"> Non-Working Hours and Days</w:t>
      </w:r>
      <w:bookmarkEnd w:id="488"/>
    </w:p>
    <w:p w:rsidR="00925671" w:rsidRDefault="00925671" w:rsidP="00925671">
      <w:pPr>
        <w:pStyle w:val="FormatPPT"/>
      </w:pPr>
      <w:r>
        <w:drawing>
          <wp:inline distT="0" distB="0" distL="0" distR="0">
            <wp:extent cx="3646805" cy="2306955"/>
            <wp:effectExtent l="19050" t="0" r="0" b="0"/>
            <wp:docPr id="117" name="Objec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7"/>
                    <pic:cNvPicPr>
                      <a:picLocks noChangeAspect="1" noChangeArrowheads="1"/>
                    </pic:cNvPicPr>
                  </pic:nvPicPr>
                  <pic:blipFill>
                    <a:blip r:embed="rId19"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24208B" w:rsidRDefault="0026131C" w:rsidP="00925671">
      <w:r w:rsidRPr="0026131C">
        <w:t>N</w:t>
      </w:r>
      <w:r>
        <w:t>on-working time is define</w:t>
      </w:r>
      <w:r w:rsidR="006414CD">
        <w:t>d</w:t>
      </w:r>
      <w:r>
        <w:t xml:space="preserve"> in the </w:t>
      </w:r>
      <w:del w:id="490" w:author="Heather Perreaux" w:date="2010-04-01T17:15:00Z">
        <w:r w:rsidDel="005A6604">
          <w:delText>system</w:delText>
        </w:r>
        <w:r w:rsidR="006414CD" w:rsidDel="005A6604">
          <w:delText xml:space="preserve"> </w:delText>
        </w:r>
      </w:del>
      <w:ins w:id="491" w:author="Heather Perreaux" w:date="2010-04-01T17:15:00Z">
        <w:r w:rsidR="005A6604">
          <w:t xml:space="preserve">software </w:t>
        </w:r>
      </w:ins>
      <w:r w:rsidR="006414CD">
        <w:t xml:space="preserve">as </w:t>
      </w:r>
      <w:del w:id="492" w:author="Heather Perreaux" w:date="2010-04-01T17:16:00Z">
        <w:r w:rsidR="006414CD" w:rsidDel="005A6604">
          <w:delText xml:space="preserve">those </w:delText>
        </w:r>
      </w:del>
      <w:r w:rsidR="006414CD">
        <w:t>days</w:t>
      </w:r>
      <w:ins w:id="493" w:author="Heather Perreaux" w:date="2010-04-01T17:16:00Z">
        <w:r w:rsidR="005A6604">
          <w:t xml:space="preserve"> where</w:t>
        </w:r>
      </w:ins>
      <w:r w:rsidR="006414CD">
        <w:t xml:space="preserve"> work will not be planned or performed.  Examples are: national and organizational holidays, training days, company shutdowns, summer hours, etc.  </w:t>
      </w:r>
      <w:r w:rsidR="0024208B">
        <w:t xml:space="preserve">Adding these non-working days and times to the project calendar will allow for the scheduling of the tasks to be excluded from these dates.  </w:t>
      </w:r>
    </w:p>
    <w:p w:rsidR="00925671" w:rsidRDefault="0024208B" w:rsidP="00925671">
      <w:r>
        <w:t xml:space="preserve">A frequently asked question is:   Is there the ability to add holidays to a calendar the way they can be added in Outlook? The answer is no - this is not a capability of the </w:t>
      </w:r>
      <w:del w:id="494" w:author="Ellen Lehnert" w:date="2010-07-02T19:45:00Z">
        <w:r w:rsidDel="00A028C3">
          <w:delText>system</w:delText>
        </w:r>
      </w:del>
      <w:ins w:id="495" w:author="Ellen Lehnert" w:date="2010-07-02T19:45:00Z">
        <w:r w:rsidR="00A028C3">
          <w:t>software</w:t>
        </w:r>
      </w:ins>
      <w:r>
        <w:t xml:space="preserve">.  However, </w:t>
      </w:r>
      <w:del w:id="496" w:author="Heather Perreaux" w:date="2010-04-01T17:17:00Z">
        <w:r w:rsidDel="005A6604">
          <w:delText xml:space="preserve">there is the ability to </w:delText>
        </w:r>
      </w:del>
      <w:r>
        <w:t>creat</w:t>
      </w:r>
      <w:del w:id="497" w:author="Heather Perreaux" w:date="2010-04-01T17:17:00Z">
        <w:r w:rsidDel="005A6604">
          <w:delText>e</w:delText>
        </w:r>
      </w:del>
      <w:ins w:id="498" w:author="Heather Perreaux" w:date="2010-04-01T17:17:00Z">
        <w:r w:rsidR="005A6604">
          <w:t>ing</w:t>
        </w:r>
      </w:ins>
      <w:r>
        <w:t xml:space="preserve"> recurring holidays and non-working times is a feature of </w:t>
      </w:r>
      <w:del w:id="499" w:author="Heather Perreaux" w:date="2010-04-01T16:15:00Z">
        <w:r w:rsidDel="00556DCA">
          <w:delText>MS Project 2010</w:delText>
        </w:r>
      </w:del>
      <w:ins w:id="500" w:author="Heather Perreaux" w:date="2010-04-01T16:15:00Z">
        <w:r w:rsidR="00556DCA">
          <w:t>Project 2010</w:t>
        </w:r>
      </w:ins>
      <w:r>
        <w:t>.</w:t>
      </w:r>
    </w:p>
    <w:p w:rsidR="00D67C35" w:rsidRDefault="00060822" w:rsidP="00D67C35">
      <w:pPr>
        <w:pStyle w:val="HD4"/>
      </w:pPr>
      <w:ins w:id="501" w:author="Heather Perreaux" w:date="2010-04-01T17:48:00Z">
        <w:r>
          <w:t xml:space="preserve">How </w:t>
        </w:r>
      </w:ins>
      <w:del w:id="502" w:author="Heather Perreaux" w:date="2010-04-01T17:48:00Z">
        <w:r w:rsidR="0024208B" w:rsidDel="00060822">
          <w:delText>T</w:delText>
        </w:r>
      </w:del>
      <w:ins w:id="503" w:author="Heather Perreaux" w:date="2010-04-01T17:48:00Z">
        <w:r>
          <w:t>t</w:t>
        </w:r>
      </w:ins>
      <w:r w:rsidR="0024208B">
        <w:t xml:space="preserve">o </w:t>
      </w:r>
      <w:del w:id="504" w:author="Heather Perreaux" w:date="2010-04-01T17:48:00Z">
        <w:r w:rsidR="0024208B" w:rsidDel="00060822">
          <w:delText>c</w:delText>
        </w:r>
      </w:del>
      <w:ins w:id="505" w:author="Heather Perreaux" w:date="2010-04-01T17:48:00Z">
        <w:r>
          <w:t>C</w:t>
        </w:r>
      </w:ins>
      <w:r w:rsidR="0024208B">
        <w:t xml:space="preserve">reate a </w:t>
      </w:r>
      <w:del w:id="506" w:author="Heather Perreaux" w:date="2010-04-01T17:48:00Z">
        <w:r w:rsidR="0024208B" w:rsidDel="00060822">
          <w:delText>n</w:delText>
        </w:r>
      </w:del>
      <w:ins w:id="507" w:author="Heather Perreaux" w:date="2010-04-01T17:48:00Z">
        <w:r>
          <w:t>N</w:t>
        </w:r>
      </w:ins>
      <w:r w:rsidR="0024208B">
        <w:t xml:space="preserve">on-working </w:t>
      </w:r>
      <w:ins w:id="508" w:author="Heather Perreaux" w:date="2010-04-01T17:48:00Z">
        <w:r>
          <w:t>D</w:t>
        </w:r>
      </w:ins>
      <w:del w:id="509" w:author="Heather Perreaux" w:date="2010-04-01T17:48:00Z">
        <w:r w:rsidR="0024208B" w:rsidDel="00060822">
          <w:delText>d</w:delText>
        </w:r>
      </w:del>
      <w:r w:rsidR="0024208B">
        <w:t xml:space="preserve">ay for a </w:t>
      </w:r>
      <w:ins w:id="510" w:author="Heather Perreaux" w:date="2010-04-01T17:48:00Z">
        <w:r>
          <w:t>C</w:t>
        </w:r>
      </w:ins>
      <w:del w:id="511" w:author="Heather Perreaux" w:date="2010-04-01T17:48:00Z">
        <w:r w:rsidR="0024208B" w:rsidDel="00060822">
          <w:delText>c</w:delText>
        </w:r>
      </w:del>
      <w:r w:rsidR="0024208B">
        <w:t xml:space="preserve">alendar: </w:t>
      </w:r>
    </w:p>
    <w:p w:rsidR="0024208B" w:rsidRDefault="0024208B" w:rsidP="00415C59">
      <w:pPr>
        <w:pStyle w:val="ListParagraph"/>
        <w:numPr>
          <w:ilvl w:val="0"/>
          <w:numId w:val="17"/>
        </w:numPr>
      </w:pPr>
      <w:r>
        <w:t xml:space="preserve">Click </w:t>
      </w:r>
      <w:del w:id="512" w:author="Heather Perreaux" w:date="2010-04-01T18:14:00Z">
        <w:r w:rsidDel="00525162">
          <w:delText xml:space="preserve">on:  </w:delText>
        </w:r>
      </w:del>
      <w:r w:rsidR="00D67C35" w:rsidRPr="00D67C35">
        <w:rPr>
          <w:b/>
        </w:rPr>
        <w:t>Project</w:t>
      </w:r>
      <w:r>
        <w:t xml:space="preserve"> </w:t>
      </w:r>
      <w:r>
        <w:sym w:font="Wingdings" w:char="F0E0"/>
      </w:r>
      <w:r>
        <w:t xml:space="preserve"> </w:t>
      </w:r>
      <w:r w:rsidR="00D67C35" w:rsidRPr="00D67C35">
        <w:rPr>
          <w:b/>
        </w:rPr>
        <w:t>Change Working Time</w:t>
      </w:r>
      <w:del w:id="513" w:author="Heather Perreaux" w:date="2010-04-01T18:13:00Z">
        <w:r w:rsidR="002324BE" w:rsidDel="00525162">
          <w:br/>
        </w:r>
      </w:del>
    </w:p>
    <w:p w:rsidR="0024208B" w:rsidRDefault="0024208B" w:rsidP="00415C59">
      <w:pPr>
        <w:pStyle w:val="ListParagraph"/>
        <w:numPr>
          <w:ilvl w:val="0"/>
          <w:numId w:val="17"/>
        </w:numPr>
      </w:pPr>
      <w:r>
        <w:t xml:space="preserve">Check to </w:t>
      </w:r>
      <w:del w:id="514" w:author="Heather Perreaux" w:date="2010-04-05T08:57:00Z">
        <w:r w:rsidDel="00155010">
          <w:delText xml:space="preserve">make </w:delText>
        </w:r>
      </w:del>
      <w:ins w:id="515" w:author="Heather Perreaux" w:date="2010-04-05T08:57:00Z">
        <w:r w:rsidR="00155010">
          <w:t xml:space="preserve">ensure </w:t>
        </w:r>
      </w:ins>
      <w:r>
        <w:t xml:space="preserve">sure that the calendar you wish to change is </w:t>
      </w:r>
      <w:del w:id="516" w:author="Heather Perreaux" w:date="2010-04-01T17:17:00Z">
        <w:r w:rsidDel="005A6604">
          <w:delText xml:space="preserve">showing </w:delText>
        </w:r>
      </w:del>
      <w:ins w:id="517" w:author="Heather Perreaux" w:date="2010-04-01T17:17:00Z">
        <w:r w:rsidR="005A6604">
          <w:t xml:space="preserve">displayed </w:t>
        </w:r>
      </w:ins>
      <w:r>
        <w:t xml:space="preserve">in the </w:t>
      </w:r>
      <w:del w:id="518" w:author="Heather Perreaux" w:date="2010-04-01T17:18:00Z">
        <w:r w:rsidR="00D67C35" w:rsidRPr="00D67C35">
          <w:rPr>
            <w:b/>
          </w:rPr>
          <w:delText>“</w:delText>
        </w:r>
      </w:del>
      <w:r w:rsidR="00D67C35" w:rsidRPr="00D67C35">
        <w:rPr>
          <w:b/>
        </w:rPr>
        <w:t>For Calendar</w:t>
      </w:r>
      <w:del w:id="519" w:author="Heather Perreaux" w:date="2010-04-01T17:17:00Z">
        <w:r w:rsidDel="005A6604">
          <w:delText>”</w:delText>
        </w:r>
      </w:del>
      <w:r>
        <w:t xml:space="preserve"> field</w:t>
      </w:r>
      <w:del w:id="520" w:author="Heather Perreaux" w:date="2010-04-01T18:13:00Z">
        <w:r w:rsidR="002324BE" w:rsidDel="00525162">
          <w:br/>
        </w:r>
      </w:del>
    </w:p>
    <w:p w:rsidR="0024208B" w:rsidRDefault="0024208B" w:rsidP="00415C59">
      <w:pPr>
        <w:pStyle w:val="ListParagraph"/>
        <w:numPr>
          <w:ilvl w:val="0"/>
          <w:numId w:val="17"/>
        </w:numPr>
      </w:pPr>
      <w:r>
        <w:t xml:space="preserve">Click </w:t>
      </w:r>
      <w:del w:id="521" w:author="Heather Perreaux" w:date="2010-04-01T18:14:00Z">
        <w:r w:rsidDel="00525162">
          <w:delText xml:space="preserve">on the tab near the bottom of the form called </w:delText>
        </w:r>
      </w:del>
      <w:del w:id="522" w:author="Heather Perreaux" w:date="2010-04-01T17:18:00Z">
        <w:r w:rsidDel="000039D8">
          <w:delText>“</w:delText>
        </w:r>
      </w:del>
      <w:r w:rsidR="00D67C35" w:rsidRPr="00D67C35">
        <w:rPr>
          <w:b/>
        </w:rPr>
        <w:t>Exceptions</w:t>
      </w:r>
      <w:ins w:id="523" w:author="Heather Perreaux" w:date="2010-04-01T18:14:00Z">
        <w:r w:rsidR="00525162">
          <w:t xml:space="preserve"> tab near the bottom of the dialogue box</w:t>
        </w:r>
      </w:ins>
      <w:del w:id="524" w:author="Heather Perreaux" w:date="2010-04-01T17:18:00Z">
        <w:r w:rsidDel="000039D8">
          <w:delText>”</w:delText>
        </w:r>
      </w:del>
    </w:p>
    <w:p w:rsidR="0024208B" w:rsidRDefault="005B3695" w:rsidP="0024208B">
      <w:pPr>
        <w:pStyle w:val="Art"/>
        <w:jc w:val="center"/>
      </w:pPr>
      <w:r>
        <w:rPr>
          <w:noProof/>
        </w:rPr>
        <w:pict>
          <v:rect id="_x0000_s1026" style="position:absolute;left:0;text-align:left;margin-left:79.5pt;margin-top:153.3pt;width:36.95pt;height:17.5pt;z-index:251659264" filled="f" strokecolor="red" strokeweight="1pt"/>
        </w:pict>
      </w:r>
      <w:r w:rsidR="0024208B">
        <w:rPr>
          <w:noProof/>
        </w:rPr>
        <w:drawing>
          <wp:inline distT="0" distB="0" distL="0" distR="0">
            <wp:extent cx="3757820" cy="377860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3759540" cy="3780334"/>
                    </a:xfrm>
                    <a:prstGeom prst="rect">
                      <a:avLst/>
                    </a:prstGeom>
                    <a:noFill/>
                    <a:ln w="9525">
                      <a:noFill/>
                      <a:miter lim="800000"/>
                      <a:headEnd/>
                      <a:tailEnd/>
                    </a:ln>
                  </pic:spPr>
                </pic:pic>
              </a:graphicData>
            </a:graphic>
          </wp:inline>
        </w:drawing>
      </w:r>
    </w:p>
    <w:p w:rsidR="0024208B" w:rsidRPr="0026131C" w:rsidRDefault="0024208B" w:rsidP="00925671"/>
    <w:p w:rsidR="0024208B" w:rsidRDefault="0024208B" w:rsidP="00415C59">
      <w:pPr>
        <w:pStyle w:val="ListParagraph"/>
        <w:numPr>
          <w:ilvl w:val="0"/>
          <w:numId w:val="17"/>
        </w:numPr>
      </w:pPr>
      <w:r>
        <w:t>In this example</w:t>
      </w:r>
      <w:ins w:id="525" w:author="Heather Perreaux" w:date="2010-04-01T17:25:00Z">
        <w:r w:rsidR="005D073C">
          <w:t>,</w:t>
        </w:r>
      </w:ins>
      <w:r>
        <w:t xml:space="preserve"> we will set April 8</w:t>
      </w:r>
      <w:r w:rsidR="00415C59">
        <w:t>,</w:t>
      </w:r>
      <w:r>
        <w:t xml:space="preserve"> 2011 </w:t>
      </w:r>
      <w:del w:id="526" w:author="Heather Perreaux" w:date="2010-04-01T17:21:00Z">
        <w:r w:rsidDel="006B5F25">
          <w:delText>to be</w:delText>
        </w:r>
      </w:del>
      <w:ins w:id="527" w:author="Heather Perreaux" w:date="2010-04-01T17:21:00Z">
        <w:r w:rsidR="006B5F25">
          <w:t>as a</w:t>
        </w:r>
      </w:ins>
      <w:r>
        <w:t xml:space="preserve"> non-working day.  Move the </w:t>
      </w:r>
      <w:r w:rsidR="00415C59">
        <w:t xml:space="preserve">slider on the right side of the calendar down until </w:t>
      </w:r>
      <w:del w:id="528" w:author="Heather Perreaux" w:date="2010-04-01T17:22:00Z">
        <w:r w:rsidR="00D67C35" w:rsidRPr="00D67C35">
          <w:rPr>
            <w:b/>
          </w:rPr>
          <w:delText xml:space="preserve">you see the </w:delText>
        </w:r>
      </w:del>
      <w:r w:rsidR="00D67C35" w:rsidRPr="00D67C35">
        <w:rPr>
          <w:b/>
        </w:rPr>
        <w:t>April 2011</w:t>
      </w:r>
      <w:r w:rsidR="00415C59">
        <w:t xml:space="preserve"> </w:t>
      </w:r>
      <w:ins w:id="529" w:author="Heather Perreaux" w:date="2010-04-01T17:22:00Z">
        <w:r w:rsidR="006B5F25">
          <w:t xml:space="preserve">is displayed in the </w:t>
        </w:r>
      </w:ins>
      <w:r w:rsidR="00415C59">
        <w:t>calendar</w:t>
      </w:r>
      <w:del w:id="530" w:author="Heather Perreaux" w:date="2010-04-01T17:22:00Z">
        <w:r w:rsidR="00415C59" w:rsidDel="006B5F25">
          <w:delText>.</w:delText>
        </w:r>
      </w:del>
      <w:del w:id="531" w:author="Heather Perreaux" w:date="2010-04-01T18:14:00Z">
        <w:r w:rsidR="002324BE" w:rsidDel="006756C8">
          <w:br/>
        </w:r>
      </w:del>
    </w:p>
    <w:p w:rsidR="00415C59" w:rsidRDefault="00415C59" w:rsidP="00415C59">
      <w:pPr>
        <w:pStyle w:val="ListParagraph"/>
        <w:numPr>
          <w:ilvl w:val="0"/>
          <w:numId w:val="17"/>
        </w:numPr>
      </w:pPr>
      <w:r>
        <w:t xml:space="preserve">Click </w:t>
      </w:r>
      <w:del w:id="532" w:author="Heather Perreaux" w:date="2010-04-01T18:14:00Z">
        <w:r w:rsidDel="006756C8">
          <w:delText xml:space="preserve">on </w:delText>
        </w:r>
      </w:del>
      <w:r w:rsidR="00D67C35" w:rsidRPr="00D67C35">
        <w:rPr>
          <w:b/>
        </w:rPr>
        <w:t>April 8, 2011</w:t>
      </w:r>
      <w:del w:id="533" w:author="Heather Perreaux" w:date="2010-04-01T18:14:00Z">
        <w:r w:rsidR="002324BE" w:rsidDel="006756C8">
          <w:br/>
        </w:r>
      </w:del>
    </w:p>
    <w:p w:rsidR="00415C59" w:rsidRDefault="00415C59" w:rsidP="00415C59">
      <w:pPr>
        <w:pStyle w:val="ListParagraph"/>
        <w:numPr>
          <w:ilvl w:val="0"/>
          <w:numId w:val="17"/>
        </w:numPr>
      </w:pPr>
      <w:r>
        <w:t>Click in the name field and enter a reason for the non-working day</w:t>
      </w:r>
      <w:ins w:id="534" w:author="Heather Perreaux" w:date="2010-04-01T17:23:00Z">
        <w:r w:rsidR="006B5F25">
          <w:t>, ie: Company holiday</w:t>
        </w:r>
      </w:ins>
      <w:del w:id="535" w:author="Heather Perreaux" w:date="2010-04-01T18:14:00Z">
        <w:r w:rsidR="002324BE" w:rsidDel="006756C8">
          <w:br/>
        </w:r>
      </w:del>
    </w:p>
    <w:p w:rsidR="00415C59" w:rsidRDefault="00415C59" w:rsidP="00415C59">
      <w:pPr>
        <w:pStyle w:val="ListParagraph"/>
        <w:numPr>
          <w:ilvl w:val="0"/>
          <w:numId w:val="17"/>
        </w:numPr>
      </w:pPr>
      <w:r>
        <w:t xml:space="preserve">Click </w:t>
      </w:r>
      <w:r w:rsidR="00D67C35" w:rsidRPr="00D67C35">
        <w:rPr>
          <w:b/>
        </w:rPr>
        <w:t>Enter</w:t>
      </w:r>
      <w:del w:id="536" w:author="Heather Perreaux" w:date="2010-04-01T18:14:00Z">
        <w:r w:rsidR="002324BE" w:rsidDel="006756C8">
          <w:br/>
        </w:r>
      </w:del>
    </w:p>
    <w:p w:rsidR="00415C59" w:rsidRDefault="00415C59" w:rsidP="00415C59">
      <w:pPr>
        <w:pStyle w:val="ListParagraph"/>
        <w:numPr>
          <w:ilvl w:val="0"/>
          <w:numId w:val="17"/>
        </w:numPr>
      </w:pPr>
      <w:r>
        <w:t>Repeat for additional non-working days. See the result below</w:t>
      </w:r>
    </w:p>
    <w:p w:rsidR="00415C59" w:rsidRDefault="00415C59" w:rsidP="00415C59"/>
    <w:p w:rsidR="00415C59" w:rsidRPr="00415C59" w:rsidRDefault="00415C59" w:rsidP="00415C59"/>
    <w:p w:rsidR="00415C59" w:rsidRDefault="00415C59" w:rsidP="00415C59">
      <w:pPr>
        <w:pStyle w:val="Art"/>
        <w:jc w:val="center"/>
      </w:pPr>
      <w:r>
        <w:rPr>
          <w:noProof/>
        </w:rPr>
        <w:drawing>
          <wp:inline distT="0" distB="0" distL="0" distR="0">
            <wp:extent cx="3988408" cy="4014621"/>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3986622" cy="4012823"/>
                    </a:xfrm>
                    <a:prstGeom prst="rect">
                      <a:avLst/>
                    </a:prstGeom>
                    <a:noFill/>
                    <a:ln w="9525">
                      <a:noFill/>
                      <a:miter lim="800000"/>
                      <a:headEnd/>
                      <a:tailEnd/>
                    </a:ln>
                  </pic:spPr>
                </pic:pic>
              </a:graphicData>
            </a:graphic>
          </wp:inline>
        </w:drawing>
      </w:r>
    </w:p>
    <w:p w:rsidR="00415C59" w:rsidRDefault="00415C59" w:rsidP="00415C59"/>
    <w:p w:rsidR="00D67C35" w:rsidRDefault="00415C59" w:rsidP="00D67C35">
      <w:pPr>
        <w:pStyle w:val="HD4"/>
      </w:pPr>
      <w:r>
        <w:t xml:space="preserve">To </w:t>
      </w:r>
      <w:del w:id="537" w:author="Heather Perreaux" w:date="2010-04-01T17:56:00Z">
        <w:r w:rsidDel="00AB01FC">
          <w:delText>c</w:delText>
        </w:r>
      </w:del>
      <w:ins w:id="538" w:author="Heather Perreaux" w:date="2010-04-01T17:56:00Z">
        <w:r w:rsidR="00AB01FC">
          <w:t>C</w:t>
        </w:r>
      </w:ins>
      <w:r>
        <w:t xml:space="preserve">reate a </w:t>
      </w:r>
      <w:del w:id="539" w:author="Heather Perreaux" w:date="2010-04-01T17:56:00Z">
        <w:r w:rsidDel="00AB01FC">
          <w:delText>r</w:delText>
        </w:r>
      </w:del>
      <w:ins w:id="540" w:author="Heather Perreaux" w:date="2010-04-01T17:56:00Z">
        <w:r w:rsidR="00AB01FC">
          <w:t>R</w:t>
        </w:r>
      </w:ins>
      <w:r>
        <w:t xml:space="preserve">ecurring </w:t>
      </w:r>
      <w:del w:id="541" w:author="Heather Perreaux" w:date="2010-04-01T17:56:00Z">
        <w:r w:rsidDel="00AB01FC">
          <w:delText>n</w:delText>
        </w:r>
      </w:del>
      <w:ins w:id="542" w:author="Heather Perreaux" w:date="2010-04-01T17:56:00Z">
        <w:r w:rsidR="00AB01FC">
          <w:t>N</w:t>
        </w:r>
      </w:ins>
      <w:r>
        <w:t xml:space="preserve">on-working </w:t>
      </w:r>
      <w:del w:id="543" w:author="Heather Perreaux" w:date="2010-04-01T17:56:00Z">
        <w:r w:rsidDel="00AB01FC">
          <w:delText>d</w:delText>
        </w:r>
      </w:del>
      <w:ins w:id="544" w:author="Heather Perreaux" w:date="2010-04-01T17:56:00Z">
        <w:r w:rsidR="00AB01FC">
          <w:t>D</w:t>
        </w:r>
      </w:ins>
      <w:r>
        <w:t xml:space="preserve">ay for a </w:t>
      </w:r>
      <w:del w:id="545" w:author="Heather Perreaux" w:date="2010-04-01T17:56:00Z">
        <w:r w:rsidDel="00AB01FC">
          <w:delText>c</w:delText>
        </w:r>
      </w:del>
      <w:ins w:id="546" w:author="Heather Perreaux" w:date="2010-04-01T17:56:00Z">
        <w:r w:rsidR="00AB01FC">
          <w:t>C</w:t>
        </w:r>
      </w:ins>
      <w:r>
        <w:t xml:space="preserve">alendar: </w:t>
      </w:r>
    </w:p>
    <w:p w:rsidR="00415C59" w:rsidRDefault="00415C59" w:rsidP="00415C59">
      <w:pPr>
        <w:pStyle w:val="ListParagraph"/>
        <w:numPr>
          <w:ilvl w:val="0"/>
          <w:numId w:val="21"/>
        </w:numPr>
      </w:pPr>
      <w:r>
        <w:t>Click</w:t>
      </w:r>
      <w:del w:id="547" w:author="Heather Perreaux" w:date="2010-04-01T17:56:00Z">
        <w:r w:rsidDel="00AB01FC">
          <w:delText xml:space="preserve"> on:</w:delText>
        </w:r>
      </w:del>
      <w:r>
        <w:t xml:space="preserve"> </w:t>
      </w:r>
      <w:del w:id="548" w:author="Heather Perreaux" w:date="2010-04-01T17:56:00Z">
        <w:r w:rsidDel="00AB01FC">
          <w:delText xml:space="preserve"> </w:delText>
        </w:r>
      </w:del>
      <w:r w:rsidR="00D67C35" w:rsidRPr="00D67C35">
        <w:rPr>
          <w:b/>
        </w:rPr>
        <w:t>Project</w:t>
      </w:r>
      <w:r>
        <w:t xml:space="preserve"> </w:t>
      </w:r>
      <w:r>
        <w:sym w:font="Wingdings" w:char="F0E0"/>
      </w:r>
      <w:r>
        <w:t xml:space="preserve"> </w:t>
      </w:r>
      <w:r w:rsidR="00D67C35" w:rsidRPr="00D67C35">
        <w:rPr>
          <w:b/>
        </w:rPr>
        <w:t>Change Working Time</w:t>
      </w:r>
    </w:p>
    <w:p w:rsidR="00415C59" w:rsidRDefault="00415C59" w:rsidP="00415C59">
      <w:pPr>
        <w:pStyle w:val="ListParagraph"/>
        <w:numPr>
          <w:ilvl w:val="0"/>
          <w:numId w:val="21"/>
        </w:numPr>
      </w:pPr>
      <w:r>
        <w:t xml:space="preserve">Check to make sure that the calendar you wish to change is showing in the </w:t>
      </w:r>
      <w:del w:id="549" w:author="Heather Perreaux" w:date="2010-04-01T17:24:00Z">
        <w:r w:rsidR="00D67C35" w:rsidRPr="00D67C35">
          <w:rPr>
            <w:b/>
          </w:rPr>
          <w:delText>“</w:delText>
        </w:r>
      </w:del>
      <w:r w:rsidR="00D67C35" w:rsidRPr="00D67C35">
        <w:rPr>
          <w:b/>
        </w:rPr>
        <w:t xml:space="preserve">For </w:t>
      </w:r>
      <w:del w:id="550" w:author="Heather Perreaux" w:date="2010-04-01T17:39:00Z">
        <w:r w:rsidR="00D67C35" w:rsidRPr="00D67C35">
          <w:rPr>
            <w:b/>
          </w:rPr>
          <w:delText>C</w:delText>
        </w:r>
      </w:del>
      <w:ins w:id="551" w:author="Heather Perreaux" w:date="2010-04-01T17:39:00Z">
        <w:r w:rsidR="00D67C35" w:rsidRPr="00D67C35">
          <w:rPr>
            <w:b/>
          </w:rPr>
          <w:t>c</w:t>
        </w:r>
      </w:ins>
      <w:r w:rsidR="00D67C35" w:rsidRPr="00D67C35">
        <w:rPr>
          <w:b/>
        </w:rPr>
        <w:t>alendar</w:t>
      </w:r>
      <w:del w:id="552" w:author="Heather Perreaux" w:date="2010-04-01T17:24:00Z">
        <w:r w:rsidR="00D67C35" w:rsidRPr="00D67C35">
          <w:rPr>
            <w:i/>
          </w:rPr>
          <w:delText>”</w:delText>
        </w:r>
      </w:del>
      <w:r w:rsidR="00D67C35" w:rsidRPr="00D67C35">
        <w:rPr>
          <w:i/>
        </w:rPr>
        <w:t xml:space="preserve"> </w:t>
      </w:r>
      <w:r>
        <w:t>field</w:t>
      </w:r>
    </w:p>
    <w:p w:rsidR="00415C59" w:rsidRDefault="00415C59" w:rsidP="00415C59">
      <w:pPr>
        <w:pStyle w:val="ListParagraph"/>
        <w:numPr>
          <w:ilvl w:val="0"/>
          <w:numId w:val="21"/>
        </w:numPr>
      </w:pPr>
      <w:r>
        <w:t xml:space="preserve">Click </w:t>
      </w:r>
      <w:ins w:id="553" w:author="Heather Perreaux" w:date="2010-04-01T18:15:00Z">
        <w:r w:rsidR="004B5785">
          <w:rPr>
            <w:b/>
          </w:rPr>
          <w:t xml:space="preserve">Exceptions </w:t>
        </w:r>
      </w:ins>
      <w:del w:id="554" w:author="Heather Perreaux" w:date="2010-04-01T17:24:00Z">
        <w:r w:rsidDel="005D073C">
          <w:delText xml:space="preserve">on </w:delText>
        </w:r>
      </w:del>
      <w:r>
        <w:t xml:space="preserve">the tab near the bottom of the </w:t>
      </w:r>
      <w:del w:id="555" w:author="Heather Perreaux" w:date="2010-04-01T18:15:00Z">
        <w:r w:rsidDel="004B5785">
          <w:delText xml:space="preserve">form called </w:delText>
        </w:r>
      </w:del>
      <w:del w:id="556" w:author="Heather Perreaux" w:date="2010-04-01T17:24:00Z">
        <w:r w:rsidR="00D67C35" w:rsidRPr="00D67C35">
          <w:rPr>
            <w:b/>
          </w:rPr>
          <w:delText>“</w:delText>
        </w:r>
      </w:del>
      <w:del w:id="557" w:author="Heather Perreaux" w:date="2010-04-01T18:15:00Z">
        <w:r w:rsidR="00D67C35" w:rsidRPr="00D67C35">
          <w:rPr>
            <w:b/>
          </w:rPr>
          <w:delText>Exceptions</w:delText>
        </w:r>
      </w:del>
      <w:del w:id="558" w:author="Heather Perreaux" w:date="2010-04-01T17:24:00Z">
        <w:r w:rsidDel="005D073C">
          <w:delText>”</w:delText>
        </w:r>
      </w:del>
      <w:ins w:id="559" w:author="Heather Perreaux" w:date="2010-04-01T18:15:00Z">
        <w:r w:rsidR="004B5785">
          <w:t>dialogue box</w:t>
        </w:r>
      </w:ins>
    </w:p>
    <w:p w:rsidR="00415C59" w:rsidRDefault="00415C59" w:rsidP="00415C59">
      <w:pPr>
        <w:pStyle w:val="ListParagraph"/>
        <w:numPr>
          <w:ilvl w:val="0"/>
          <w:numId w:val="21"/>
        </w:numPr>
      </w:pPr>
      <w:r>
        <w:t>In this example</w:t>
      </w:r>
      <w:ins w:id="560" w:author="Heather Perreaux" w:date="2010-04-01T17:24:00Z">
        <w:r w:rsidR="005D073C">
          <w:t>,</w:t>
        </w:r>
      </w:ins>
      <w:r>
        <w:t xml:space="preserve"> we will set </w:t>
      </w:r>
      <w:r w:rsidR="00CB7198">
        <w:t>January 1 (New Year’s Day)</w:t>
      </w:r>
      <w:r>
        <w:t xml:space="preserve"> </w:t>
      </w:r>
      <w:del w:id="561" w:author="Heather Perreaux" w:date="2010-04-01T17:25:00Z">
        <w:r w:rsidDel="005D073C">
          <w:delText xml:space="preserve">to </w:delText>
        </w:r>
      </w:del>
      <w:ins w:id="562" w:author="Heather Perreaux" w:date="2010-04-01T17:25:00Z">
        <w:r w:rsidR="005D073C">
          <w:t>as</w:t>
        </w:r>
      </w:ins>
      <w:del w:id="563" w:author="Heather Perreaux" w:date="2010-04-01T17:25:00Z">
        <w:r w:rsidDel="005D073C">
          <w:delText>be</w:delText>
        </w:r>
      </w:del>
      <w:ins w:id="564" w:author="Heather Perreaux" w:date="2010-04-01T17:25:00Z">
        <w:r w:rsidR="005D073C">
          <w:t xml:space="preserve"> a</w:t>
        </w:r>
      </w:ins>
      <w:r>
        <w:t xml:space="preserve"> </w:t>
      </w:r>
      <w:ins w:id="565" w:author="Ellen Lehnert" w:date="2010-07-02T19:47:00Z">
        <w:r w:rsidR="007E54D6">
          <w:t xml:space="preserve">recurring </w:t>
        </w:r>
      </w:ins>
      <w:r>
        <w:t xml:space="preserve">non-working day. </w:t>
      </w:r>
      <w:del w:id="566" w:author="Heather Perreaux" w:date="2010-04-01T17:25:00Z">
        <w:r w:rsidDel="005D073C">
          <w:delText xml:space="preserve"> </w:delText>
        </w:r>
      </w:del>
      <w:r>
        <w:t xml:space="preserve">Move the slider on the right side of the calendar down until </w:t>
      </w:r>
      <w:del w:id="567" w:author="Heather Perreaux" w:date="2010-04-01T17:26:00Z">
        <w:r w:rsidR="00D67C35" w:rsidRPr="00D67C35">
          <w:rPr>
            <w:b/>
          </w:rPr>
          <w:delText xml:space="preserve">you see the </w:delText>
        </w:r>
      </w:del>
      <w:r w:rsidR="00D67C35" w:rsidRPr="00D67C35">
        <w:rPr>
          <w:b/>
        </w:rPr>
        <w:t>January 2013</w:t>
      </w:r>
      <w:r w:rsidR="00CB7198">
        <w:t xml:space="preserve"> </w:t>
      </w:r>
      <w:ins w:id="568" w:author="Heather Perreaux" w:date="2010-04-01T17:26:00Z">
        <w:r w:rsidR="005D073C">
          <w:t xml:space="preserve">is displayed on the </w:t>
        </w:r>
      </w:ins>
      <w:r>
        <w:t>calendar</w:t>
      </w:r>
      <w:del w:id="569" w:author="Heather Perreaux" w:date="2010-04-01T17:56:00Z">
        <w:r w:rsidDel="00AB01FC">
          <w:delText>.</w:delText>
        </w:r>
      </w:del>
    </w:p>
    <w:p w:rsidR="00415C59" w:rsidRPr="005D073C" w:rsidRDefault="00415C59" w:rsidP="00415C59">
      <w:pPr>
        <w:pStyle w:val="ListParagraph"/>
        <w:numPr>
          <w:ilvl w:val="0"/>
          <w:numId w:val="21"/>
        </w:numPr>
        <w:rPr>
          <w:b/>
        </w:rPr>
      </w:pPr>
      <w:r>
        <w:t xml:space="preserve">Click </w:t>
      </w:r>
      <w:del w:id="570" w:author="Heather Perreaux" w:date="2010-04-01T18:15:00Z">
        <w:r w:rsidDel="004B5785">
          <w:delText xml:space="preserve">on </w:delText>
        </w:r>
      </w:del>
      <w:r w:rsidR="00D67C35" w:rsidRPr="00D67C35">
        <w:rPr>
          <w:b/>
        </w:rPr>
        <w:t>January 1, 2013</w:t>
      </w:r>
    </w:p>
    <w:p w:rsidR="00415C59" w:rsidRDefault="00415C59" w:rsidP="00415C59">
      <w:pPr>
        <w:pStyle w:val="ListParagraph"/>
        <w:numPr>
          <w:ilvl w:val="0"/>
          <w:numId w:val="21"/>
        </w:numPr>
      </w:pPr>
      <w:r>
        <w:t>Click in the</w:t>
      </w:r>
      <w:ins w:id="571" w:author="Ellen Lehnert" w:date="2010-07-02T19:48:00Z">
        <w:r w:rsidR="007E54D6">
          <w:t xml:space="preserve"> first open line in the </w:t>
        </w:r>
      </w:ins>
      <w:del w:id="572" w:author="Ellen Lehnert" w:date="2010-07-02T19:48:00Z">
        <w:r w:rsidDel="007E54D6">
          <w:delText xml:space="preserve"> </w:delText>
        </w:r>
      </w:del>
      <w:del w:id="573" w:author="Heather Perreaux" w:date="2010-04-01T17:27:00Z">
        <w:r w:rsidR="00D67C35" w:rsidRPr="00D67C35">
          <w:rPr>
            <w:b/>
          </w:rPr>
          <w:delText>n</w:delText>
        </w:r>
      </w:del>
      <w:ins w:id="574" w:author="Heather Perreaux" w:date="2010-04-01T17:27:00Z">
        <w:r w:rsidR="00D67C35" w:rsidRPr="00D67C35">
          <w:rPr>
            <w:b/>
          </w:rPr>
          <w:t>N</w:t>
        </w:r>
      </w:ins>
      <w:r w:rsidR="00D67C35" w:rsidRPr="00D67C35">
        <w:rPr>
          <w:b/>
        </w:rPr>
        <w:t>ame</w:t>
      </w:r>
      <w:r w:rsidRPr="005D073C">
        <w:t xml:space="preserve"> field</w:t>
      </w:r>
      <w:r>
        <w:t xml:space="preserve"> and enter </w:t>
      </w:r>
      <w:del w:id="575" w:author="Heather Perreaux" w:date="2010-04-01T17:27:00Z">
        <w:r w:rsidR="002324BE" w:rsidDel="005D073C">
          <w:delText>“</w:delText>
        </w:r>
      </w:del>
      <w:r w:rsidR="00D67C35" w:rsidRPr="00D67C35">
        <w:rPr>
          <w:b/>
        </w:rPr>
        <w:t>New Year’s Day</w:t>
      </w:r>
      <w:del w:id="576" w:author="Heather Perreaux" w:date="2010-04-01T17:27:00Z">
        <w:r w:rsidR="002324BE" w:rsidDel="005D073C">
          <w:delText>"</w:delText>
        </w:r>
      </w:del>
      <w:r>
        <w:t xml:space="preserve"> for the non-working day</w:t>
      </w:r>
    </w:p>
    <w:p w:rsidR="00415C59" w:rsidRDefault="00415C59" w:rsidP="00415C59">
      <w:pPr>
        <w:pStyle w:val="ListParagraph"/>
        <w:numPr>
          <w:ilvl w:val="0"/>
          <w:numId w:val="21"/>
        </w:numPr>
      </w:pPr>
      <w:r>
        <w:t xml:space="preserve">Click </w:t>
      </w:r>
      <w:r w:rsidR="00D67C35" w:rsidRPr="00D67C35">
        <w:rPr>
          <w:b/>
        </w:rPr>
        <w:t>Enter</w:t>
      </w:r>
    </w:p>
    <w:p w:rsidR="007E54D6" w:rsidRDefault="00CB7198" w:rsidP="007E54D6">
      <w:pPr>
        <w:pStyle w:val="ListParagraph"/>
        <w:numPr>
          <w:ilvl w:val="0"/>
          <w:numId w:val="21"/>
        </w:numPr>
        <w:rPr>
          <w:ins w:id="577" w:author="Ellen Lehnert" w:date="2010-07-02T19:49:00Z"/>
        </w:rPr>
      </w:pPr>
      <w:r>
        <w:t xml:space="preserve">Click back on the words </w:t>
      </w:r>
      <w:del w:id="578" w:author="Heather Perreaux" w:date="2010-04-01T17:27:00Z">
        <w:r w:rsidR="00D67C35" w:rsidRPr="00D67C35">
          <w:rPr>
            <w:b/>
          </w:rPr>
          <w:delText>“</w:delText>
        </w:r>
      </w:del>
      <w:r w:rsidR="00D67C35" w:rsidRPr="00D67C35">
        <w:rPr>
          <w:b/>
        </w:rPr>
        <w:t>New Year’s Day</w:t>
      </w:r>
      <w:del w:id="579" w:author="Heather Perreaux" w:date="2010-04-01T17:27:00Z">
        <w:r w:rsidDel="005D073C">
          <w:delText>”</w:delText>
        </w:r>
      </w:del>
      <w:r>
        <w:t xml:space="preserve"> and then click on the </w:t>
      </w:r>
      <w:r w:rsidR="00D67C35" w:rsidRPr="00D67C35">
        <w:rPr>
          <w:b/>
        </w:rPr>
        <w:t>Details</w:t>
      </w:r>
      <w:r>
        <w:t xml:space="preserve"> button </w:t>
      </w:r>
      <w:ins w:id="580" w:author="Heather Perreaux" w:date="2010-04-01T17:28:00Z">
        <w:r w:rsidR="005D073C">
          <w:t>t</w:t>
        </w:r>
      </w:ins>
      <w:r>
        <w:t>o</w:t>
      </w:r>
      <w:del w:id="581" w:author="Heather Perreaux" w:date="2010-04-01T17:28:00Z">
        <w:r w:rsidDel="005D073C">
          <w:delText>n</w:delText>
        </w:r>
      </w:del>
      <w:r>
        <w:t xml:space="preserve"> the right </w:t>
      </w:r>
      <w:del w:id="582" w:author="Heather Perreaux" w:date="2010-04-01T17:28:00Z">
        <w:r w:rsidDel="005D073C">
          <w:delText xml:space="preserve">side </w:delText>
        </w:r>
      </w:del>
      <w:r>
        <w:t>of the form</w:t>
      </w:r>
      <w:del w:id="583" w:author="Heather Perreaux" w:date="2010-04-01T17:57:00Z">
        <w:r w:rsidDel="00AB01FC">
          <w:delText>.</w:delText>
        </w:r>
      </w:del>
      <w:r>
        <w:t xml:space="preserve">  </w:t>
      </w:r>
    </w:p>
    <w:p w:rsidR="007E54D6" w:rsidRDefault="007E54D6" w:rsidP="007E54D6">
      <w:pPr>
        <w:pStyle w:val="ListParagraph"/>
        <w:numPr>
          <w:ilvl w:val="0"/>
          <w:numId w:val="21"/>
        </w:numPr>
        <w:rPr>
          <w:ins w:id="584" w:author="Ellen Lehnert" w:date="2010-07-02T19:50:00Z"/>
        </w:rPr>
      </w:pPr>
      <w:ins w:id="585" w:author="Ellen Lehnert" w:date="2010-07-02T19:49:00Z">
        <w:r>
          <w:t xml:space="preserve">Click </w:t>
        </w:r>
        <w:r w:rsidRPr="00D67C35">
          <w:rPr>
            <w:b/>
          </w:rPr>
          <w:t>Yearly</w:t>
        </w:r>
        <w:r>
          <w:t xml:space="preserve"> </w:t>
        </w:r>
      </w:ins>
    </w:p>
    <w:p w:rsidR="007E54D6" w:rsidRDefault="007E54D6" w:rsidP="007E54D6">
      <w:pPr>
        <w:pStyle w:val="ListParagraph"/>
        <w:numPr>
          <w:ilvl w:val="0"/>
          <w:numId w:val="21"/>
        </w:numPr>
        <w:rPr>
          <w:ins w:id="586" w:author="Ellen Lehnert" w:date="2010-07-02T19:49:00Z"/>
        </w:rPr>
      </w:pPr>
      <w:ins w:id="587" w:author="Ellen Lehnert" w:date="2010-07-02T19:50:00Z">
        <w:r>
          <w:t>Click on January 1</w:t>
        </w:r>
      </w:ins>
    </w:p>
    <w:p w:rsidR="007E54D6" w:rsidRDefault="007E54D6" w:rsidP="007E54D6">
      <w:pPr>
        <w:pStyle w:val="ListParagraph"/>
        <w:numPr>
          <w:ilvl w:val="0"/>
          <w:numId w:val="21"/>
        </w:numPr>
        <w:rPr>
          <w:ins w:id="588" w:author="Ellen Lehnert" w:date="2010-07-02T19:49:00Z"/>
        </w:rPr>
      </w:pPr>
      <w:ins w:id="589" w:author="Ellen Lehnert" w:date="2010-07-02T19:49:00Z">
        <w:r>
          <w:t xml:space="preserve">Enter the </w:t>
        </w:r>
      </w:ins>
      <w:ins w:id="590" w:author="Ellen Lehnert" w:date="2010-07-02T19:50:00Z">
        <w:r>
          <w:t>start date</w:t>
        </w:r>
      </w:ins>
    </w:p>
    <w:p w:rsidR="007E54D6" w:rsidRDefault="007E54D6" w:rsidP="007E54D6">
      <w:pPr>
        <w:pStyle w:val="ListParagraph"/>
        <w:numPr>
          <w:ilvl w:val="0"/>
          <w:numId w:val="21"/>
        </w:numPr>
        <w:rPr>
          <w:ins w:id="591" w:author="Ellen Lehnert" w:date="2010-07-02T19:49:00Z"/>
        </w:rPr>
      </w:pPr>
      <w:ins w:id="592" w:author="Ellen Lehnert" w:date="2010-07-02T19:50:00Z">
        <w:r>
          <w:t xml:space="preserve">Enter </w:t>
        </w:r>
      </w:ins>
      <w:ins w:id="593" w:author="Ellen Lehnert" w:date="2010-07-02T19:51:00Z">
        <w:r>
          <w:t>a recurrance value or an End by date</w:t>
        </w:r>
      </w:ins>
    </w:p>
    <w:p w:rsidR="00415C59" w:rsidRDefault="007E54D6" w:rsidP="00415C59">
      <w:pPr>
        <w:pStyle w:val="ListParagraph"/>
        <w:numPr>
          <w:ilvl w:val="0"/>
          <w:numId w:val="21"/>
        </w:numPr>
        <w:rPr>
          <w:ins w:id="594" w:author="Ellen Lehnert" w:date="2010-07-02T19:51:00Z"/>
        </w:rPr>
      </w:pPr>
      <w:ins w:id="595" w:author="Ellen Lehnert" w:date="2010-07-02T19:49:00Z">
        <w:r>
          <w:t xml:space="preserve">Click </w:t>
        </w:r>
        <w:r w:rsidRPr="007E54D6">
          <w:rPr>
            <w:b/>
          </w:rPr>
          <w:t>OK</w:t>
        </w:r>
        <w:r>
          <w:t xml:space="preserve"> </w:t>
        </w:r>
      </w:ins>
      <w:ins w:id="596" w:author="Ellen Lehnert" w:date="2010-07-02T19:51:00Z">
        <w:r>
          <w:t>to close box</w:t>
        </w:r>
      </w:ins>
    </w:p>
    <w:p w:rsidR="007E54D6" w:rsidRDefault="007E54D6" w:rsidP="00415C59">
      <w:pPr>
        <w:pStyle w:val="ListParagraph"/>
        <w:numPr>
          <w:ilvl w:val="0"/>
          <w:numId w:val="21"/>
        </w:numPr>
      </w:pPr>
      <w:ins w:id="597" w:author="Ellen Lehnert" w:date="2010-07-02T19:51:00Z">
        <w:r>
          <w:t>Check for the recurrance values in the Exceptions line for New Year</w:t>
        </w:r>
      </w:ins>
      <w:ins w:id="598" w:author="Ellen Lehnert" w:date="2010-07-02T19:52:00Z">
        <w:r>
          <w:t xml:space="preserve">’s Day. </w:t>
        </w:r>
      </w:ins>
    </w:p>
    <w:p w:rsidR="00CB7198" w:rsidRDefault="005B3695" w:rsidP="00CB7198">
      <w:pPr>
        <w:pStyle w:val="Art"/>
        <w:jc w:val="center"/>
      </w:pPr>
      <w:r>
        <w:rPr>
          <w:noProof/>
        </w:rPr>
        <w:pict>
          <v:rect id="_x0000_s1029" style="position:absolute;left:0;text-align:left;margin-left:93.9pt;margin-top:177.05pt;width:264.2pt;height:52pt;z-index:251662336" filled="f" strokecolor="red" strokeweight="1pt"/>
        </w:pict>
      </w:r>
      <w:r>
        <w:rPr>
          <w:noProof/>
        </w:rPr>
        <w:pict>
          <v:rect id="_x0000_s1028" style="position:absolute;left:0;text-align:left;margin-left:137.1pt;margin-top:123.2pt;width:115.2pt;height:24.45pt;z-index:251661312" filled="f" strokecolor="red" strokeweight="1pt"/>
        </w:pict>
      </w:r>
      <w:r>
        <w:rPr>
          <w:noProof/>
        </w:rPr>
        <w:pict>
          <v:rect id="_x0000_s1027" style="position:absolute;left:0;text-align:left;margin-left:90.15pt;margin-top:158.3pt;width:46.95pt;height:8.1pt;z-index:251660288" filled="f" strokecolor="red" strokeweight="1pt"/>
        </w:pict>
      </w:r>
      <w:r w:rsidR="00CB7198">
        <w:rPr>
          <w:noProof/>
        </w:rPr>
        <w:drawing>
          <wp:inline distT="0" distB="0" distL="0" distR="0">
            <wp:extent cx="3444110" cy="2952750"/>
            <wp:effectExtent l="19050" t="0" r="39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3444875" cy="2953406"/>
                    </a:xfrm>
                    <a:prstGeom prst="rect">
                      <a:avLst/>
                    </a:prstGeom>
                    <a:noFill/>
                    <a:ln w="9525">
                      <a:noFill/>
                      <a:miter lim="800000"/>
                      <a:headEnd/>
                      <a:tailEnd/>
                    </a:ln>
                  </pic:spPr>
                </pic:pic>
              </a:graphicData>
            </a:graphic>
          </wp:inline>
        </w:drawing>
      </w:r>
    </w:p>
    <w:p w:rsidR="002324BE" w:rsidRDefault="002324BE" w:rsidP="002324BE"/>
    <w:p w:rsidR="002324BE" w:rsidRPr="002324BE" w:rsidRDefault="002324BE" w:rsidP="002324BE"/>
    <w:p w:rsidR="00415C59" w:rsidDel="007E54D6" w:rsidRDefault="00CB7198" w:rsidP="00CB7198">
      <w:pPr>
        <w:pStyle w:val="ListParagraph"/>
        <w:numPr>
          <w:ilvl w:val="0"/>
          <w:numId w:val="21"/>
        </w:numPr>
        <w:rPr>
          <w:del w:id="599" w:author="Ellen Lehnert" w:date="2010-07-02T19:48:00Z"/>
        </w:rPr>
      </w:pPr>
      <w:del w:id="600" w:author="Ellen Lehnert" w:date="2010-07-02T19:48:00Z">
        <w:r w:rsidDel="007E54D6">
          <w:delText xml:space="preserve">Click on the </w:delText>
        </w:r>
        <w:r w:rsidR="00D67C35" w:rsidRPr="00D67C35" w:rsidDel="007E54D6">
          <w:rPr>
            <w:b/>
          </w:rPr>
          <w:delText>y</w:delText>
        </w:r>
      </w:del>
      <w:ins w:id="601" w:author="Heather Perreaux" w:date="2010-04-01T17:28:00Z">
        <w:del w:id="602" w:author="Ellen Lehnert" w:date="2010-07-02T19:48:00Z">
          <w:r w:rsidR="00D67C35" w:rsidRPr="00D67C35" w:rsidDel="007E54D6">
            <w:rPr>
              <w:b/>
            </w:rPr>
            <w:delText>Y</w:delText>
          </w:r>
        </w:del>
      </w:ins>
      <w:del w:id="603" w:author="Ellen Lehnert" w:date="2010-07-02T19:48:00Z">
        <w:r w:rsidR="00D67C35" w:rsidRPr="00D67C35" w:rsidDel="007E54D6">
          <w:rPr>
            <w:b/>
          </w:rPr>
          <w:delText>early</w:delText>
        </w:r>
        <w:r w:rsidDel="007E54D6">
          <w:delText xml:space="preserve"> option</w:delText>
        </w:r>
      </w:del>
    </w:p>
    <w:p w:rsidR="00CB7198" w:rsidDel="007E54D6" w:rsidRDefault="00CB7198" w:rsidP="00CB7198">
      <w:pPr>
        <w:pStyle w:val="ListParagraph"/>
        <w:numPr>
          <w:ilvl w:val="0"/>
          <w:numId w:val="21"/>
        </w:numPr>
        <w:rPr>
          <w:del w:id="604" w:author="Ellen Lehnert" w:date="2010-07-02T19:48:00Z"/>
        </w:rPr>
      </w:pPr>
      <w:del w:id="605" w:author="Ellen Lehnert" w:date="2010-07-02T19:48:00Z">
        <w:r w:rsidDel="007E54D6">
          <w:delText>Enter the data or the values for the recurrence</w:delText>
        </w:r>
      </w:del>
    </w:p>
    <w:p w:rsidR="00CB7198" w:rsidDel="007E54D6" w:rsidRDefault="00CB7198" w:rsidP="00CB7198">
      <w:pPr>
        <w:pStyle w:val="ListParagraph"/>
        <w:numPr>
          <w:ilvl w:val="0"/>
          <w:numId w:val="21"/>
        </w:numPr>
        <w:rPr>
          <w:del w:id="606" w:author="Ellen Lehnert" w:date="2010-07-02T19:48:00Z"/>
        </w:rPr>
      </w:pPr>
      <w:del w:id="607" w:author="Ellen Lehnert" w:date="2010-07-02T19:48:00Z">
        <w:r w:rsidDel="007E54D6">
          <w:delText>Set the date range</w:delText>
        </w:r>
        <w:r w:rsidR="002324BE" w:rsidDel="007E54D6">
          <w:delText xml:space="preserve"> of occurrence</w:delText>
        </w:r>
      </w:del>
    </w:p>
    <w:p w:rsidR="00CB7198" w:rsidRPr="00415C59" w:rsidDel="007E54D6" w:rsidRDefault="00CB7198" w:rsidP="00CB7198">
      <w:pPr>
        <w:pStyle w:val="ListParagraph"/>
        <w:numPr>
          <w:ilvl w:val="0"/>
          <w:numId w:val="21"/>
        </w:numPr>
        <w:rPr>
          <w:del w:id="608" w:author="Ellen Lehnert" w:date="2010-07-02T19:48:00Z"/>
        </w:rPr>
      </w:pPr>
      <w:del w:id="609" w:author="Ellen Lehnert" w:date="2010-07-02T19:48:00Z">
        <w:r w:rsidDel="007E54D6">
          <w:delText xml:space="preserve">Click </w:delText>
        </w:r>
        <w:r w:rsidR="00D67C35" w:rsidRPr="00D67C35" w:rsidDel="007E54D6">
          <w:rPr>
            <w:b/>
          </w:rPr>
          <w:delText>OK</w:delText>
        </w:r>
        <w:r w:rsidDel="007E54D6">
          <w:delText xml:space="preserve"> </w:delText>
        </w:r>
      </w:del>
    </w:p>
    <w:p w:rsidR="00925671" w:rsidRDefault="00925671" w:rsidP="00925671">
      <w:pPr>
        <w:pStyle w:val="Pb"/>
        <w:framePr w:wrap="around"/>
      </w:pPr>
    </w:p>
    <w:p w:rsidR="00925671" w:rsidRDefault="00925671" w:rsidP="00925671">
      <w:pPr>
        <w:pStyle w:val="Pb"/>
        <w:framePr w:wrap="around"/>
      </w:pPr>
    </w:p>
    <w:p w:rsidR="00BA74BA" w:rsidRDefault="00925671" w:rsidP="00BA74BA">
      <w:pPr>
        <w:pStyle w:val="Heading2"/>
      </w:pPr>
      <w:del w:id="610" w:author="Heather Perreaux" w:date="2010-04-05T09:00:00Z">
        <w:r w:rsidRPr="00925671" w:rsidDel="00AE6205">
          <w:delText xml:space="preserve">How to </w:delText>
        </w:r>
      </w:del>
      <w:bookmarkStart w:id="611" w:name="_Toc265946789"/>
      <w:r w:rsidRPr="00925671">
        <w:t>Set</w:t>
      </w:r>
      <w:ins w:id="612" w:author="Heather Perreaux" w:date="2010-04-05T09:00:00Z">
        <w:r w:rsidR="00AE6205">
          <w:t>ting</w:t>
        </w:r>
      </w:ins>
      <w:r w:rsidRPr="00925671">
        <w:t xml:space="preserve"> Calendar Options</w:t>
      </w:r>
      <w:bookmarkEnd w:id="611"/>
    </w:p>
    <w:p w:rsidR="00BA74BA" w:rsidRDefault="00730A91" w:rsidP="00BA74BA">
      <w:pPr>
        <w:pStyle w:val="FormatPPT"/>
      </w:pPr>
      <w:r>
        <w:drawing>
          <wp:inline distT="0" distB="0" distL="0" distR="0">
            <wp:extent cx="3636645" cy="2298700"/>
            <wp:effectExtent l="0" t="0" r="0" b="0"/>
            <wp:docPr id="39"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4796D" w:rsidRPr="00FD0210" w:rsidRDefault="00F4796D" w:rsidP="00F4796D">
      <w:pPr>
        <w:pStyle w:val="Rule"/>
        <w:rPr>
          <w:b/>
        </w:rPr>
      </w:pPr>
    </w:p>
    <w:p w:rsidR="00F4796D" w:rsidRDefault="00093FDB" w:rsidP="00F4796D">
      <w:r>
        <w:t xml:space="preserve">The Calendar options work hand in hand with the project calendar to determine how tasks will be scheduled.  It is imperative that the calendar options match the project calendar to create a consistency in the scheduling </w:t>
      </w:r>
      <w:ins w:id="613" w:author="Ellen Lehnert" w:date="2010-07-02T19:54:00Z">
        <w:r w:rsidR="00EC179B">
          <w:t xml:space="preserve">values for tasks and assignment values. </w:t>
        </w:r>
      </w:ins>
      <w:del w:id="614" w:author="Ellen Lehnert" w:date="2010-07-02T19:54:00Z">
        <w:r w:rsidDel="00EC179B">
          <w:delText xml:space="preserve">of tasks. </w:delText>
        </w:r>
      </w:del>
    </w:p>
    <w:p w:rsidR="00D67C35" w:rsidRDefault="00093FDB" w:rsidP="00D67C35">
      <w:pPr>
        <w:pStyle w:val="HD4"/>
      </w:pPr>
      <w:r>
        <w:t xml:space="preserve">To access the Calendar options: </w:t>
      </w:r>
    </w:p>
    <w:p w:rsidR="00093FDB" w:rsidRPr="00DB30E3" w:rsidRDefault="00D67C35" w:rsidP="00F4796D">
      <w:pPr>
        <w:rPr>
          <w:b/>
        </w:rPr>
      </w:pPr>
      <w:r w:rsidRPr="00D67C35">
        <w:rPr>
          <w:b/>
        </w:rPr>
        <w:t xml:space="preserve">Click </w:t>
      </w:r>
      <w:del w:id="615" w:author="Heather Perreaux" w:date="2010-04-01T18:16:00Z">
        <w:r w:rsidRPr="00D67C35">
          <w:rPr>
            <w:b/>
          </w:rPr>
          <w:delText xml:space="preserve">on </w:delText>
        </w:r>
      </w:del>
      <w:r w:rsidRPr="00D67C35">
        <w:rPr>
          <w:b/>
        </w:rPr>
        <w:t xml:space="preserve">File </w:t>
      </w:r>
      <w:r w:rsidRPr="00D67C35">
        <w:rPr>
          <w:b/>
        </w:rPr>
        <w:sym w:font="Wingdings" w:char="F0E0"/>
      </w:r>
      <w:r w:rsidRPr="00D67C35">
        <w:rPr>
          <w:b/>
        </w:rPr>
        <w:t xml:space="preserve"> Options </w:t>
      </w:r>
      <w:r w:rsidRPr="00D67C35">
        <w:rPr>
          <w:b/>
        </w:rPr>
        <w:sym w:font="Wingdings" w:char="F0E0"/>
      </w:r>
      <w:r w:rsidRPr="00D67C35">
        <w:rPr>
          <w:b/>
        </w:rPr>
        <w:t xml:space="preserve"> Schedule</w:t>
      </w:r>
    </w:p>
    <w:p w:rsidR="002B3960" w:rsidRDefault="00093FDB">
      <w:pPr>
        <w:pStyle w:val="Art"/>
        <w:jc w:val="center"/>
      </w:pPr>
      <w:r>
        <w:rPr>
          <w:noProof/>
        </w:rPr>
        <w:drawing>
          <wp:inline distT="0" distB="0" distL="0" distR="0">
            <wp:extent cx="5715000" cy="246517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715000" cy="2465179"/>
                    </a:xfrm>
                    <a:prstGeom prst="rect">
                      <a:avLst/>
                    </a:prstGeom>
                    <a:noFill/>
                    <a:ln w="9525">
                      <a:noFill/>
                      <a:miter lim="800000"/>
                      <a:headEnd/>
                      <a:tailEnd/>
                    </a:ln>
                  </pic:spPr>
                </pic:pic>
              </a:graphicData>
            </a:graphic>
          </wp:inline>
        </w:drawing>
      </w:r>
    </w:p>
    <w:p w:rsidR="00DB30E3" w:rsidRDefault="00DB30E3" w:rsidP="00F4796D">
      <w:pPr>
        <w:rPr>
          <w:ins w:id="616" w:author="Heather Perreaux" w:date="2010-04-01T17:58:00Z"/>
        </w:rPr>
      </w:pPr>
    </w:p>
    <w:p w:rsidR="00D67C35" w:rsidRDefault="007B136F" w:rsidP="00D67C35">
      <w:pPr>
        <w:pStyle w:val="HD4"/>
      </w:pPr>
      <w:r>
        <w:t xml:space="preserve">What the options mean: </w:t>
      </w:r>
    </w:p>
    <w:p w:rsidR="007B136F" w:rsidRDefault="00D67C35" w:rsidP="00E56D2F">
      <w:pPr>
        <w:pStyle w:val="ListParagraph"/>
        <w:numPr>
          <w:ilvl w:val="0"/>
          <w:numId w:val="23"/>
        </w:numPr>
      </w:pPr>
      <w:r w:rsidRPr="00D67C35">
        <w:rPr>
          <w:b/>
        </w:rPr>
        <w:t>Calendar options for this project:</w:t>
      </w:r>
      <w:r w:rsidR="007B136F">
        <w:t xml:space="preserve">  option to select whether your option</w:t>
      </w:r>
      <w:del w:id="617" w:author="Heather Perreaux" w:date="2010-04-01T17:58:00Z">
        <w:r w:rsidR="007B136F" w:rsidDel="00DB30E3">
          <w:delText>s</w:delText>
        </w:r>
      </w:del>
      <w:r w:rsidR="007B136F">
        <w:t xml:space="preserve"> choices for </w:t>
      </w:r>
      <w:ins w:id="618" w:author="Heather Perreaux" w:date="2010-04-01T17:58:00Z">
        <w:r w:rsidR="00DB30E3">
          <w:t xml:space="preserve">the </w:t>
        </w:r>
      </w:ins>
      <w:del w:id="619" w:author="Heather Perreaux" w:date="2010-04-01T17:59:00Z">
        <w:r w:rsidR="007B136F" w:rsidDel="00DB30E3">
          <w:delText>C</w:delText>
        </w:r>
      </w:del>
      <w:ins w:id="620" w:author="Heather Perreaux" w:date="2010-04-01T17:59:00Z">
        <w:r w:rsidR="00DB30E3">
          <w:t>c</w:t>
        </w:r>
      </w:ins>
      <w:r w:rsidR="007B136F">
        <w:t>alendar will be held within an individual project or if they will be applied to all new projects</w:t>
      </w:r>
      <w:del w:id="621" w:author="Ellen Lehnert" w:date="2010-07-02T19:55:00Z">
        <w:r w:rsidR="007B136F" w:rsidDel="00EC179B">
          <w:delText xml:space="preserve"> run </w:delText>
        </w:r>
      </w:del>
      <w:del w:id="622" w:author="Heather Perreaux" w:date="2010-04-01T17:59:00Z">
        <w:r w:rsidR="007B136F" w:rsidDel="003B3217">
          <w:delText>on this system</w:delText>
        </w:r>
      </w:del>
      <w:r w:rsidR="00E56D2F">
        <w:t>.</w:t>
      </w:r>
      <w:r w:rsidR="00E56D2F">
        <w:br/>
      </w:r>
    </w:p>
    <w:p w:rsidR="00F4796D" w:rsidRDefault="00D67C35" w:rsidP="00E56D2F">
      <w:pPr>
        <w:pStyle w:val="ListParagraph"/>
        <w:numPr>
          <w:ilvl w:val="0"/>
          <w:numId w:val="23"/>
        </w:numPr>
      </w:pPr>
      <w:r w:rsidRPr="00D67C35">
        <w:rPr>
          <w:b/>
        </w:rPr>
        <w:t>Week starts on:</w:t>
      </w:r>
      <w:r w:rsidR="007B136F">
        <w:t xml:space="preserve">  </w:t>
      </w:r>
      <w:del w:id="623" w:author="Heather Perreaux" w:date="2010-04-01T17:59:00Z">
        <w:r w:rsidR="007B136F" w:rsidDel="003B3217">
          <w:delText>T</w:delText>
        </w:r>
      </w:del>
      <w:ins w:id="624" w:author="Heather Perreaux" w:date="2010-04-01T17:59:00Z">
        <w:r w:rsidR="003B3217">
          <w:t>t</w:t>
        </w:r>
      </w:ins>
      <w:r w:rsidR="007B136F">
        <w:t xml:space="preserve">his choice will affect </w:t>
      </w:r>
      <w:r w:rsidR="00F1166F">
        <w:t xml:space="preserve">what is </w:t>
      </w:r>
      <w:r w:rsidR="002324BE">
        <w:t>assigned</w:t>
      </w:r>
      <w:r w:rsidR="00F1166F">
        <w:t xml:space="preserve"> and viewed as the first day of the week.  </w:t>
      </w:r>
      <w:del w:id="625" w:author="Heather Perreaux" w:date="2010-04-01T17:59:00Z">
        <w:r w:rsidR="00F1166F" w:rsidDel="003B3217">
          <w:delText>You will see t</w:delText>
        </w:r>
      </w:del>
      <w:ins w:id="626" w:author="Heather Perreaux" w:date="2010-04-01T17:59:00Z">
        <w:r w:rsidR="003B3217">
          <w:t>T</w:t>
        </w:r>
      </w:ins>
      <w:r w:rsidR="00F1166F">
        <w:t xml:space="preserve">he </w:t>
      </w:r>
      <w:del w:id="627" w:author="Heather Perreaux" w:date="2010-04-01T18:00:00Z">
        <w:r w:rsidR="00F1166F" w:rsidDel="003B3217">
          <w:delText xml:space="preserve">choice </w:delText>
        </w:r>
      </w:del>
      <w:ins w:id="628" w:author="Heather Perreaux" w:date="2010-04-01T18:00:00Z">
        <w:r w:rsidR="003B3217">
          <w:t xml:space="preserve">day chosen will be </w:t>
        </w:r>
      </w:ins>
      <w:r w:rsidR="00F1166F">
        <w:t xml:space="preserve">reflected on the Gantt </w:t>
      </w:r>
      <w:del w:id="629" w:author="Ellen Lehnert" w:date="2010-07-02T19:56:00Z">
        <w:r w:rsidR="00F1166F" w:rsidDel="00EC179B">
          <w:delText>chart</w:delText>
        </w:r>
      </w:del>
      <w:proofErr w:type="gramStart"/>
      <w:ins w:id="630" w:author="Ellen Lehnert" w:date="2010-07-02T19:56:00Z">
        <w:r w:rsidR="00EC179B">
          <w:t>Chart</w:t>
        </w:r>
      </w:ins>
      <w:proofErr w:type="gramEnd"/>
      <w:r w:rsidR="00F1166F">
        <w:t xml:space="preserve">, Resource Usage, Task Usage and other calendar views. </w:t>
      </w:r>
      <w:r w:rsidR="00E56D2F">
        <w:br/>
      </w:r>
    </w:p>
    <w:p w:rsidR="00F1166F" w:rsidRDefault="00D67C35" w:rsidP="00E56D2F">
      <w:pPr>
        <w:pStyle w:val="ListParagraph"/>
        <w:numPr>
          <w:ilvl w:val="0"/>
          <w:numId w:val="23"/>
        </w:numPr>
      </w:pPr>
      <w:r w:rsidRPr="00D67C35">
        <w:rPr>
          <w:b/>
        </w:rPr>
        <w:t>Fiscal Year starts in:</w:t>
      </w:r>
      <w:r w:rsidR="00F1166F">
        <w:t xml:space="preserve">  </w:t>
      </w:r>
      <w:ins w:id="631" w:author="Heather Perreaux" w:date="2010-04-01T18:01:00Z">
        <w:r w:rsidR="008D2A7B">
          <w:t xml:space="preserve">if using this option, </w:t>
        </w:r>
      </w:ins>
      <w:del w:id="632" w:author="Heather Perreaux" w:date="2010-04-01T18:00:00Z">
        <w:r w:rsidR="00F1166F" w:rsidDel="008D2A7B">
          <w:delText>S</w:delText>
        </w:r>
      </w:del>
      <w:ins w:id="633" w:author="Heather Perreaux" w:date="2010-04-01T18:00:00Z">
        <w:r w:rsidR="008D2A7B">
          <w:t>s</w:t>
        </w:r>
      </w:ins>
      <w:r w:rsidR="00F1166F">
        <w:t xml:space="preserve">elect which month </w:t>
      </w:r>
      <w:del w:id="634" w:author="Heather Perreaux" w:date="2010-04-01T18:00:00Z">
        <w:r w:rsidR="00F1166F" w:rsidDel="008D2A7B">
          <w:delText xml:space="preserve">should </w:delText>
        </w:r>
      </w:del>
      <w:ins w:id="635" w:author="Heather Perreaux" w:date="2010-04-01T18:00:00Z">
        <w:r w:rsidR="008D2A7B">
          <w:t xml:space="preserve">will </w:t>
        </w:r>
      </w:ins>
      <w:r w:rsidR="00F1166F">
        <w:t xml:space="preserve">be the start of </w:t>
      </w:r>
      <w:del w:id="636" w:author="Heather Perreaux" w:date="2010-04-01T18:01:00Z">
        <w:r w:rsidR="00F1166F" w:rsidDel="008D2A7B">
          <w:delText xml:space="preserve">your </w:delText>
        </w:r>
      </w:del>
      <w:ins w:id="637" w:author="Heather Perreaux" w:date="2010-04-01T18:01:00Z">
        <w:r w:rsidR="008D2A7B">
          <w:t xml:space="preserve">the </w:t>
        </w:r>
      </w:ins>
      <w:r w:rsidR="00F1166F">
        <w:t>fiscal year</w:t>
      </w:r>
      <w:del w:id="638" w:author="Heather Perreaux" w:date="2010-04-01T18:01:00Z">
        <w:r w:rsidR="00F1166F" w:rsidDel="008D2A7B">
          <w:delText xml:space="preserve"> if you are using this option</w:delText>
        </w:r>
      </w:del>
      <w:r w:rsidR="00F1166F">
        <w:t xml:space="preserve">. </w:t>
      </w:r>
      <w:r w:rsidR="00E56D2F">
        <w:br/>
      </w:r>
    </w:p>
    <w:p w:rsidR="00F1166F" w:rsidRDefault="00D67C35" w:rsidP="00E56D2F">
      <w:pPr>
        <w:pStyle w:val="ListParagraph"/>
        <w:numPr>
          <w:ilvl w:val="0"/>
          <w:numId w:val="23"/>
        </w:numPr>
      </w:pPr>
      <w:r w:rsidRPr="00D67C35">
        <w:rPr>
          <w:b/>
        </w:rPr>
        <w:t>Default start and end times</w:t>
      </w:r>
      <w:r w:rsidR="00F1166F">
        <w:t xml:space="preserve">:  these values should match the time values on the project calendar.  </w:t>
      </w:r>
      <w:ins w:id="639" w:author="Ellen Lehnert" w:date="2010-07-02T19:56:00Z">
        <w:r w:rsidR="00EC179B">
          <w:t xml:space="preserve">Assigning the project calendar will be discussed in the </w:t>
        </w:r>
      </w:ins>
      <w:ins w:id="640" w:author="Ellen Lehnert" w:date="2010-07-02T19:57:00Z">
        <w:r w:rsidR="00AE1BD8">
          <w:t xml:space="preserve">next lesson. </w:t>
        </w:r>
      </w:ins>
      <w:r w:rsidR="00F1166F">
        <w:t xml:space="preserve">The times </w:t>
      </w:r>
      <w:r w:rsidR="000651BD">
        <w:t xml:space="preserve">stated here </w:t>
      </w:r>
      <w:r w:rsidR="00F1166F">
        <w:t xml:space="preserve">will be used to schedule tasks when time is not specified for a task.  It will also be used to schedule tasks that </w:t>
      </w:r>
      <w:del w:id="641" w:author="Heather Perreaux" w:date="2010-04-01T18:02:00Z">
        <w:r w:rsidR="00F1166F" w:rsidDel="00A525CF">
          <w:delText xml:space="preserve">are </w:delText>
        </w:r>
      </w:del>
      <w:ins w:id="642" w:author="Heather Perreaux" w:date="2010-04-01T18:02:00Z">
        <w:r w:rsidR="00A525CF">
          <w:t xml:space="preserve">do </w:t>
        </w:r>
      </w:ins>
      <w:r w:rsidR="00F1166F">
        <w:t>not us</w:t>
      </w:r>
      <w:del w:id="643" w:author="Heather Perreaux" w:date="2010-04-01T18:02:00Z">
        <w:r w:rsidR="00F1166F" w:rsidDel="00A525CF">
          <w:delText>ing</w:delText>
        </w:r>
      </w:del>
      <w:ins w:id="644" w:author="Heather Perreaux" w:date="2010-04-01T18:02:00Z">
        <w:r w:rsidR="00A525CF">
          <w:t>e</w:t>
        </w:r>
      </w:ins>
      <w:r w:rsidR="00F1166F">
        <w:t xml:space="preserve"> relationships.  For example:  if recurring tasks </w:t>
      </w:r>
      <w:r w:rsidR="000651BD">
        <w:t>are created</w:t>
      </w:r>
      <w:r w:rsidR="00F1166F">
        <w:t>, the task</w:t>
      </w:r>
      <w:r w:rsidR="000651BD">
        <w:t>s</w:t>
      </w:r>
      <w:r w:rsidR="00F1166F">
        <w:t xml:space="preserve"> will always be scheduled at the start time represented in </w:t>
      </w:r>
      <w:commentRangeStart w:id="645"/>
      <w:r w:rsidR="00F1166F">
        <w:t>this</w:t>
      </w:r>
      <w:commentRangeEnd w:id="645"/>
      <w:r w:rsidR="00A525CF">
        <w:rPr>
          <w:rStyle w:val="CommentReference"/>
        </w:rPr>
        <w:commentReference w:id="645"/>
      </w:r>
      <w:r w:rsidR="00F1166F">
        <w:t xml:space="preserve"> </w:t>
      </w:r>
      <w:commentRangeStart w:id="646"/>
      <w:r w:rsidR="00F1166F">
        <w:t>option</w:t>
      </w:r>
      <w:commentRangeEnd w:id="646"/>
      <w:r w:rsidR="00AE1BD8">
        <w:rPr>
          <w:rStyle w:val="CommentReference"/>
        </w:rPr>
        <w:commentReference w:id="646"/>
      </w:r>
      <w:r w:rsidR="00F1166F">
        <w:t xml:space="preserve">. </w:t>
      </w:r>
      <w:r w:rsidR="00E56D2F">
        <w:br/>
      </w:r>
    </w:p>
    <w:p w:rsidR="00F1166F" w:rsidRDefault="00D67C35" w:rsidP="00E56D2F">
      <w:pPr>
        <w:pStyle w:val="ListParagraph"/>
        <w:numPr>
          <w:ilvl w:val="0"/>
          <w:numId w:val="23"/>
        </w:numPr>
      </w:pPr>
      <w:r w:rsidRPr="00D67C35">
        <w:rPr>
          <w:b/>
        </w:rPr>
        <w:t>Hours per day:</w:t>
      </w:r>
      <w:r w:rsidR="00F1166F">
        <w:t xml:space="preserve">  </w:t>
      </w:r>
      <w:r w:rsidR="00E56D2F">
        <w:t>when 1 day of work is scheduled, how many hours should 1 day consist of?</w:t>
      </w:r>
      <w:r w:rsidR="00E56D2F">
        <w:br/>
      </w:r>
    </w:p>
    <w:p w:rsidR="00E56D2F" w:rsidRDefault="00D67C35" w:rsidP="00E56D2F">
      <w:pPr>
        <w:pStyle w:val="ListParagraph"/>
        <w:numPr>
          <w:ilvl w:val="0"/>
          <w:numId w:val="23"/>
        </w:numPr>
      </w:pPr>
      <w:r w:rsidRPr="00D67C35">
        <w:rPr>
          <w:b/>
        </w:rPr>
        <w:t>Hours per week:</w:t>
      </w:r>
      <w:r w:rsidR="00E56D2F">
        <w:t xml:space="preserve">  when 1 week of work is scheduled, how many hours should 1 week consist of?</w:t>
      </w:r>
      <w:r w:rsidR="00E56D2F">
        <w:br/>
      </w:r>
    </w:p>
    <w:p w:rsidR="00E56D2F" w:rsidRDefault="00D67C35" w:rsidP="00E56D2F">
      <w:pPr>
        <w:pStyle w:val="ListParagraph"/>
        <w:numPr>
          <w:ilvl w:val="0"/>
          <w:numId w:val="23"/>
        </w:numPr>
      </w:pPr>
      <w:r w:rsidRPr="00D67C35">
        <w:rPr>
          <w:b/>
        </w:rPr>
        <w:t>Days per month:</w:t>
      </w:r>
      <w:r w:rsidR="00E56D2F">
        <w:t xml:space="preserve">  when 1 month of work is scheduled, how many days should 1 month consist of?</w:t>
      </w:r>
    </w:p>
    <w:p w:rsidR="00E56D2F" w:rsidRDefault="00E56D2F" w:rsidP="00F4796D"/>
    <w:p w:rsidR="00F1166F" w:rsidRDefault="00F1166F" w:rsidP="00F4796D"/>
    <w:p w:rsidR="000551EF" w:rsidRDefault="000551EF" w:rsidP="00F4796D"/>
    <w:p w:rsidR="000551EF" w:rsidRDefault="000551EF">
      <w:pPr>
        <w:spacing w:after="0" w:line="240" w:lineRule="auto"/>
        <w:ind w:left="0"/>
      </w:pPr>
      <w:r>
        <w:br w:type="page"/>
      </w:r>
    </w:p>
    <w:p w:rsidR="000551EF" w:rsidRDefault="000551EF" w:rsidP="000551EF">
      <w:pPr>
        <w:pStyle w:val="Heading2"/>
      </w:pPr>
      <w:del w:id="647" w:author="Heather Perreaux" w:date="2010-04-01T18:04:00Z">
        <w:r w:rsidRPr="00925671" w:rsidDel="00EC5A55">
          <w:delText xml:space="preserve">How to </w:delText>
        </w:r>
      </w:del>
      <w:bookmarkStart w:id="648" w:name="_Toc265946790"/>
      <w:r w:rsidRPr="00925671">
        <w:t>S</w:t>
      </w:r>
      <w:r>
        <w:t>av</w:t>
      </w:r>
      <w:del w:id="649" w:author="Heather Perreaux" w:date="2010-04-01T18:04:00Z">
        <w:r w:rsidDel="00EC5A55">
          <w:delText>e</w:delText>
        </w:r>
      </w:del>
      <w:ins w:id="650" w:author="Heather Perreaux" w:date="2010-04-01T18:04:00Z">
        <w:r w:rsidR="00EC5A55">
          <w:t>ing</w:t>
        </w:r>
      </w:ins>
      <w:r>
        <w:t xml:space="preserve"> </w:t>
      </w:r>
      <w:r w:rsidR="001D7EB7">
        <w:t xml:space="preserve">the </w:t>
      </w:r>
      <w:r w:rsidRPr="00925671">
        <w:t>Calendar</w:t>
      </w:r>
      <w:bookmarkEnd w:id="648"/>
      <w:r w:rsidRPr="00925671">
        <w:t xml:space="preserve"> </w:t>
      </w:r>
    </w:p>
    <w:p w:rsidR="000551EF" w:rsidRDefault="000551EF" w:rsidP="000551EF">
      <w:pPr>
        <w:pStyle w:val="FormatPPT"/>
      </w:pPr>
      <w:r>
        <w:drawing>
          <wp:inline distT="0" distB="0" distL="0" distR="0">
            <wp:extent cx="3638550" cy="2298700"/>
            <wp:effectExtent l="19050" t="0" r="0" b="0"/>
            <wp:docPr id="16" name="Objec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19" cstate="print"/>
                    <a:srcRect t="10664" b="5333"/>
                    <a:stretch>
                      <a:fillRect/>
                    </a:stretch>
                  </pic:blipFill>
                  <pic:spPr bwMode="auto">
                    <a:xfrm>
                      <a:off x="0" y="0"/>
                      <a:ext cx="3638550" cy="2298700"/>
                    </a:xfrm>
                    <a:prstGeom prst="rect">
                      <a:avLst/>
                    </a:prstGeom>
                    <a:solidFill>
                      <a:srgbClr val="FFFFFF"/>
                    </a:solidFill>
                    <a:ln w="9525">
                      <a:noFill/>
                      <a:miter lim="800000"/>
                      <a:headEnd/>
                      <a:tailEnd/>
                    </a:ln>
                  </pic:spPr>
                </pic:pic>
              </a:graphicData>
            </a:graphic>
          </wp:inline>
        </w:drawing>
      </w:r>
    </w:p>
    <w:p w:rsidR="001D7EB7" w:rsidRDefault="001D7EB7" w:rsidP="000551EF">
      <w:pPr>
        <w:pStyle w:val="Rule"/>
        <w:rPr>
          <w:b/>
        </w:rPr>
      </w:pPr>
    </w:p>
    <w:p w:rsidR="000551EF" w:rsidRDefault="001D7EB7" w:rsidP="001D7EB7">
      <w:del w:id="651" w:author="Ellen Lehnert" w:date="2010-07-02T19:59:00Z">
        <w:r w:rsidDel="00AE1BD8">
          <w:delText xml:space="preserve">To </w:delText>
        </w:r>
      </w:del>
      <w:ins w:id="652" w:author="Ellen Lehnert" w:date="2010-07-02T19:59:00Z">
        <w:r w:rsidR="00AE1BD8">
          <w:t xml:space="preserve">In </w:t>
        </w:r>
      </w:ins>
      <w:del w:id="653" w:author="Heather Perreaux" w:date="2010-04-01T16:15:00Z">
        <w:r w:rsidDel="00556DCA">
          <w:delText>MS Project 2010</w:delText>
        </w:r>
      </w:del>
      <w:ins w:id="654" w:author="Heather Perreaux" w:date="2010-04-01T16:15:00Z">
        <w:r w:rsidR="00556DCA">
          <w:t>Project 2010</w:t>
        </w:r>
      </w:ins>
      <w:r>
        <w:t xml:space="preserve">, the calendar that was just created is known as a </w:t>
      </w:r>
      <w:ins w:id="655" w:author="Heather Perreaux" w:date="2010-04-01T18:04:00Z">
        <w:r w:rsidR="004E761E">
          <w:t>“</w:t>
        </w:r>
      </w:ins>
      <w:r>
        <w:t>custom object</w:t>
      </w:r>
      <w:ins w:id="656" w:author="Heather Perreaux" w:date="2010-04-01T18:04:00Z">
        <w:r w:rsidR="004E761E">
          <w:t>”</w:t>
        </w:r>
      </w:ins>
      <w:r>
        <w:t xml:space="preserve">.  Custom or customized objects may be saved </w:t>
      </w:r>
      <w:del w:id="657" w:author="Heather Perreaux" w:date="2010-04-01T18:04:00Z">
        <w:r w:rsidDel="004E761E">
          <w:delText>to be</w:delText>
        </w:r>
      </w:del>
      <w:ins w:id="658" w:author="Heather Perreaux" w:date="2010-04-01T18:04:00Z">
        <w:r w:rsidR="004E761E">
          <w:t>for</w:t>
        </w:r>
      </w:ins>
      <w:r>
        <w:t xml:space="preserve"> use</w:t>
      </w:r>
      <w:del w:id="659" w:author="Heather Perreaux" w:date="2010-04-01T18:05:00Z">
        <w:r w:rsidDel="004E761E">
          <w:delText>d</w:delText>
        </w:r>
      </w:del>
      <w:r>
        <w:t xml:space="preserve"> in</w:t>
      </w:r>
      <w:ins w:id="660" w:author="Ellen Lehnert" w:date="2010-07-02T20:00:00Z">
        <w:r w:rsidR="00AE1BD8" w:rsidRPr="00AE1BD8">
          <w:t xml:space="preserve"> </w:t>
        </w:r>
        <w:r w:rsidR="00AE1BD8">
          <w:t>the project the object was created in</w:t>
        </w:r>
      </w:ins>
      <w:r>
        <w:t xml:space="preserve"> </w:t>
      </w:r>
      <w:ins w:id="661" w:author="Ellen Lehnert" w:date="2010-07-02T20:00:00Z">
        <w:r w:rsidR="00AE1BD8">
          <w:t xml:space="preserve">and used in </w:t>
        </w:r>
      </w:ins>
      <w:r>
        <w:t>other projects as well</w:t>
      </w:r>
      <w:del w:id="662" w:author="Ellen Lehnert" w:date="2010-07-02T20:00:00Z">
        <w:r w:rsidDel="00AE1BD8">
          <w:delText xml:space="preserve"> as</w:delText>
        </w:r>
      </w:del>
      <w:del w:id="663" w:author="Ellen Lehnert" w:date="2010-07-02T20:01:00Z">
        <w:r w:rsidDel="00AE1BD8">
          <w:delText xml:space="preserve"> the</w:delText>
        </w:r>
      </w:del>
      <w:del w:id="664" w:author="Ellen Lehnert" w:date="2010-07-02T20:00:00Z">
        <w:r w:rsidDel="00AE1BD8">
          <w:delText xml:space="preserve"> project the object was created in</w:delText>
        </w:r>
      </w:del>
      <w:r>
        <w:t>.  T</w:t>
      </w:r>
      <w:ins w:id="665" w:author="Ellen Lehnert" w:date="2010-07-02T20:01:00Z">
        <w:r w:rsidR="00AE1BD8">
          <w:t xml:space="preserve">o </w:t>
        </w:r>
      </w:ins>
      <w:del w:id="666" w:author="Ellen Lehnert" w:date="2010-07-02T20:01:00Z">
        <w:r w:rsidDel="00AE1BD8">
          <w:delText xml:space="preserve">he </w:delText>
        </w:r>
      </w:del>
      <w:r>
        <w:t>sav</w:t>
      </w:r>
      <w:del w:id="667" w:author="Ellen Lehnert" w:date="2010-07-02T20:01:00Z">
        <w:r w:rsidDel="00AE1BD8">
          <w:delText>ing</w:delText>
        </w:r>
      </w:del>
      <w:ins w:id="668" w:author="Ellen Lehnert" w:date="2010-07-02T20:01:00Z">
        <w:r w:rsidR="00AE1BD8">
          <w:t>e</w:t>
        </w:r>
      </w:ins>
      <w:r>
        <w:t xml:space="preserve"> </w:t>
      </w:r>
      <w:del w:id="669" w:author="Ellen Lehnert" w:date="2010-07-02T20:01:00Z">
        <w:r w:rsidDel="00AE1BD8">
          <w:delText xml:space="preserve">of </w:delText>
        </w:r>
      </w:del>
      <w:r>
        <w:t xml:space="preserve">objects </w:t>
      </w:r>
      <w:del w:id="670" w:author="Ellen Lehnert" w:date="2010-07-02T20:01:00Z">
        <w:r w:rsidDel="00AE1BD8">
          <w:delText xml:space="preserve">is a function of </w:delText>
        </w:r>
      </w:del>
      <w:r>
        <w:t>the Organizer</w:t>
      </w:r>
      <w:ins w:id="671" w:author="Ellen Lehnert" w:date="2010-07-02T20:01:00Z">
        <w:r w:rsidR="00AE1BD8">
          <w:t xml:space="preserve"> is used</w:t>
        </w:r>
      </w:ins>
      <w:r>
        <w:t xml:space="preserve">.  When </w:t>
      </w:r>
      <w:del w:id="672" w:author="Heather Perreaux" w:date="2010-04-01T16:15:00Z">
        <w:r w:rsidDel="00556DCA">
          <w:delText>MS Project 2010</w:delText>
        </w:r>
      </w:del>
      <w:ins w:id="673" w:author="Heather Perreaux" w:date="2010-04-01T16:15:00Z">
        <w:r w:rsidR="00556DCA">
          <w:t>Project 2010</w:t>
        </w:r>
      </w:ins>
      <w:r>
        <w:t xml:space="preserve"> was installed on your system, a file named Global.mpt was created.  The Organizer is the </w:t>
      </w:r>
      <w:del w:id="674" w:author="Ellen Lehnert" w:date="2010-07-02T20:02:00Z">
        <w:r w:rsidDel="00AE1BD8">
          <w:delText xml:space="preserve">program </w:delText>
        </w:r>
      </w:del>
      <w:ins w:id="675" w:author="Ellen Lehnert" w:date="2010-07-02T20:02:00Z">
        <w:r w:rsidR="00AE1BD8">
          <w:t xml:space="preserve">function </w:t>
        </w:r>
      </w:ins>
      <w:r>
        <w:t xml:space="preserve">that will copy objects into the Global.mpt as well as between project schedules.  Calendars are only one of many object types that </w:t>
      </w:r>
      <w:r w:rsidR="000651BD">
        <w:t>may</w:t>
      </w:r>
      <w:r>
        <w:t xml:space="preserve"> be customized and saved for use in other project schedules</w:t>
      </w:r>
      <w:r w:rsidR="000651BD">
        <w:t>.</w:t>
      </w:r>
      <w:r>
        <w:t xml:space="preserve"> </w:t>
      </w:r>
      <w:ins w:id="676" w:author="Ellen Lehnert" w:date="2010-07-02T20:03:00Z">
        <w:r w:rsidR="00AE1BD8">
          <w:t xml:space="preserve">The other objects will be discussed in Module 10. </w:t>
        </w:r>
      </w:ins>
      <w:del w:id="677" w:author="Ellen Lehnert" w:date="2010-07-02T20:04:00Z">
        <w:r w:rsidDel="00AE1BD8">
          <w:delText xml:space="preserve">In future lessons of this course we will address </w:delText>
        </w:r>
      </w:del>
      <w:del w:id="678" w:author="Heather Perreaux" w:date="2010-04-01T18:05:00Z">
        <w:r w:rsidDel="004E761E">
          <w:delText xml:space="preserve">the </w:delText>
        </w:r>
      </w:del>
      <w:del w:id="679" w:author="Ellen Lehnert" w:date="2010-07-02T20:04:00Z">
        <w:r w:rsidDel="00AE1BD8">
          <w:delText xml:space="preserve">other available objects.  </w:delText>
        </w:r>
      </w:del>
      <w:r>
        <w:t xml:space="preserve">In this lesson, we will only address the Calendar. </w:t>
      </w:r>
    </w:p>
    <w:p w:rsidR="005710E8" w:rsidRDefault="001D7EB7" w:rsidP="001D7EB7">
      <w:pPr>
        <w:rPr>
          <w:ins w:id="680" w:author="Heather Perreaux" w:date="2010-04-05T09:06:00Z"/>
        </w:rPr>
      </w:pPr>
      <w:r>
        <w:t xml:space="preserve">To save the custom or customized calendar, the object must be copied using the Organizer.  </w:t>
      </w:r>
    </w:p>
    <w:p w:rsidR="00DE6B4F" w:rsidRDefault="001D7EB7">
      <w:pPr>
        <w:pStyle w:val="HD4"/>
      </w:pPr>
      <w:r>
        <w:t xml:space="preserve">To copy </w:t>
      </w:r>
      <w:ins w:id="681" w:author="Ellen Lehnert" w:date="2010-07-02T20:04:00Z">
        <w:r w:rsidR="00AE1BD8">
          <w:t>a New Base Calendar into the Global.mpt</w:t>
        </w:r>
      </w:ins>
      <w:del w:id="682" w:author="Ellen Lehnert" w:date="2010-07-02T20:04:00Z">
        <w:r w:rsidDel="00AE1BD8">
          <w:delText xml:space="preserve">the </w:delText>
        </w:r>
      </w:del>
      <w:del w:id="683" w:author="Ellen Lehnert" w:date="2010-07-02T20:05:00Z">
        <w:r w:rsidDel="00AE1BD8">
          <w:delText>objects</w:delText>
        </w:r>
      </w:del>
      <w:r>
        <w:t xml:space="preserve">: </w:t>
      </w:r>
    </w:p>
    <w:p w:rsidR="001D7EB7" w:rsidRPr="00861D9F" w:rsidRDefault="001D7EB7" w:rsidP="00905CCB">
      <w:pPr>
        <w:pStyle w:val="ListParagraph"/>
        <w:numPr>
          <w:ilvl w:val="0"/>
          <w:numId w:val="32"/>
        </w:numPr>
        <w:rPr>
          <w:b/>
        </w:rPr>
      </w:pPr>
      <w:r>
        <w:t xml:space="preserve">Click </w:t>
      </w:r>
      <w:del w:id="684" w:author="Heather Perreaux" w:date="2010-04-01T18:06:00Z">
        <w:r w:rsidDel="00861D9F">
          <w:delText xml:space="preserve">on </w:delText>
        </w:r>
      </w:del>
      <w:r w:rsidR="00D67C35" w:rsidRPr="00D67C35">
        <w:rPr>
          <w:b/>
        </w:rPr>
        <w:t xml:space="preserve">File </w:t>
      </w:r>
      <w:r w:rsidR="00D67C35" w:rsidRPr="00D67C35">
        <w:rPr>
          <w:b/>
        </w:rPr>
        <w:sym w:font="Wingdings" w:char="F0E0"/>
      </w:r>
      <w:r w:rsidR="00D67C35" w:rsidRPr="00D67C35">
        <w:rPr>
          <w:b/>
        </w:rPr>
        <w:t xml:space="preserve"> Info </w:t>
      </w:r>
      <w:r w:rsidR="00D67C35" w:rsidRPr="00D67C35">
        <w:rPr>
          <w:b/>
        </w:rPr>
        <w:sym w:font="Wingdings" w:char="F0E0"/>
      </w:r>
      <w:r w:rsidR="00D67C35" w:rsidRPr="00D67C35">
        <w:rPr>
          <w:b/>
        </w:rPr>
        <w:t xml:space="preserve"> Organizer</w:t>
      </w:r>
    </w:p>
    <w:p w:rsidR="00AE1BD8" w:rsidRDefault="001D7EB7" w:rsidP="00AE1BD8">
      <w:pPr>
        <w:pStyle w:val="ListParagraph"/>
        <w:numPr>
          <w:ilvl w:val="0"/>
          <w:numId w:val="32"/>
        </w:numPr>
        <w:rPr>
          <w:ins w:id="685" w:author="Ellen Lehnert" w:date="2010-07-02T20:05:00Z"/>
        </w:rPr>
      </w:pPr>
      <w:r>
        <w:t xml:space="preserve">Click </w:t>
      </w:r>
      <w:del w:id="686" w:author="Heather Perreaux" w:date="2010-04-01T18:06:00Z">
        <w:r w:rsidDel="00861D9F">
          <w:delText xml:space="preserve">on </w:delText>
        </w:r>
      </w:del>
      <w:r>
        <w:t xml:space="preserve">the </w:t>
      </w:r>
      <w:del w:id="687" w:author="Heather Perreaux" w:date="2010-04-01T18:06:00Z">
        <w:r w:rsidDel="00861D9F">
          <w:delText xml:space="preserve">tab for </w:delText>
        </w:r>
      </w:del>
      <w:r w:rsidR="00D67C35" w:rsidRPr="00D67C35">
        <w:rPr>
          <w:b/>
        </w:rPr>
        <w:t>Calendars</w:t>
      </w:r>
      <w:ins w:id="688" w:author="Heather Perreaux" w:date="2010-04-01T18:06:00Z">
        <w:r w:rsidR="00861D9F">
          <w:rPr>
            <w:b/>
          </w:rPr>
          <w:t xml:space="preserve"> </w:t>
        </w:r>
        <w:r w:rsidR="00861D9F">
          <w:t>tab</w:t>
        </w:r>
      </w:ins>
      <w:ins w:id="689" w:author="Ellen Lehnert" w:date="2010-07-02T20:05:00Z">
        <w:r w:rsidR="00AE1BD8" w:rsidRPr="00AE1BD8">
          <w:t xml:space="preserve"> </w:t>
        </w:r>
      </w:ins>
    </w:p>
    <w:p w:rsidR="001D7EB7" w:rsidRDefault="00AE1BD8" w:rsidP="00905CCB">
      <w:pPr>
        <w:pStyle w:val="ListParagraph"/>
        <w:numPr>
          <w:ilvl w:val="0"/>
          <w:numId w:val="32"/>
        </w:numPr>
        <w:rPr>
          <w:ins w:id="690" w:author="Ellen Lehnert" w:date="2010-07-02T20:05:00Z"/>
        </w:rPr>
      </w:pPr>
      <w:ins w:id="691" w:author="Ellen Lehnert" w:date="2010-07-02T20:05:00Z">
        <w:r>
          <w:t xml:space="preserve">Click </w:t>
        </w:r>
        <w:r w:rsidRPr="00AE1BD8">
          <w:rPr>
            <w:b/>
          </w:rPr>
          <w:t>New Base Calendar</w:t>
        </w:r>
        <w:r>
          <w:t xml:space="preserve"> to the right and click </w:t>
        </w:r>
        <w:r w:rsidRPr="00CC21C5">
          <w:t>&lt;&lt;</w:t>
        </w:r>
        <w:r w:rsidRPr="00AE1BD8">
          <w:rPr>
            <w:b/>
          </w:rPr>
          <w:t>Copy</w:t>
        </w:r>
        <w:r>
          <w:t xml:space="preserve"> </w:t>
        </w:r>
      </w:ins>
    </w:p>
    <w:p w:rsidR="00AE1BD8" w:rsidRDefault="00AE1BD8" w:rsidP="00905CCB">
      <w:pPr>
        <w:pStyle w:val="ListParagraph"/>
        <w:numPr>
          <w:ilvl w:val="0"/>
          <w:numId w:val="32"/>
        </w:numPr>
      </w:pPr>
      <w:ins w:id="692" w:author="Ellen Lehnert" w:date="2010-07-02T20:05:00Z">
        <w:r>
          <w:t>Click Cancel to close the box</w:t>
        </w:r>
      </w:ins>
    </w:p>
    <w:p w:rsidR="00905CCB" w:rsidRDefault="00905CCB" w:rsidP="00905CCB">
      <w:pPr>
        <w:pStyle w:val="Art"/>
        <w:jc w:val="center"/>
      </w:pPr>
      <w:r>
        <w:rPr>
          <w:noProof/>
        </w:rPr>
        <w:drawing>
          <wp:inline distT="0" distB="0" distL="0" distR="0">
            <wp:extent cx="4476750" cy="214793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476750" cy="2147935"/>
                    </a:xfrm>
                    <a:prstGeom prst="rect">
                      <a:avLst/>
                    </a:prstGeom>
                    <a:noFill/>
                    <a:ln w="9525">
                      <a:noFill/>
                      <a:miter lim="800000"/>
                      <a:headEnd/>
                      <a:tailEnd/>
                    </a:ln>
                  </pic:spPr>
                </pic:pic>
              </a:graphicData>
            </a:graphic>
          </wp:inline>
        </w:drawing>
      </w:r>
    </w:p>
    <w:p w:rsidR="00905CCB" w:rsidDel="00AE1BD8" w:rsidRDefault="00905CCB" w:rsidP="00905CCB">
      <w:pPr>
        <w:rPr>
          <w:del w:id="693" w:author="Ellen Lehnert" w:date="2010-07-02T20:06:00Z"/>
        </w:rPr>
      </w:pPr>
    </w:p>
    <w:p w:rsidR="00905CCB" w:rsidDel="00AE1BD8" w:rsidRDefault="00905CCB" w:rsidP="00905CCB">
      <w:pPr>
        <w:pStyle w:val="ListParagraph"/>
        <w:numPr>
          <w:ilvl w:val="0"/>
          <w:numId w:val="32"/>
        </w:numPr>
        <w:rPr>
          <w:del w:id="694" w:author="Ellen Lehnert" w:date="2010-07-02T20:05:00Z"/>
        </w:rPr>
      </w:pPr>
      <w:del w:id="695" w:author="Ellen Lehnert" w:date="2010-07-02T20:05:00Z">
        <w:r w:rsidDel="00AE1BD8">
          <w:delText xml:space="preserve">Click on the </w:delText>
        </w:r>
        <w:r w:rsidR="00D67C35" w:rsidRPr="00D67C35" w:rsidDel="00AE1BD8">
          <w:rPr>
            <w:b/>
          </w:rPr>
          <w:delText>“New Base Calendar</w:delText>
        </w:r>
        <w:r w:rsidDel="00AE1BD8">
          <w:delText xml:space="preserve">” </w:delText>
        </w:r>
      </w:del>
      <w:ins w:id="696" w:author="Heather Perreaux" w:date="2010-04-01T18:07:00Z">
        <w:del w:id="697" w:author="Ellen Lehnert" w:date="2010-07-02T20:05:00Z">
          <w:r w:rsidR="00CC21C5" w:rsidDel="00AE1BD8">
            <w:delText>t</w:delText>
          </w:r>
        </w:del>
      </w:ins>
      <w:del w:id="698" w:author="Ellen Lehnert" w:date="2010-07-02T20:05:00Z">
        <w:r w:rsidDel="00AE1BD8">
          <w:delText xml:space="preserve">on the right and click </w:delText>
        </w:r>
      </w:del>
      <w:ins w:id="699" w:author="Heather Perreaux" w:date="2010-04-01T18:07:00Z">
        <w:del w:id="700" w:author="Ellen Lehnert" w:date="2010-07-02T20:05:00Z">
          <w:r w:rsidR="00CC21C5" w:rsidRPr="00CC21C5" w:rsidDel="00AE1BD8">
            <w:delText>&lt;&lt;</w:delText>
          </w:r>
        </w:del>
      </w:ins>
      <w:del w:id="701" w:author="Ellen Lehnert" w:date="2010-07-02T20:05:00Z">
        <w:r w:rsidDel="00AE1BD8">
          <w:delText>“</w:delText>
        </w:r>
        <w:r w:rsidR="00D67C35" w:rsidRPr="00D67C35" w:rsidDel="00AE1BD8">
          <w:rPr>
            <w:b/>
          </w:rPr>
          <w:delText>Copy</w:delText>
        </w:r>
        <w:r w:rsidDel="00AE1BD8">
          <w:delText>” in the center</w:delText>
        </w:r>
      </w:del>
    </w:p>
    <w:p w:rsidR="00905CCB" w:rsidRPr="00905CCB" w:rsidRDefault="00905CCB" w:rsidP="00905CCB">
      <w:r>
        <w:t xml:space="preserve">The Calendar will be copied into your local Global.mpt. </w:t>
      </w:r>
    </w:p>
    <w:p w:rsidR="00F4796D" w:rsidRDefault="00F4796D" w:rsidP="00F4796D">
      <w:pPr>
        <w:pStyle w:val="Pb"/>
        <w:framePr w:wrap="around"/>
      </w:pPr>
    </w:p>
    <w:p w:rsidR="00F4796D" w:rsidRDefault="00F4796D" w:rsidP="00F4796D">
      <w:pPr>
        <w:pStyle w:val="Pb"/>
        <w:framePr w:wrap="around"/>
      </w:pPr>
    </w:p>
    <w:p w:rsidR="00925671" w:rsidRDefault="00925671" w:rsidP="00224F2A">
      <w:pPr>
        <w:pStyle w:val="Heading2"/>
      </w:pPr>
      <w:bookmarkStart w:id="702" w:name="_Toc235254619"/>
      <w:bookmarkStart w:id="703" w:name="_Toc265946791"/>
      <w:r>
        <w:t xml:space="preserve">Practice: </w:t>
      </w:r>
      <w:r w:rsidR="00224F2A">
        <w:t>Creating Calendars</w:t>
      </w:r>
      <w:bookmarkEnd w:id="703"/>
    </w:p>
    <w:p w:rsidR="00925671" w:rsidRDefault="00730A91" w:rsidP="00925671">
      <w:pPr>
        <w:pStyle w:val="FormatPPT"/>
      </w:pPr>
      <w:r>
        <w:drawing>
          <wp:inline distT="0" distB="0" distL="0" distR="0">
            <wp:extent cx="3636645" cy="2298700"/>
            <wp:effectExtent l="0" t="0" r="0" b="0"/>
            <wp:docPr id="38"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In this practice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exercise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4D1F37">
        <w:tc>
          <w:tcPr>
            <w:tcW w:w="2340" w:type="dxa"/>
          </w:tcPr>
          <w:p w:rsidR="00925671" w:rsidRPr="00245ACE" w:rsidRDefault="00925671" w:rsidP="004D1F37">
            <w:pPr>
              <w:pStyle w:val="LabTabelHeaderFirst"/>
              <w:rPr>
                <w:i/>
                <w:color w:val="00B050"/>
              </w:rPr>
            </w:pPr>
            <w:r w:rsidRPr="00245ACE">
              <w:rPr>
                <w:i/>
                <w:color w:val="00B050"/>
              </w:rPr>
              <w:t>Setting</w:t>
            </w:r>
          </w:p>
        </w:tc>
        <w:tc>
          <w:tcPr>
            <w:tcW w:w="5490" w:type="dxa"/>
          </w:tcPr>
          <w:p w:rsidR="00925671" w:rsidRPr="00245ACE" w:rsidRDefault="00925671" w:rsidP="004D1F37">
            <w:pPr>
              <w:pStyle w:val="LabTableHeader"/>
              <w:rPr>
                <w:i/>
                <w:color w:val="00B050"/>
              </w:rPr>
            </w:pPr>
            <w:r w:rsidRPr="00245ACE">
              <w:rPr>
                <w:i/>
                <w:color w:val="00B050"/>
              </w:rPr>
              <w:t>Perform the following:</w:t>
            </w:r>
          </w:p>
        </w:tc>
      </w:tr>
      <w:tr w:rsidR="00925671" w:rsidRPr="00245ACE" w:rsidTr="004D1F37">
        <w:tc>
          <w:tcPr>
            <w:tcW w:w="7830" w:type="dxa"/>
            <w:gridSpan w:val="2"/>
          </w:tcPr>
          <w:p w:rsidR="00925671" w:rsidRPr="00245ACE" w:rsidRDefault="00925671" w:rsidP="004D1F37">
            <w:pPr>
              <w:pStyle w:val="Tr"/>
              <w:ind w:left="-90"/>
              <w:rPr>
                <w:i/>
                <w:color w:val="00B050"/>
                <w:szCs w:val="21"/>
              </w:rPr>
            </w:pP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Account Name</w:t>
            </w:r>
          </w:p>
        </w:tc>
        <w:tc>
          <w:tcPr>
            <w:tcW w:w="5490" w:type="dxa"/>
          </w:tcPr>
          <w:p w:rsidR="00925671" w:rsidRPr="00245ACE" w:rsidRDefault="00925671" w:rsidP="004D1F37">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Project Server URL</w:t>
            </w:r>
          </w:p>
        </w:tc>
        <w:tc>
          <w:tcPr>
            <w:tcW w:w="5490" w:type="dxa"/>
          </w:tcPr>
          <w:p w:rsidR="00925671" w:rsidRPr="00245ACE" w:rsidRDefault="00925671" w:rsidP="004D1F37">
            <w:pPr>
              <w:pStyle w:val="LabTableContent"/>
              <w:rPr>
                <w:i/>
                <w:color w:val="00B050"/>
              </w:rPr>
            </w:pPr>
            <w:r w:rsidRPr="00245ACE">
              <w:rPr>
                <w:i/>
                <w:color w:val="00B050"/>
              </w:rPr>
              <w:t xml:space="preserve">Type </w:t>
            </w:r>
            <w:r w:rsidRPr="00245ACE">
              <w:rPr>
                <w:b/>
                <w:i/>
                <w:color w:val="00B050"/>
              </w:rPr>
              <w:t>http://epm/pwa</w:t>
            </w: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When connecting</w:t>
            </w:r>
          </w:p>
        </w:tc>
        <w:tc>
          <w:tcPr>
            <w:tcW w:w="5490" w:type="dxa"/>
          </w:tcPr>
          <w:p w:rsidR="00925671" w:rsidRPr="00245ACE" w:rsidRDefault="00925671" w:rsidP="004D1F37">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4D1F37">
        <w:tc>
          <w:tcPr>
            <w:tcW w:w="2340" w:type="dxa"/>
          </w:tcPr>
          <w:p w:rsidR="00925671" w:rsidRPr="00245ACE" w:rsidRDefault="00925671" w:rsidP="004D1F37">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4D1F37">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6C33D3" w:rsidRDefault="00F4796D" w:rsidP="006C33D3">
      <w:pPr>
        <w:pStyle w:val="Heading1"/>
      </w:pPr>
      <w:bookmarkStart w:id="704" w:name="_Toc265946792"/>
      <w:r>
        <w:t xml:space="preserve">Lesson 2: </w:t>
      </w:r>
      <w:bookmarkEnd w:id="702"/>
      <w:r w:rsidR="00925671" w:rsidRPr="00925671">
        <w:t>Configuring Schedule/Display Options</w:t>
      </w:r>
      <w:bookmarkEnd w:id="704"/>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FC6219" w:rsidRDefault="00FC6219" w:rsidP="006C33D3">
      <w:pPr>
        <w:pStyle w:val="Rule"/>
      </w:pPr>
    </w:p>
    <w:p w:rsidR="00FC6219" w:rsidRDefault="00FC6219" w:rsidP="00FC6219">
      <w:r>
        <w:t xml:space="preserve">Understanding the concepts that are the basis for </w:t>
      </w:r>
      <w:ins w:id="705" w:author="Ellen Lehnert" w:date="2010-07-02T20:06:00Z">
        <w:r w:rsidR="000726EA">
          <w:t xml:space="preserve">task and resource </w:t>
        </w:r>
      </w:ins>
      <w:r>
        <w:t xml:space="preserve">scheduling using </w:t>
      </w:r>
      <w:del w:id="706" w:author="Heather Perreaux" w:date="2010-04-01T16:15:00Z">
        <w:r w:rsidDel="00556DCA">
          <w:delText>MS Project 2010</w:delText>
        </w:r>
      </w:del>
      <w:ins w:id="707" w:author="Heather Perreaux" w:date="2010-04-01T16:15:00Z">
        <w:r w:rsidR="00556DCA">
          <w:t>Project 2010</w:t>
        </w:r>
      </w:ins>
      <w:r>
        <w:t xml:space="preserve"> will help </w:t>
      </w:r>
      <w:del w:id="708" w:author="Heather Perreaux" w:date="2010-04-02T06:59:00Z">
        <w:r w:rsidDel="00912913">
          <w:delText xml:space="preserve">you as a user </w:delText>
        </w:r>
      </w:del>
      <w:del w:id="709" w:author="Ellen Lehnert" w:date="2010-07-02T20:08:00Z">
        <w:r w:rsidDel="005D56D5">
          <w:delText>understand how to</w:delText>
        </w:r>
      </w:del>
      <w:ins w:id="710" w:author="Ellen Lehnert" w:date="2010-07-02T20:08:00Z">
        <w:r w:rsidR="005D56D5">
          <w:t>you</w:t>
        </w:r>
      </w:ins>
      <w:r>
        <w:t xml:space="preserve"> create schedules easier.  </w:t>
      </w:r>
      <w:r w:rsidR="000651BD">
        <w:t xml:space="preserve">The option choices </w:t>
      </w:r>
      <w:del w:id="711" w:author="Heather Perreaux" w:date="2010-04-02T06:59:00Z">
        <w:r w:rsidR="000651BD" w:rsidDel="00912913">
          <w:delText xml:space="preserve">you </w:delText>
        </w:r>
      </w:del>
      <w:r w:rsidR="000651BD">
        <w:t>ma</w:t>
      </w:r>
      <w:del w:id="712" w:author="Heather Perreaux" w:date="2010-04-02T06:59:00Z">
        <w:r w:rsidR="000651BD" w:rsidDel="00912913">
          <w:delText>k</w:delText>
        </w:r>
      </w:del>
      <w:ins w:id="713" w:author="Heather Perreaux" w:date="2010-04-02T06:59:00Z">
        <w:r w:rsidR="00912913">
          <w:t>d</w:t>
        </w:r>
      </w:ins>
      <w:r w:rsidR="000651BD">
        <w:t xml:space="preserve">e will depend on the project </w:t>
      </w:r>
      <w:r w:rsidR="0041658C">
        <w:t>metrics requirements,</w:t>
      </w:r>
      <w:r w:rsidR="000651BD">
        <w:t xml:space="preserve"> the standards of </w:t>
      </w:r>
      <w:del w:id="714" w:author="Heather Perreaux" w:date="2010-04-02T06:59:00Z">
        <w:r w:rsidR="000651BD" w:rsidDel="00912913">
          <w:delText>your</w:delText>
        </w:r>
      </w:del>
      <w:ins w:id="715" w:author="Heather Perreaux" w:date="2010-04-02T06:59:00Z">
        <w:r w:rsidR="00912913">
          <w:t>the</w:t>
        </w:r>
      </w:ins>
      <w:r w:rsidR="000651BD">
        <w:t xml:space="preserve"> organization</w:t>
      </w:r>
      <w:r w:rsidR="0041658C">
        <w:t>,</w:t>
      </w:r>
      <w:r w:rsidR="000651BD">
        <w:t xml:space="preserve"> and </w:t>
      </w:r>
      <w:r w:rsidR="0041658C">
        <w:t xml:space="preserve">it will </w:t>
      </w:r>
      <w:del w:id="716" w:author="Ellen Lehnert" w:date="2010-07-02T20:10:00Z">
        <w:r w:rsidR="0041658C" w:rsidDel="005D56D5">
          <w:delText xml:space="preserve">govern </w:delText>
        </w:r>
      </w:del>
      <w:ins w:id="717" w:author="Ellen Lehnert" w:date="2010-07-02T20:10:00Z">
        <w:r w:rsidR="005D56D5">
          <w:t xml:space="preserve">control </w:t>
        </w:r>
      </w:ins>
      <w:r w:rsidR="0041658C">
        <w:t xml:space="preserve">standard values within the project schedule.  Making educated decisions for these values is the objective of this lesson. </w:t>
      </w:r>
    </w:p>
    <w:p w:rsidR="00D67C35" w:rsidRDefault="00FC6219" w:rsidP="00D67C35">
      <w:pPr>
        <w:pStyle w:val="HD4"/>
      </w:pPr>
      <w:r>
        <w:t xml:space="preserve">Topics in this lesson are: </w:t>
      </w:r>
    </w:p>
    <w:p w:rsidR="00FC6219" w:rsidRDefault="00FC6219" w:rsidP="00FC6219">
      <w:pPr>
        <w:pStyle w:val="ListParagraph"/>
        <w:numPr>
          <w:ilvl w:val="0"/>
          <w:numId w:val="28"/>
        </w:numPr>
      </w:pPr>
      <w:r>
        <w:t>Configuring Schedule/Display Options</w:t>
      </w:r>
      <w:r>
        <w:tab/>
      </w:r>
    </w:p>
    <w:p w:rsidR="00FC6219" w:rsidRDefault="00FC6219" w:rsidP="00FC6219">
      <w:pPr>
        <w:pStyle w:val="ListParagraph"/>
        <w:numPr>
          <w:ilvl w:val="0"/>
          <w:numId w:val="28"/>
        </w:numPr>
      </w:pPr>
      <w:r>
        <w:t>Understanding Duration vs. Work / Effort</w:t>
      </w:r>
      <w:r>
        <w:tab/>
      </w:r>
    </w:p>
    <w:p w:rsidR="00FC6219" w:rsidRDefault="00FC6219" w:rsidP="00FC6219">
      <w:pPr>
        <w:pStyle w:val="ListParagraph"/>
        <w:numPr>
          <w:ilvl w:val="0"/>
          <w:numId w:val="28"/>
        </w:numPr>
      </w:pPr>
      <w:r>
        <w:t>What is Effort Driven Scheduling</w:t>
      </w:r>
      <w:r>
        <w:tab/>
      </w:r>
    </w:p>
    <w:p w:rsidR="00FC6219" w:rsidRDefault="00FC6219" w:rsidP="00FC6219">
      <w:pPr>
        <w:pStyle w:val="ListParagraph"/>
        <w:numPr>
          <w:ilvl w:val="0"/>
          <w:numId w:val="28"/>
        </w:numPr>
      </w:pPr>
      <w:r>
        <w:t>Understanding Task Types</w:t>
      </w:r>
      <w:r>
        <w:tab/>
      </w:r>
    </w:p>
    <w:p w:rsidR="00FC6219" w:rsidRDefault="00FC6219" w:rsidP="00FC6219">
      <w:pPr>
        <w:pStyle w:val="ListParagraph"/>
        <w:numPr>
          <w:ilvl w:val="0"/>
          <w:numId w:val="28"/>
        </w:numPr>
      </w:pPr>
      <w:del w:id="718" w:author="Heather Perreaux" w:date="2010-04-01T18:08:00Z">
        <w:r w:rsidDel="004A43D9">
          <w:delText xml:space="preserve">How to </w:delText>
        </w:r>
      </w:del>
      <w:r>
        <w:t>Set</w:t>
      </w:r>
      <w:ins w:id="719" w:author="Heather Perreaux" w:date="2010-04-01T18:08:00Z">
        <w:r w:rsidR="004A43D9">
          <w:t>ting</w:t>
        </w:r>
      </w:ins>
      <w:r>
        <w:t xml:space="preserve"> Schedule Options</w:t>
      </w:r>
      <w:r>
        <w:tab/>
      </w:r>
    </w:p>
    <w:p w:rsidR="00FC6219" w:rsidRDefault="00FC6219" w:rsidP="00FC6219">
      <w:pPr>
        <w:pStyle w:val="ListParagraph"/>
        <w:numPr>
          <w:ilvl w:val="0"/>
          <w:numId w:val="28"/>
        </w:numPr>
      </w:pPr>
      <w:del w:id="720" w:author="Heather Perreaux" w:date="2010-04-01T18:09:00Z">
        <w:r w:rsidDel="004A43D9">
          <w:delText xml:space="preserve">How to </w:delText>
        </w:r>
      </w:del>
      <w:r>
        <w:t>Set</w:t>
      </w:r>
      <w:ins w:id="721" w:author="Heather Perreaux" w:date="2010-04-01T18:09:00Z">
        <w:r w:rsidR="00AF72A7">
          <w:t>ting</w:t>
        </w:r>
      </w:ins>
      <w:r>
        <w:t xml:space="preserve"> Display Options</w:t>
      </w:r>
      <w:r>
        <w:tab/>
      </w:r>
    </w:p>
    <w:p w:rsidR="00FC6219" w:rsidRDefault="00FC6219" w:rsidP="00FC6219">
      <w:pPr>
        <w:pStyle w:val="ListParagraph"/>
        <w:numPr>
          <w:ilvl w:val="0"/>
          <w:numId w:val="28"/>
        </w:numPr>
      </w:pPr>
      <w:r>
        <w:t>Adding Project Information</w:t>
      </w:r>
      <w:r>
        <w:tab/>
      </w:r>
    </w:p>
    <w:p w:rsidR="00FC6219" w:rsidRPr="00FC6219" w:rsidRDefault="00FC6219" w:rsidP="00FC6219">
      <w:pPr>
        <w:pStyle w:val="ListParagraph"/>
        <w:numPr>
          <w:ilvl w:val="0"/>
          <w:numId w:val="28"/>
        </w:numPr>
      </w:pPr>
      <w:r>
        <w:t>Working with Timescale</w:t>
      </w:r>
      <w:r>
        <w:tab/>
      </w:r>
    </w:p>
    <w:p w:rsidR="00245ACE" w:rsidRDefault="00245ACE" w:rsidP="00245ACE">
      <w:pPr>
        <w:pStyle w:val="Pb"/>
        <w:framePr w:wrap="around"/>
      </w:pPr>
    </w:p>
    <w:p w:rsidR="00245ACE" w:rsidRDefault="00925671" w:rsidP="00245ACE">
      <w:pPr>
        <w:pStyle w:val="Heading2"/>
      </w:pPr>
      <w:bookmarkStart w:id="722" w:name="_Toc265946793"/>
      <w:r w:rsidRPr="00925671">
        <w:t xml:space="preserve">Understanding Duration vs. Work </w:t>
      </w:r>
      <w:r>
        <w:t>/ Effort</w:t>
      </w:r>
      <w:bookmarkEnd w:id="722"/>
    </w:p>
    <w:p w:rsidR="00245ACE" w:rsidRDefault="00730A91" w:rsidP="00245ACE">
      <w:pPr>
        <w:pStyle w:val="FormatPPT"/>
      </w:pPr>
      <w:r>
        <w:drawing>
          <wp:inline distT="0" distB="0" distL="0" distR="0">
            <wp:extent cx="3636645" cy="2298700"/>
            <wp:effectExtent l="0" t="0" r="0" b="0"/>
            <wp:docPr id="37"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87A14" w:rsidRDefault="00087A14" w:rsidP="00245ACE">
      <w:pPr>
        <w:pStyle w:val="Rule"/>
      </w:pPr>
    </w:p>
    <w:p w:rsidR="00245ACE" w:rsidRDefault="00087A14" w:rsidP="00087A14">
      <w:r>
        <w:t xml:space="preserve">To understand </w:t>
      </w:r>
      <w:del w:id="723" w:author="Heather Perreaux" w:date="2010-04-01T16:15:00Z">
        <w:r w:rsidDel="00556DCA">
          <w:delText>MS Project 2010</w:delText>
        </w:r>
      </w:del>
      <w:ins w:id="724" w:author="Heather Perreaux" w:date="2010-04-01T16:15:00Z">
        <w:r w:rsidR="00556DCA">
          <w:t>Project 2010</w:t>
        </w:r>
      </w:ins>
      <w:r>
        <w:t xml:space="preserve">’s schedule engine it is helpful to understand the terms </w:t>
      </w:r>
      <w:r w:rsidR="0041658C">
        <w:t>“</w:t>
      </w:r>
      <w:r>
        <w:t>Duration</w:t>
      </w:r>
      <w:r w:rsidR="0041658C">
        <w:t>”</w:t>
      </w:r>
      <w:r>
        <w:t xml:space="preserve"> and </w:t>
      </w:r>
      <w:r w:rsidR="0041658C">
        <w:t>“</w:t>
      </w:r>
      <w:r>
        <w:t>Work</w:t>
      </w:r>
      <w:r w:rsidR="0041658C">
        <w:t>”</w:t>
      </w:r>
      <w:r>
        <w:t xml:space="preserve"> which is fundamental to understanding </w:t>
      </w:r>
      <w:r w:rsidR="002E4B23">
        <w:t xml:space="preserve">project scheduling.  </w:t>
      </w:r>
    </w:p>
    <w:p w:rsidR="002E4B23" w:rsidRPr="005D56D5" w:rsidRDefault="003B0E41" w:rsidP="00087A14">
      <w:pPr>
        <w:rPr>
          <w:b/>
        </w:rPr>
      </w:pPr>
      <w:r w:rsidRPr="003B0E41">
        <w:rPr>
          <w:b/>
        </w:rPr>
        <w:t xml:space="preserve">Definitions: </w:t>
      </w:r>
    </w:p>
    <w:p w:rsidR="002E4B23" w:rsidRDefault="002E4B23" w:rsidP="002E4B23">
      <w:pPr>
        <w:pStyle w:val="ListParagraph"/>
        <w:numPr>
          <w:ilvl w:val="0"/>
          <w:numId w:val="24"/>
        </w:numPr>
      </w:pPr>
      <w:r>
        <w:t>Duration is a length of time ie:  a day, a week, or a month</w:t>
      </w:r>
      <w:del w:id="725" w:author="Heather Perreaux" w:date="2010-04-01T18:10:00Z">
        <w:r w:rsidDel="00AF72A7">
          <w:br/>
        </w:r>
      </w:del>
    </w:p>
    <w:p w:rsidR="002E4B23" w:rsidRDefault="002E4B23" w:rsidP="002E4B23">
      <w:pPr>
        <w:pStyle w:val="ListParagraph"/>
        <w:numPr>
          <w:ilvl w:val="0"/>
          <w:numId w:val="24"/>
        </w:numPr>
      </w:pPr>
      <w:r>
        <w:t>Work is the quantity of work that occurs ie:  8 hours in one day, 40 hours in a week</w:t>
      </w:r>
    </w:p>
    <w:p w:rsidR="002E4B23" w:rsidRDefault="005D56D5" w:rsidP="002E4B23">
      <w:ins w:id="726" w:author="Ellen Lehnert" w:date="2010-07-02T20:11:00Z">
        <w:r>
          <w:t xml:space="preserve">For example: </w:t>
        </w:r>
      </w:ins>
    </w:p>
    <w:p w:rsidR="002E4B23" w:rsidRDefault="002E4B23" w:rsidP="002E4B23">
      <w:r>
        <w:t>How many people are in this room? ______________________</w:t>
      </w:r>
    </w:p>
    <w:p w:rsidR="002E4B23" w:rsidRDefault="002E4B23" w:rsidP="002E4B23">
      <w:r>
        <w:t>How long are we here for today</w:t>
      </w:r>
      <w:proofErr w:type="gramStart"/>
      <w:r>
        <w:t>?_</w:t>
      </w:r>
      <w:proofErr w:type="gramEnd"/>
      <w:r>
        <w:t>_____________________</w:t>
      </w:r>
    </w:p>
    <w:p w:rsidR="0041658C" w:rsidRDefault="002E4B23" w:rsidP="002E4B23">
      <w:r>
        <w:t xml:space="preserve">Number of people in the room x number of hours in the day </w:t>
      </w:r>
    </w:p>
    <w:p w:rsidR="002E4B23" w:rsidRDefault="002E4B23" w:rsidP="0041658C">
      <w:pPr>
        <w:ind w:firstLine="720"/>
      </w:pPr>
      <w:r>
        <w:t xml:space="preserve">= Quantity of work performed today. </w:t>
      </w:r>
    </w:p>
    <w:p w:rsidR="002E4B23" w:rsidRDefault="002E4B23" w:rsidP="002E4B23">
      <w:r>
        <w:t xml:space="preserve">If more people come in the room, will the </w:t>
      </w:r>
      <w:r w:rsidR="0041658C">
        <w:t>duration</w:t>
      </w:r>
      <w:r>
        <w:t xml:space="preserve"> </w:t>
      </w:r>
      <w:ins w:id="727" w:author="Ellen Lehnert" w:date="2010-07-02T20:12:00Z">
        <w:r w:rsidR="005D56D5">
          <w:t xml:space="preserve">of the class day </w:t>
        </w:r>
      </w:ins>
      <w:r>
        <w:t xml:space="preserve">change? </w:t>
      </w:r>
      <w:ins w:id="728" w:author="Heather Perreaux" w:date="2010-04-02T07:02:00Z">
        <w:r w:rsidR="00912913">
          <w:t xml:space="preserve"> </w:t>
        </w:r>
      </w:ins>
      <w:r>
        <w:t xml:space="preserve">No  </w:t>
      </w:r>
    </w:p>
    <w:p w:rsidR="002E4B23" w:rsidRDefault="002E4B23" w:rsidP="0041658C">
      <w:r>
        <w:t>Will the number of hours of work change?  Yes</w:t>
      </w:r>
      <w:del w:id="729" w:author="Ellen Lehnert" w:date="2010-07-02T20:12:00Z">
        <w:r w:rsidDel="005D56D5">
          <w:delText>.</w:delText>
        </w:r>
      </w:del>
      <w:ins w:id="730" w:author="Ellen Lehnert" w:date="2010-07-02T20:12:00Z">
        <w:r w:rsidR="005D56D5">
          <w:t xml:space="preserve"> because more people are working</w:t>
        </w:r>
      </w:ins>
    </w:p>
    <w:p w:rsidR="002E4B23" w:rsidRDefault="002E4B23" w:rsidP="002E4B23">
      <w:r>
        <w:t>The number of hours of work is a function of how many people are performing the work</w:t>
      </w:r>
      <w:r w:rsidR="00146DA7">
        <w:t xml:space="preserve"> and might not affect the duration of a task</w:t>
      </w:r>
      <w:r>
        <w:t xml:space="preserve">. </w:t>
      </w:r>
    </w:p>
    <w:p w:rsidR="002E4B23" w:rsidRDefault="002E4B23" w:rsidP="002E4B23">
      <w:r>
        <w:t xml:space="preserve">Work and effort are interchangeable terms.  </w:t>
      </w:r>
      <w:r w:rsidR="0041658C">
        <w:t xml:space="preserve">In </w:t>
      </w:r>
      <w:del w:id="731" w:author="Heather Perreaux" w:date="2010-04-01T16:15:00Z">
        <w:r w:rsidR="0041658C" w:rsidDel="00556DCA">
          <w:delText>MS Project 2010</w:delText>
        </w:r>
      </w:del>
      <w:ins w:id="732" w:author="Heather Perreaux" w:date="2010-04-01T16:15:00Z">
        <w:r w:rsidR="00556DCA">
          <w:t>Project 2010</w:t>
        </w:r>
      </w:ins>
      <w:r w:rsidR="0041658C">
        <w:t xml:space="preserve"> </w:t>
      </w:r>
      <w:del w:id="733" w:author="Heather Perreaux" w:date="2010-04-02T10:55:00Z">
        <w:r w:rsidR="0041658C" w:rsidDel="004E17FB">
          <w:delText>h</w:delText>
        </w:r>
      </w:del>
      <w:ins w:id="734" w:author="Heather Perreaux" w:date="2010-04-02T10:55:00Z">
        <w:r w:rsidR="004E17FB">
          <w:t>H</w:t>
        </w:r>
      </w:ins>
      <w:r w:rsidR="0041658C">
        <w:t>elp</w:t>
      </w:r>
      <w:ins w:id="735" w:author="Heather Perreaux" w:date="2010-04-02T07:09:00Z">
        <w:r w:rsidR="007A49F9">
          <w:t>, and</w:t>
        </w:r>
      </w:ins>
      <w:r w:rsidR="0041658C">
        <w:t xml:space="preserve"> </w:t>
      </w:r>
      <w:ins w:id="736" w:author="Heather Perreaux" w:date="2010-04-02T10:55:00Z">
        <w:r w:rsidR="004E17FB">
          <w:t xml:space="preserve">other </w:t>
        </w:r>
      </w:ins>
      <w:del w:id="737" w:author="Heather Perreaux" w:date="2010-04-02T07:09:00Z">
        <w:r w:rsidR="0041658C" w:rsidDel="007A49F9">
          <w:delText xml:space="preserve">as well as </w:delText>
        </w:r>
      </w:del>
      <w:del w:id="738" w:author="Heather Perreaux" w:date="2010-04-02T10:55:00Z">
        <w:r w:rsidR="0041658C" w:rsidDel="004E17FB">
          <w:delText xml:space="preserve">in </w:delText>
        </w:r>
      </w:del>
      <w:r w:rsidR="0041658C">
        <w:t>reference books</w:t>
      </w:r>
      <w:ins w:id="739" w:author="Heather Perreaux" w:date="2010-04-02T07:10:00Z">
        <w:r w:rsidR="007A49F9">
          <w:t xml:space="preserve">, </w:t>
        </w:r>
      </w:ins>
      <w:del w:id="740" w:author="Heather Perreaux" w:date="2010-04-02T07:10:00Z">
        <w:r w:rsidR="0041658C" w:rsidDel="007A49F9">
          <w:delText xml:space="preserve"> </w:delText>
        </w:r>
      </w:del>
      <w:r w:rsidR="0041658C">
        <w:t xml:space="preserve">you will see work referred to as effort. </w:t>
      </w:r>
    </w:p>
    <w:p w:rsidR="002E4B23" w:rsidRDefault="002E4B23" w:rsidP="002E4B23"/>
    <w:p w:rsidR="002E4B23" w:rsidRPr="00087A14" w:rsidRDefault="002E4B23" w:rsidP="00087A14"/>
    <w:p w:rsidR="00245ACE" w:rsidRDefault="00245ACE" w:rsidP="00245ACE">
      <w:pPr>
        <w:pStyle w:val="Pb"/>
        <w:framePr w:wrap="around"/>
      </w:pPr>
    </w:p>
    <w:p w:rsidR="00245ACE" w:rsidRDefault="00925671" w:rsidP="00245ACE">
      <w:pPr>
        <w:pStyle w:val="Heading2"/>
      </w:pPr>
      <w:bookmarkStart w:id="741" w:name="_Toc265946794"/>
      <w:r w:rsidRPr="00925671">
        <w:t>What is Effort Driven Scheduling</w:t>
      </w:r>
      <w:ins w:id="742" w:author="Heather Perreaux" w:date="2010-04-05T09:01:00Z">
        <w:r w:rsidR="009D3643">
          <w:t>?</w:t>
        </w:r>
      </w:ins>
      <w:bookmarkEnd w:id="741"/>
    </w:p>
    <w:p w:rsidR="00245ACE" w:rsidRDefault="00730A91" w:rsidP="00245ACE">
      <w:pPr>
        <w:pStyle w:val="FormatPPT"/>
      </w:pPr>
      <w:r>
        <w:drawing>
          <wp:inline distT="0" distB="0" distL="0" distR="0">
            <wp:extent cx="3636645" cy="2298700"/>
            <wp:effectExtent l="0" t="0" r="0" b="0"/>
            <wp:docPr id="36"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1B0434" w:rsidRDefault="001B0434" w:rsidP="00245ACE">
      <w:pPr>
        <w:pStyle w:val="Rule"/>
      </w:pPr>
    </w:p>
    <w:p w:rsidR="00245ACE" w:rsidRDefault="001B0434" w:rsidP="001B0434">
      <w:r>
        <w:t xml:space="preserve">Tasks have the option of being </w:t>
      </w:r>
      <w:r w:rsidR="002461B9">
        <w:t xml:space="preserve">scheduled using </w:t>
      </w:r>
      <w:r>
        <w:t>Effort-driven</w:t>
      </w:r>
      <w:r w:rsidR="002461B9">
        <w:t xml:space="preserve"> scheduling</w:t>
      </w:r>
      <w:r>
        <w:t xml:space="preserve">.  Effort-driven is defined as when more workers are added, the effort (or work) will be divided </w:t>
      </w:r>
      <w:del w:id="743" w:author="Heather Perreaux" w:date="2010-04-02T07:44:00Z">
        <w:r w:rsidDel="00C66292">
          <w:delText xml:space="preserve">over </w:delText>
        </w:r>
      </w:del>
      <w:ins w:id="744" w:author="Heather Perreaux" w:date="2010-04-02T07:44:00Z">
        <w:r w:rsidR="00C66292">
          <w:t xml:space="preserve">across </w:t>
        </w:r>
      </w:ins>
      <w:r>
        <w:t xml:space="preserve">the workers.  </w:t>
      </w:r>
    </w:p>
    <w:p w:rsidR="001B0434" w:rsidDel="005D56D5" w:rsidRDefault="001B0434" w:rsidP="001B0434">
      <w:pPr>
        <w:rPr>
          <w:del w:id="745" w:author="Ellen Lehnert" w:date="2010-07-02T20:14:00Z"/>
        </w:rPr>
      </w:pPr>
      <w:r>
        <w:t xml:space="preserve">For example:  A project has a task called “Moving boxes”.  The work of the task is to move 100 boxes from location A to B. If one person moves the boxes, it will take 10 hours of duration.  However, if 2 people move the boxes it will take 5 hours, 3 people can accomplish this task in one-third of </w:t>
      </w:r>
      <w:r w:rsidR="0041658C">
        <w:t>the original time</w:t>
      </w:r>
      <w:r w:rsidR="002461B9">
        <w:t>, etc</w:t>
      </w:r>
      <w:r>
        <w:t xml:space="preserve">.  In theory, if 100 people move the boxes, we will get </w:t>
      </w:r>
      <w:r w:rsidR="002461B9">
        <w:t>the task completed</w:t>
      </w:r>
      <w:r>
        <w:t xml:space="preserve"> in a </w:t>
      </w:r>
      <w:r w:rsidR="002461B9">
        <w:t>few minutes</w:t>
      </w:r>
      <w:r>
        <w:t xml:space="preserve">.  In this scenario, however, all work is equal.  Does it matter which box a worker moves? </w:t>
      </w:r>
      <w:r w:rsidR="002461B9">
        <w:t xml:space="preserve"> If one worker becomes unavailable, can the other workers move the rest of the boxes? This is effort-driven scheduling.  </w:t>
      </w:r>
      <w:del w:id="746" w:author="Ellen Lehnert" w:date="2010-07-02T20:14:00Z">
        <w:r w:rsidR="002461B9" w:rsidDel="005D56D5">
          <w:delText xml:space="preserve">It will work for this type of task but there would be a limit to the number of workers. At some point you will create a diminishing returns situation. </w:delText>
        </w:r>
      </w:del>
    </w:p>
    <w:p w:rsidR="005D56D5" w:rsidRDefault="005D56D5" w:rsidP="001B0434">
      <w:pPr>
        <w:rPr>
          <w:ins w:id="747" w:author="Ellen Lehnert" w:date="2010-07-02T20:14:00Z"/>
        </w:rPr>
      </w:pPr>
    </w:p>
    <w:p w:rsidR="0041658C" w:rsidRDefault="001B0434" w:rsidP="001B0434">
      <w:r>
        <w:t>Another example is driving a car</w:t>
      </w:r>
      <w:r w:rsidR="0041658C">
        <w:t>:</w:t>
      </w:r>
      <w:r>
        <w:t xml:space="preserve">  If it takes 5 hours to get from point </w:t>
      </w:r>
      <w:r w:rsidR="002461B9">
        <w:t>X</w:t>
      </w:r>
      <w:r>
        <w:t xml:space="preserve"> to point </w:t>
      </w:r>
      <w:r w:rsidR="002461B9">
        <w:t>Y</w:t>
      </w:r>
      <w:r>
        <w:t xml:space="preserve">, can you get there faster if you add </w:t>
      </w:r>
      <w:del w:id="748" w:author="Ellen Lehnert" w:date="2010-07-02T20:14:00Z">
        <w:r w:rsidDel="005D56D5">
          <w:delText xml:space="preserve">another </w:delText>
        </w:r>
      </w:del>
      <w:ins w:id="749" w:author="Ellen Lehnert" w:date="2010-07-02T20:14:00Z">
        <w:r w:rsidR="005D56D5">
          <w:t xml:space="preserve">more </w:t>
        </w:r>
      </w:ins>
      <w:del w:id="750" w:author="Ellen Lehnert" w:date="2010-07-02T20:14:00Z">
        <w:r w:rsidDel="005D56D5">
          <w:delText>worker</w:delText>
        </w:r>
      </w:del>
      <w:ins w:id="751" w:author="Ellen Lehnert" w:date="2010-07-02T20:14:00Z">
        <w:r w:rsidR="005D56D5">
          <w:t>drivers to the car</w:t>
        </w:r>
      </w:ins>
      <w:r>
        <w:t xml:space="preserve">?  </w:t>
      </w:r>
      <w:r w:rsidR="002461B9">
        <w:t>This task by nature is not effort-driven because there is really only one worker who can perform the task</w:t>
      </w:r>
      <w:ins w:id="752" w:author="Heather Perreaux" w:date="2010-04-02T07:17:00Z">
        <w:r w:rsidR="00834F99">
          <w:t xml:space="preserve"> at a time</w:t>
        </w:r>
      </w:ins>
      <w:r w:rsidR="002461B9">
        <w:t xml:space="preserve">.  </w:t>
      </w:r>
    </w:p>
    <w:p w:rsidR="002461B9" w:rsidRPr="001B0434" w:rsidRDefault="002461B9" w:rsidP="001B0434">
      <w:r>
        <w:t>The</w:t>
      </w:r>
      <w:del w:id="753" w:author="Heather Perreaux" w:date="2010-04-02T07:18:00Z">
        <w:r w:rsidDel="00834F99">
          <w:delText>se</w:delText>
        </w:r>
      </w:del>
      <w:ins w:id="754" w:author="Heather Perreaux" w:date="2010-04-02T07:18:00Z">
        <w:r w:rsidR="00834F99">
          <w:t xml:space="preserve"> following</w:t>
        </w:r>
      </w:ins>
      <w:r>
        <w:t xml:space="preserve"> examples show that effort-driven scheduling will not apply to all tasks.   Each task should be examined to </w:t>
      </w:r>
      <w:del w:id="755" w:author="Heather Perreaux" w:date="2010-04-02T07:18:00Z">
        <w:r w:rsidDel="00D226AB">
          <w:delText>see</w:delText>
        </w:r>
      </w:del>
      <w:ins w:id="756" w:author="Heather Perreaux" w:date="2010-04-02T07:18:00Z">
        <w:r w:rsidR="00D226AB">
          <w:t>determine</w:t>
        </w:r>
      </w:ins>
      <w:r>
        <w:t xml:space="preserve"> if effort-driven </w:t>
      </w:r>
      <w:ins w:id="757" w:author="Heather Perreaux" w:date="2010-04-02T07:17:00Z">
        <w:r w:rsidR="00834F99">
          <w:t xml:space="preserve">scheduling </w:t>
        </w:r>
      </w:ins>
      <w:r>
        <w:t xml:space="preserve">applies and the setting altered on a task by task basis.  </w:t>
      </w:r>
    </w:p>
    <w:p w:rsidR="00245ACE" w:rsidRDefault="00245ACE" w:rsidP="00245ACE">
      <w:pPr>
        <w:pStyle w:val="Pb"/>
        <w:framePr w:wrap="around"/>
      </w:pPr>
    </w:p>
    <w:p w:rsidR="00245ACE" w:rsidRDefault="00925671" w:rsidP="00245ACE">
      <w:pPr>
        <w:pStyle w:val="Heading2"/>
      </w:pPr>
      <w:bookmarkStart w:id="758" w:name="_Toc265946795"/>
      <w:r w:rsidRPr="00925671">
        <w:t>Understanding Task Types</w:t>
      </w:r>
      <w:bookmarkEnd w:id="758"/>
    </w:p>
    <w:p w:rsidR="00245ACE" w:rsidRDefault="00730A91" w:rsidP="00245ACE">
      <w:pPr>
        <w:pStyle w:val="FormatPPT"/>
      </w:pPr>
      <w:r>
        <w:drawing>
          <wp:inline distT="0" distB="0" distL="0" distR="0">
            <wp:extent cx="3636645" cy="2298700"/>
            <wp:effectExtent l="0" t="0" r="0" b="0"/>
            <wp:docPr id="34"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45ACE" w:rsidRPr="00FD0210" w:rsidRDefault="00245ACE" w:rsidP="00245ACE">
      <w:pPr>
        <w:pStyle w:val="Rule"/>
        <w:rPr>
          <w:b/>
        </w:rPr>
      </w:pPr>
    </w:p>
    <w:p w:rsidR="00654B3D" w:rsidRDefault="002461B9" w:rsidP="00245ACE">
      <w:r>
        <w:t xml:space="preserve">Each task will be assigned a task type when the task is added to the schedule.  Task types </w:t>
      </w:r>
      <w:del w:id="759" w:author="Heather Perreaux" w:date="2010-04-02T07:19:00Z">
        <w:r w:rsidDel="0041049B">
          <w:delText xml:space="preserve">will </w:delText>
        </w:r>
      </w:del>
      <w:r>
        <w:t>work hand</w:t>
      </w:r>
      <w:r w:rsidR="0041658C">
        <w:t>-</w:t>
      </w:r>
      <w:r>
        <w:t>in</w:t>
      </w:r>
      <w:r w:rsidR="0041658C">
        <w:t>-</w:t>
      </w:r>
      <w:r>
        <w:t xml:space="preserve">hand with the effort-driven option discussed on the previous page.  Task types </w:t>
      </w:r>
      <w:del w:id="760" w:author="Heather Perreaux" w:date="2010-04-02T07:19:00Z">
        <w:r w:rsidDel="0041049B">
          <w:delText xml:space="preserve">will </w:delText>
        </w:r>
      </w:del>
      <w:r>
        <w:t xml:space="preserve">determine how a task is </w:t>
      </w:r>
      <w:r w:rsidR="00654B3D">
        <w:t>schedule</w:t>
      </w:r>
      <w:r w:rsidR="0041658C">
        <w:t>d</w:t>
      </w:r>
      <w:r w:rsidR="00654B3D">
        <w:t xml:space="preserve"> and will have an </w:t>
      </w:r>
      <w:r w:rsidR="0041658C">
        <w:t>e</w:t>
      </w:r>
      <w:r w:rsidR="00654B3D">
        <w:t>ffect on the assignment of the resources</w:t>
      </w:r>
      <w:del w:id="761" w:author="Heather Perreaux" w:date="2010-04-02T07:19:00Z">
        <w:r w:rsidR="00654B3D" w:rsidDel="0041049B">
          <w:delText xml:space="preserve"> to the task</w:delText>
        </w:r>
      </w:del>
      <w:r w:rsidR="00654B3D">
        <w:t xml:space="preserve">.  Task types should be considered unique per task and should be set on a task by task basis.  </w:t>
      </w:r>
    </w:p>
    <w:p w:rsidR="00654B3D" w:rsidRDefault="002461B9" w:rsidP="00245ACE">
      <w:r>
        <w:t xml:space="preserve">The </w:t>
      </w:r>
      <w:del w:id="762" w:author="Heather Perreaux" w:date="2010-04-02T10:55:00Z">
        <w:r w:rsidDel="00135E26">
          <w:delText xml:space="preserve">system </w:delText>
        </w:r>
      </w:del>
      <w:ins w:id="763" w:author="Heather Perreaux" w:date="2010-04-02T10:55:00Z">
        <w:r w:rsidR="00135E26">
          <w:t xml:space="preserve">software </w:t>
        </w:r>
      </w:ins>
      <w:r>
        <w:t xml:space="preserve">allows for </w:t>
      </w:r>
      <w:r w:rsidR="00654B3D">
        <w:t xml:space="preserve">the following </w:t>
      </w:r>
      <w:r>
        <w:t>3 task types</w:t>
      </w:r>
      <w:r w:rsidR="00654B3D">
        <w:t xml:space="preserve">: </w:t>
      </w:r>
    </w:p>
    <w:p w:rsidR="00654B3D" w:rsidRDefault="00654B3D" w:rsidP="00B739BF">
      <w:pPr>
        <w:pStyle w:val="ListParagraph"/>
        <w:numPr>
          <w:ilvl w:val="0"/>
          <w:numId w:val="25"/>
        </w:numPr>
      </w:pPr>
      <w:r w:rsidRPr="00B739BF">
        <w:rPr>
          <w:b/>
        </w:rPr>
        <w:t>Fixed Duration:</w:t>
      </w:r>
      <w:r>
        <w:t xml:space="preserve">  A fixed duration task is a task created with a fixed length of time.  </w:t>
      </w:r>
      <w:r w:rsidR="00134A11">
        <w:t xml:space="preserve">Fixed Duration tasks are also tied to dates.  </w:t>
      </w:r>
      <w:ins w:id="764" w:author="Ellen Lehnert" w:date="2010-07-02T20:17:00Z">
        <w:r w:rsidR="005D56D5">
          <w:br/>
        </w:r>
      </w:ins>
      <w:r>
        <w:br/>
        <w:t xml:space="preserve">Example:  This training class.  When the time for the class is over, the work of the class is completed. </w:t>
      </w:r>
      <w:r w:rsidR="00134A11">
        <w:t xml:space="preserve">If someone leaves the class for a meeting, they cannot come the day after the class is completed to make up the work they missed. </w:t>
      </w:r>
      <w:r w:rsidR="00B739BF">
        <w:br/>
      </w:r>
    </w:p>
    <w:p w:rsidR="00B739BF" w:rsidRDefault="00654B3D" w:rsidP="00B739BF">
      <w:pPr>
        <w:pStyle w:val="ListParagraph"/>
        <w:numPr>
          <w:ilvl w:val="0"/>
          <w:numId w:val="25"/>
        </w:numPr>
      </w:pPr>
      <w:r w:rsidRPr="00B739BF">
        <w:rPr>
          <w:b/>
        </w:rPr>
        <w:t>Fixed Units:</w:t>
      </w:r>
      <w:r>
        <w:t xml:space="preserve">  Units means quantity of resource.  Fixed Units means that the resource assignment quantity is fixed for the task.  Using this task type will result in the quantity of the units assigned to a task coupled with the availability of the resource to determine the scheduling of the task.  </w:t>
      </w:r>
      <w:ins w:id="765" w:author="Ellen Lehnert" w:date="2010-07-02T20:17:00Z">
        <w:r w:rsidR="005D56D5">
          <w:br/>
        </w:r>
      </w:ins>
      <w:r>
        <w:br/>
        <w:t>Example:  If it takes 5 hours to drive from point X to point Y</w:t>
      </w:r>
      <w:ins w:id="766" w:author="Heather Perreaux" w:date="2010-04-02T07:36:00Z">
        <w:r w:rsidR="00577144">
          <w:t>,</w:t>
        </w:r>
      </w:ins>
      <w:r>
        <w:t xml:space="preserve"> </w:t>
      </w:r>
      <w:del w:id="767" w:author="Heather Perreaux" w:date="2010-04-02T07:35:00Z">
        <w:r w:rsidDel="00577144">
          <w:delText>when I have full</w:delText>
        </w:r>
      </w:del>
      <w:ins w:id="768" w:author="Heather Perreaux" w:date="2010-04-02T07:35:00Z">
        <w:r w:rsidR="00577144">
          <w:t xml:space="preserve">and the driver </w:t>
        </w:r>
      </w:ins>
      <w:ins w:id="769" w:author="Heather Perreaux" w:date="2010-04-02T07:36:00Z">
        <w:r w:rsidR="00577144">
          <w:t xml:space="preserve">(the resource) </w:t>
        </w:r>
      </w:ins>
      <w:ins w:id="770" w:author="Heather Perreaux" w:date="2010-04-02T07:35:00Z">
        <w:r w:rsidR="00577144">
          <w:t>is available for the full</w:t>
        </w:r>
      </w:ins>
      <w:r>
        <w:t xml:space="preserve"> </w:t>
      </w:r>
      <w:ins w:id="771" w:author="Heather Perreaux" w:date="2010-04-02T07:33:00Z">
        <w:r w:rsidR="00577144">
          <w:t>5 hours</w:t>
        </w:r>
      </w:ins>
      <w:ins w:id="772" w:author="Heather Perreaux" w:date="2010-04-02T07:39:00Z">
        <w:r w:rsidR="003925EE">
          <w:t xml:space="preserve"> per day</w:t>
        </w:r>
      </w:ins>
      <w:ins w:id="773" w:author="Heather Perreaux" w:date="2010-04-02T07:36:00Z">
        <w:r w:rsidR="00577144">
          <w:t>,</w:t>
        </w:r>
      </w:ins>
      <w:ins w:id="774" w:author="Heather Perreaux" w:date="2010-04-02T07:33:00Z">
        <w:r w:rsidR="00577144">
          <w:t xml:space="preserve"> </w:t>
        </w:r>
      </w:ins>
      <w:ins w:id="775" w:author="Heather Perreaux" w:date="2010-04-02T07:37:00Z">
        <w:r w:rsidR="00577144">
          <w:t xml:space="preserve">it will take 1 day to </w:t>
        </w:r>
      </w:ins>
      <w:ins w:id="776" w:author="Heather Perreaux" w:date="2010-04-02T07:39:00Z">
        <w:r w:rsidR="003925EE">
          <w:t>get from point X t</w:t>
        </w:r>
      </w:ins>
      <w:ins w:id="777" w:author="Heather Perreaux" w:date="2010-04-02T07:40:00Z">
        <w:r w:rsidR="003925EE">
          <w:t>o point Y</w:t>
        </w:r>
      </w:ins>
      <w:ins w:id="778" w:author="Heather Perreaux" w:date="2010-04-02T07:37:00Z">
        <w:r w:rsidR="00577144">
          <w:t>.  If the driver is available for 2 and a half hours per day</w:t>
        </w:r>
      </w:ins>
      <w:ins w:id="779" w:author="Ellen Lehnert" w:date="2010-07-02T20:17:00Z">
        <w:r w:rsidR="00F346CC">
          <w:t xml:space="preserve"> or 50% of his availability</w:t>
        </w:r>
      </w:ins>
      <w:ins w:id="780" w:author="Heather Perreaux" w:date="2010-04-02T07:37:00Z">
        <w:r w:rsidR="00577144">
          <w:t xml:space="preserve">, </w:t>
        </w:r>
      </w:ins>
      <w:ins w:id="781" w:author="Heather Perreaux" w:date="2010-04-02T07:36:00Z">
        <w:r w:rsidR="00577144">
          <w:t>i</w:t>
        </w:r>
      </w:ins>
      <w:del w:id="782" w:author="Heather Perreaux" w:date="2010-04-02T07:36:00Z">
        <w:r w:rsidDel="00577144">
          <w:delText>access to the driver (the resource)</w:delText>
        </w:r>
      </w:del>
      <w:del w:id="783" w:author="Heather Perreaux" w:date="2010-04-02T07:34:00Z">
        <w:r w:rsidDel="00577144">
          <w:delText>, i</w:delText>
        </w:r>
      </w:del>
      <w:r>
        <w:t>t will take 2 days to drive the same distance</w:t>
      </w:r>
      <w:del w:id="784" w:author="Heather Perreaux" w:date="2010-04-02T07:38:00Z">
        <w:r w:rsidDel="00577144">
          <w:delText xml:space="preserve"> if I only have the driver for 50% of their availability</w:delText>
        </w:r>
        <w:r w:rsidR="00134A11" w:rsidDel="00577144">
          <w:delText xml:space="preserve"> or 2.5 hours per day</w:delText>
        </w:r>
        <w:r w:rsidDel="00577144">
          <w:delText>.</w:delText>
        </w:r>
      </w:del>
      <w:ins w:id="785" w:author="Heather Perreaux" w:date="2010-04-02T07:38:00Z">
        <w:r w:rsidR="00577144">
          <w:t>.</w:t>
        </w:r>
      </w:ins>
      <w:r>
        <w:t xml:space="preserve">  If </w:t>
      </w:r>
      <w:del w:id="786" w:author="Heather Perreaux" w:date="2010-04-02T07:38:00Z">
        <w:r w:rsidDel="00577144">
          <w:delText xml:space="preserve">I could </w:delText>
        </w:r>
      </w:del>
      <w:del w:id="787" w:author="Heather Perreaux" w:date="2010-04-02T07:34:00Z">
        <w:r w:rsidDel="00577144">
          <w:delText>only</w:delText>
        </w:r>
      </w:del>
      <w:del w:id="788" w:author="Heather Perreaux" w:date="2010-04-02T07:38:00Z">
        <w:r w:rsidDel="00577144">
          <w:delText xml:space="preserve"> get </w:delText>
        </w:r>
      </w:del>
      <w:r>
        <w:t xml:space="preserve">the driver </w:t>
      </w:r>
      <w:ins w:id="789" w:author="Heather Perreaux" w:date="2010-04-02T07:38:00Z">
        <w:r w:rsidR="00577144">
          <w:t xml:space="preserve">is available </w:t>
        </w:r>
      </w:ins>
      <w:r>
        <w:t>for</w:t>
      </w:r>
      <w:ins w:id="790" w:author="Heather Perreaux" w:date="2010-04-02T07:35:00Z">
        <w:r w:rsidR="00577144">
          <w:t xml:space="preserve"> only</w:t>
        </w:r>
      </w:ins>
      <w:r>
        <w:t xml:space="preserve"> </w:t>
      </w:r>
      <w:ins w:id="791" w:author="Heather Perreaux" w:date="2010-04-02T07:40:00Z">
        <w:r w:rsidR="003925EE">
          <w:t>1</w:t>
        </w:r>
      </w:ins>
      <w:ins w:id="792" w:author="Heather Perreaux" w:date="2010-04-02T07:38:00Z">
        <w:r w:rsidR="00577144">
          <w:t xml:space="preserve"> hour per day</w:t>
        </w:r>
      </w:ins>
      <w:ins w:id="793" w:author="Ellen Lehnert" w:date="2010-07-02T20:17:00Z">
        <w:r w:rsidR="00F346CC">
          <w:t xml:space="preserve"> (20%)</w:t>
        </w:r>
      </w:ins>
      <w:ins w:id="794" w:author="Heather Perreaux" w:date="2010-04-02T07:40:00Z">
        <w:r w:rsidR="003925EE">
          <w:t>,</w:t>
        </w:r>
      </w:ins>
      <w:ins w:id="795" w:author="Heather Perreaux" w:date="2010-04-02T07:38:00Z">
        <w:r w:rsidR="00577144">
          <w:t xml:space="preserve"> </w:t>
        </w:r>
      </w:ins>
      <w:del w:id="796" w:author="Heather Perreaux" w:date="2010-04-02T07:38:00Z">
        <w:r w:rsidDel="00577144">
          <w:delText xml:space="preserve">one-fifth of their availability, the driver could only drive 1 hour per day and </w:delText>
        </w:r>
      </w:del>
      <w:r>
        <w:t xml:space="preserve">it </w:t>
      </w:r>
      <w:del w:id="797" w:author="Heather Perreaux" w:date="2010-04-02T07:40:00Z">
        <w:r w:rsidDel="003925EE">
          <w:delText xml:space="preserve">would </w:delText>
        </w:r>
      </w:del>
      <w:ins w:id="798" w:author="Heather Perreaux" w:date="2010-04-02T07:40:00Z">
        <w:r w:rsidR="003925EE">
          <w:t xml:space="preserve">will </w:t>
        </w:r>
      </w:ins>
      <w:r>
        <w:t xml:space="preserve">take 5 days to drive from point X to point Y.  </w:t>
      </w:r>
      <w:del w:id="799" w:author="Heather Perreaux" w:date="2010-04-02T07:40:00Z">
        <w:r w:rsidDel="003925EE">
          <w:delText>Add to that</w:delText>
        </w:r>
      </w:del>
      <w:ins w:id="800" w:author="Heather Perreaux" w:date="2010-04-02T07:40:00Z">
        <w:r w:rsidR="003925EE">
          <w:t>If there is</w:t>
        </w:r>
      </w:ins>
      <w:r>
        <w:t xml:space="preserve"> a weekend in the middle of the task and a non-working day for the resource</w:t>
      </w:r>
      <w:ins w:id="801" w:author="Heather Perreaux" w:date="2010-04-02T07:41:00Z">
        <w:r w:rsidR="003925EE">
          <w:t>,</w:t>
        </w:r>
      </w:ins>
      <w:r>
        <w:t xml:space="preserve"> it could take a lot longer to get to point Y. </w:t>
      </w:r>
      <w:r w:rsidR="00B739BF">
        <w:br/>
      </w:r>
    </w:p>
    <w:p w:rsidR="00654B3D" w:rsidRDefault="00654B3D" w:rsidP="00B739BF">
      <w:pPr>
        <w:pStyle w:val="ListParagraph"/>
        <w:numPr>
          <w:ilvl w:val="0"/>
          <w:numId w:val="25"/>
        </w:numPr>
      </w:pPr>
      <w:r w:rsidRPr="00B739BF">
        <w:rPr>
          <w:b/>
        </w:rPr>
        <w:t>Fixed Work:</w:t>
      </w:r>
      <w:r>
        <w:t xml:space="preserve">  The work of the task is fixed. </w:t>
      </w:r>
      <w:r w:rsidR="003A60F6">
        <w:t>Fixed work tasks</w:t>
      </w:r>
      <w:ins w:id="802" w:author="Heather Perreaux" w:date="2010-04-02T07:41:00Z">
        <w:r w:rsidR="006A4A5F">
          <w:t>, by default,</w:t>
        </w:r>
      </w:ins>
      <w:r w:rsidR="003A60F6">
        <w:t xml:space="preserve"> are also effort-driven</w:t>
      </w:r>
      <w:del w:id="803" w:author="Heather Perreaux" w:date="2010-04-02T07:41:00Z">
        <w:r w:rsidR="003A60F6" w:rsidDel="006A4A5F">
          <w:delText xml:space="preserve"> by default</w:delText>
        </w:r>
      </w:del>
      <w:r w:rsidR="003A60F6">
        <w:t xml:space="preserve">.  The more resources assigned to the task, the less time the task will take to be completed. Fixed work tasks will be scheduled based on the quantity of the units of the resources assigned to the task and their availability based on their resource calendar. </w:t>
      </w:r>
      <w:ins w:id="804" w:author="Ellen Lehnert" w:date="2010-07-02T20:18:00Z">
        <w:r w:rsidR="00F346CC">
          <w:br/>
        </w:r>
      </w:ins>
      <w:r w:rsidR="003A60F6">
        <w:br/>
        <w:t>Example:  If a task called “</w:t>
      </w:r>
      <w:r w:rsidR="00353967">
        <w:t>Plan event</w:t>
      </w:r>
      <w:r w:rsidR="00B739BF">
        <w:t>“</w:t>
      </w:r>
      <w:ins w:id="805" w:author="Heather Perreaux" w:date="2010-04-02T07:42:00Z">
        <w:r w:rsidR="00C66292">
          <w:t>,</w:t>
        </w:r>
      </w:ins>
      <w:r w:rsidR="00B739BF">
        <w:t xml:space="preserve"> </w:t>
      </w:r>
      <w:del w:id="806" w:author="Heather Perreaux" w:date="2010-04-02T07:42:00Z">
        <w:r w:rsidR="00B739BF" w:rsidDel="00C66292">
          <w:delText>which</w:delText>
        </w:r>
        <w:r w:rsidR="003A60F6" w:rsidDel="00C66292">
          <w:delText xml:space="preserve"> </w:delText>
        </w:r>
      </w:del>
      <w:ins w:id="807" w:author="Heather Perreaux" w:date="2010-04-02T07:42:00Z">
        <w:r w:rsidR="00C66292">
          <w:t xml:space="preserve">and </w:t>
        </w:r>
      </w:ins>
      <w:r w:rsidR="003A60F6">
        <w:t xml:space="preserve">has </w:t>
      </w:r>
      <w:r w:rsidR="00353967">
        <w:t>80</w:t>
      </w:r>
      <w:r w:rsidR="003A60F6">
        <w:t xml:space="preserve"> hours of work, the work will be completed </w:t>
      </w:r>
      <w:ins w:id="808" w:author="Ellen Lehnert" w:date="2010-07-02T20:19:00Z">
        <w:r w:rsidR="00F346CC">
          <w:t xml:space="preserve">in 2 weeks with 1 full time resource.  If a second resource is added full time, the task will be completed in 1 week.  Each resource would have performed 50% of the work.  </w:t>
        </w:r>
      </w:ins>
      <w:ins w:id="809" w:author="Ellen Lehnert" w:date="2010-07-02T20:20:00Z">
        <w:r w:rsidR="00F346CC">
          <w:t>T</w:t>
        </w:r>
      </w:ins>
      <w:ins w:id="810" w:author="Ellen Lehnert" w:date="2010-07-02T20:19:00Z">
        <w:r w:rsidR="00F346CC">
          <w:t>he more resources, the faster the work is completed</w:t>
        </w:r>
        <w:commentRangeStart w:id="811"/>
        <w:r w:rsidR="00F346CC">
          <w:t xml:space="preserve">. </w:t>
        </w:r>
      </w:ins>
      <w:del w:id="812" w:author="Ellen Lehnert" w:date="2010-07-02T20:20:00Z">
        <w:r w:rsidR="003A60F6" w:rsidDel="00F346CC">
          <w:delText xml:space="preserve">faster with more resources assigned.  </w:delText>
        </w:r>
        <w:commentRangeStart w:id="813"/>
        <w:r w:rsidR="003A60F6" w:rsidDel="00F346CC">
          <w:delText xml:space="preserve">However, if each resource is assigned at 50% of their </w:delText>
        </w:r>
      </w:del>
      <w:del w:id="814" w:author="Ellen Lehnert" w:date="2010-07-02T20:21:00Z">
        <w:r w:rsidR="003A60F6" w:rsidDel="00F346CC">
          <w:delText>availability, it could tak</w:delText>
        </w:r>
      </w:del>
      <w:ins w:id="815" w:author="Heather Perreaux" w:date="2010-04-02T07:43:00Z">
        <w:del w:id="816" w:author="Ellen Lehnert" w:date="2010-07-02T20:21:00Z">
          <w:r w:rsidR="00C66292" w:rsidDel="00F346CC">
            <w:delText>e</w:delText>
          </w:r>
        </w:del>
      </w:ins>
      <w:del w:id="817" w:author="Heather Perreaux" w:date="2010-04-02T07:43:00Z">
        <w:r w:rsidR="003A60F6" w:rsidDel="00C66292">
          <w:delText>e</w:delText>
        </w:r>
      </w:del>
      <w:del w:id="818" w:author="Ellen Lehnert" w:date="2010-07-02T20:21:00Z">
        <w:r w:rsidR="003A60F6" w:rsidDel="00F346CC">
          <w:delText xml:space="preserve"> longer</w:delText>
        </w:r>
      </w:del>
      <w:commentRangeEnd w:id="811"/>
      <w:r w:rsidR="00F346CC">
        <w:rPr>
          <w:rStyle w:val="CommentReference"/>
        </w:rPr>
        <w:commentReference w:id="811"/>
      </w:r>
      <w:del w:id="819" w:author="Ellen Lehnert" w:date="2010-07-02T20:21:00Z">
        <w:r w:rsidR="003A60F6" w:rsidDel="00F346CC">
          <w:delText>.</w:delText>
        </w:r>
      </w:del>
      <w:r w:rsidR="003A60F6">
        <w:t xml:space="preserve"> </w:t>
      </w:r>
      <w:commentRangeEnd w:id="813"/>
      <w:r w:rsidR="00C66292">
        <w:rPr>
          <w:rStyle w:val="CommentReference"/>
        </w:rPr>
        <w:commentReference w:id="813"/>
      </w:r>
    </w:p>
    <w:p w:rsidR="00B739BF" w:rsidRDefault="00B739BF" w:rsidP="00B739BF">
      <w:r>
        <w:t>When</w:t>
      </w:r>
      <w:ins w:id="820" w:author="Ellen Lehnert" w:date="2010-07-02T20:21:00Z">
        <w:r w:rsidR="00F346CC">
          <w:t xml:space="preserve"> task types are</w:t>
        </w:r>
      </w:ins>
      <w:r>
        <w:t xml:space="preserve"> coupled with the effort-driven option, the scheduling engine allows for 5 combinations of task type, effort-driven combinations: </w:t>
      </w:r>
    </w:p>
    <w:p w:rsidR="00B739BF" w:rsidRDefault="00B739BF" w:rsidP="00B739BF">
      <w:pPr>
        <w:pStyle w:val="ListParagraph"/>
        <w:numPr>
          <w:ilvl w:val="0"/>
          <w:numId w:val="26"/>
        </w:numPr>
      </w:pPr>
      <w:r>
        <w:t>Fixed Duration, Effort-driven on</w:t>
      </w:r>
    </w:p>
    <w:p w:rsidR="00B739BF" w:rsidRDefault="00B739BF" w:rsidP="00B739BF">
      <w:pPr>
        <w:pStyle w:val="ListParagraph"/>
        <w:numPr>
          <w:ilvl w:val="0"/>
          <w:numId w:val="26"/>
        </w:numPr>
      </w:pPr>
      <w:r>
        <w:t>Fixed Duration, Effort-driven off</w:t>
      </w:r>
    </w:p>
    <w:p w:rsidR="00B739BF" w:rsidRDefault="00B739BF" w:rsidP="00B739BF">
      <w:pPr>
        <w:pStyle w:val="ListParagraph"/>
        <w:numPr>
          <w:ilvl w:val="0"/>
          <w:numId w:val="26"/>
        </w:numPr>
      </w:pPr>
      <w:r>
        <w:t>Fixed Units, Effort-driven on</w:t>
      </w:r>
    </w:p>
    <w:p w:rsidR="00B739BF" w:rsidRDefault="00B739BF" w:rsidP="00B739BF">
      <w:pPr>
        <w:pStyle w:val="ListParagraph"/>
        <w:numPr>
          <w:ilvl w:val="0"/>
          <w:numId w:val="26"/>
        </w:numPr>
      </w:pPr>
      <w:r>
        <w:t>Fixed Units, Effort-driven off</w:t>
      </w:r>
    </w:p>
    <w:p w:rsidR="00B739BF" w:rsidRDefault="00B739BF" w:rsidP="00B739BF">
      <w:pPr>
        <w:pStyle w:val="ListParagraph"/>
        <w:numPr>
          <w:ilvl w:val="0"/>
          <w:numId w:val="26"/>
        </w:numPr>
      </w:pPr>
      <w:r>
        <w:t>Fixed Work, Effort-driven on</w:t>
      </w:r>
    </w:p>
    <w:p w:rsidR="00B739BF" w:rsidRDefault="00B739BF" w:rsidP="00B739BF">
      <w:r>
        <w:t xml:space="preserve">The </w:t>
      </w:r>
      <w:ins w:id="821" w:author="Ellen Lehnert" w:date="2010-07-02T20:21:00Z">
        <w:r w:rsidR="00F346CC">
          <w:t xml:space="preserve">project </w:t>
        </w:r>
      </w:ins>
      <w:r>
        <w:t xml:space="preserve">options will allow for setting a default that each task will be assigned when the task is entered.  It should be noted that each task is different and unique.  The default should be considered a starting point.  The schedule developer should get to know the tasks and the work of the tasks and </w:t>
      </w:r>
      <w:del w:id="822" w:author="Ellen Lehnert" w:date="2010-07-02T20:22:00Z">
        <w:r w:rsidDel="00F346CC">
          <w:delText xml:space="preserve">decide and </w:delText>
        </w:r>
      </w:del>
      <w:r>
        <w:t xml:space="preserve">reset the task type and effort-driven options on a task by task basis. </w:t>
      </w:r>
    </w:p>
    <w:p w:rsidR="00B739BF" w:rsidRDefault="00B739BF" w:rsidP="00B739BF"/>
    <w:p w:rsidR="00B739BF" w:rsidRDefault="00B739BF" w:rsidP="00B739BF"/>
    <w:p w:rsidR="00B739BF" w:rsidRDefault="00B739BF" w:rsidP="00245ACE"/>
    <w:p w:rsidR="003A60F6" w:rsidRDefault="003A60F6" w:rsidP="00245ACE"/>
    <w:p w:rsidR="00245ACE" w:rsidRDefault="00245ACE" w:rsidP="00245ACE"/>
    <w:p w:rsidR="00245ACE" w:rsidRDefault="00245ACE" w:rsidP="00245ACE"/>
    <w:p w:rsidR="00F4796D" w:rsidRDefault="00F4796D" w:rsidP="00F4796D">
      <w:pPr>
        <w:pStyle w:val="Pb"/>
        <w:framePr w:wrap="around"/>
      </w:pPr>
    </w:p>
    <w:p w:rsidR="00E72409" w:rsidRDefault="00925671" w:rsidP="00E72409">
      <w:pPr>
        <w:pStyle w:val="Heading2"/>
      </w:pPr>
      <w:del w:id="823" w:author="Heather Perreaux" w:date="2010-04-02T07:46:00Z">
        <w:r w:rsidRPr="00925671" w:rsidDel="00C66292">
          <w:delText xml:space="preserve">How to </w:delText>
        </w:r>
      </w:del>
      <w:bookmarkStart w:id="824" w:name="_Toc265946796"/>
      <w:r w:rsidRPr="00925671">
        <w:t>Set</w:t>
      </w:r>
      <w:ins w:id="825" w:author="Heather Perreaux" w:date="2010-04-02T07:46:00Z">
        <w:r w:rsidR="00C66292">
          <w:t>ting</w:t>
        </w:r>
      </w:ins>
      <w:r w:rsidRPr="00925671">
        <w:t xml:space="preserve"> Schedule Options</w:t>
      </w:r>
      <w:bookmarkEnd w:id="824"/>
    </w:p>
    <w:p w:rsidR="00E72409" w:rsidRDefault="00E72409" w:rsidP="00E72409">
      <w:pPr>
        <w:pStyle w:val="FormatPPT"/>
        <w:rPr>
          <w:ins w:id="826" w:author="Ellen Lehnert" w:date="2010-07-03T14:57:00Z"/>
        </w:rPr>
      </w:pPr>
      <w:r>
        <w:drawing>
          <wp:inline distT="0" distB="0" distL="0" distR="0">
            <wp:extent cx="3650615" cy="2306320"/>
            <wp:effectExtent l="19050" t="0" r="6985" b="0"/>
            <wp:docPr id="82" name="Objec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000000" w:rsidRDefault="000B538A">
      <w:pPr>
        <w:rPr>
          <w:del w:id="827" w:author="Ellen Lehnert" w:date="2010-07-03T14:57:00Z"/>
        </w:rPr>
        <w:pPrChange w:id="828" w:author="Ellen Lehnert" w:date="2010-07-03T14:57:00Z">
          <w:pPr>
            <w:pStyle w:val="FormatPPT"/>
          </w:pPr>
        </w:pPrChange>
      </w:pPr>
    </w:p>
    <w:p w:rsidR="00E72409" w:rsidRDefault="00E72409" w:rsidP="002B3960">
      <w:pPr>
        <w:pStyle w:val="Rule"/>
        <w:jc w:val="right"/>
        <w:rPr>
          <w:ins w:id="829" w:author="Ellen Lehnert" w:date="2010-07-03T14:57:00Z"/>
          <w:b/>
        </w:rPr>
      </w:pPr>
    </w:p>
    <w:p w:rsidR="002B3960" w:rsidRPr="002B3960" w:rsidRDefault="002B3960" w:rsidP="002B3960">
      <w:ins w:id="830" w:author="Ellen Lehnert" w:date="2010-07-03T14:57:00Z">
        <w:r>
          <w:t xml:space="preserve">Scheduling options are </w:t>
        </w:r>
      </w:ins>
      <w:ins w:id="831" w:author="Ellen Lehnert" w:date="2010-07-03T14:58:00Z">
        <w:r>
          <w:t xml:space="preserve">per project </w:t>
        </w:r>
      </w:ins>
      <w:ins w:id="832" w:author="Ellen Lehnert" w:date="2010-07-03T14:57:00Z">
        <w:r>
          <w:t>options</w:t>
        </w:r>
      </w:ins>
      <w:ins w:id="833" w:author="Ellen Lehnert" w:date="2010-07-03T14:58:00Z">
        <w:r>
          <w:t xml:space="preserve"> which establish the defaults how a project will be </w:t>
        </w:r>
      </w:ins>
      <w:ins w:id="834" w:author="Ellen Lehnert" w:date="2010-07-03T14:59:00Z">
        <w:r>
          <w:t xml:space="preserve">scheduled.  These options </w:t>
        </w:r>
      </w:ins>
      <w:ins w:id="835" w:author="Ellen Lehnert" w:date="2010-07-03T15:01:00Z">
        <w:r>
          <w:t xml:space="preserve">are </w:t>
        </w:r>
      </w:ins>
      <w:ins w:id="836" w:author="Ellen Lehnert" w:date="2010-07-03T14:59:00Z">
        <w:r>
          <w:t>unique per project and should be checked before entering tasks into a project schedule</w:t>
        </w:r>
      </w:ins>
      <w:ins w:id="837" w:author="Ellen Lehnert" w:date="2010-07-03T15:09:00Z">
        <w:r w:rsidR="007F3BCA">
          <w:rPr>
            <w:rStyle w:val="CommentReference"/>
          </w:rPr>
          <w:commentReference w:id="838"/>
        </w:r>
      </w:ins>
      <w:ins w:id="839" w:author="Ellen Lehnert" w:date="2010-07-03T14:59:00Z">
        <w:r>
          <w:t xml:space="preserve">. </w:t>
        </w:r>
      </w:ins>
      <w:ins w:id="840" w:author="Ellen Lehnert" w:date="2010-07-03T15:01:00Z">
        <w:r>
          <w:t xml:space="preserve"> </w:t>
        </w:r>
      </w:ins>
      <w:ins w:id="841" w:author="Ellen Lehnert" w:date="2010-07-03T15:18:00Z">
        <w:r w:rsidR="00746E76">
          <w:t>T</w:t>
        </w:r>
      </w:ins>
      <w:ins w:id="842" w:author="Ellen Lehnert" w:date="2010-07-03T15:17:00Z">
        <w:r w:rsidR="00746E76">
          <w:t xml:space="preserve">hese options also may be changed at any time over the life of the project schedule. </w:t>
        </w:r>
      </w:ins>
      <w:ins w:id="843" w:author="Ellen Lehnert" w:date="2010-07-03T15:01:00Z">
        <w:r>
          <w:t xml:space="preserve"> </w:t>
        </w:r>
      </w:ins>
      <w:ins w:id="844" w:author="Ellen Lehnert" w:date="2010-07-03T14:59:00Z">
        <w:r>
          <w:t xml:space="preserve"> </w:t>
        </w:r>
      </w:ins>
    </w:p>
    <w:p w:rsidR="00DE6B4F" w:rsidDel="002B3960" w:rsidRDefault="00D34C93">
      <w:pPr>
        <w:pStyle w:val="HD4"/>
        <w:rPr>
          <w:del w:id="845" w:author="Ellen Lehnert" w:date="2010-07-03T14:57:00Z"/>
        </w:rPr>
      </w:pPr>
      <w:commentRangeStart w:id="846"/>
      <w:r>
        <w:t>To</w:t>
      </w:r>
      <w:commentRangeEnd w:id="846"/>
      <w:r w:rsidR="00403D89">
        <w:rPr>
          <w:rStyle w:val="CommentReference"/>
        </w:rPr>
        <w:commentReference w:id="846"/>
      </w:r>
      <w:r>
        <w:t xml:space="preserve"> set the scheduling options: </w:t>
      </w:r>
    </w:p>
    <w:p w:rsidR="002B3960" w:rsidRDefault="002B3960" w:rsidP="002B3960">
      <w:pPr>
        <w:pStyle w:val="HD4"/>
        <w:rPr>
          <w:ins w:id="847" w:author="Ellen Lehnert" w:date="2010-07-03T14:57:00Z"/>
        </w:rPr>
      </w:pPr>
    </w:p>
    <w:p w:rsidR="00D34C93" w:rsidRPr="00A32A7E" w:rsidRDefault="00D34C93" w:rsidP="002B3960">
      <w:pPr>
        <w:pStyle w:val="HD4"/>
        <w:rPr>
          <w:b w:val="0"/>
        </w:rPr>
      </w:pPr>
      <w:r w:rsidRPr="00403D89">
        <w:t>Click</w:t>
      </w:r>
      <w:r w:rsidR="00D67C35" w:rsidRPr="00D67C35">
        <w:t xml:space="preserve"> </w:t>
      </w:r>
      <w:del w:id="848" w:author="Heather Perreaux" w:date="2010-04-01T18:17:00Z">
        <w:r w:rsidR="00D67C35" w:rsidRPr="00D67C35">
          <w:delText xml:space="preserve">on </w:delText>
        </w:r>
      </w:del>
      <w:r w:rsidR="00D67C35" w:rsidRPr="00D67C35">
        <w:t xml:space="preserve">File </w:t>
      </w:r>
      <w:r w:rsidR="00D67C35" w:rsidRPr="00D67C35">
        <w:sym w:font="Wingdings" w:char="F0E0"/>
      </w:r>
      <w:r w:rsidR="00D67C35" w:rsidRPr="00D67C35">
        <w:t xml:space="preserve"> Options </w:t>
      </w:r>
      <w:r w:rsidR="00D67C35" w:rsidRPr="00D67C35">
        <w:sym w:font="Wingdings" w:char="F0E0"/>
      </w:r>
      <w:r w:rsidR="00D67C35" w:rsidRPr="00D67C35">
        <w:t xml:space="preserve"> Schedule</w:t>
      </w:r>
    </w:p>
    <w:p w:rsidR="00F346CC" w:rsidRDefault="00D34C93" w:rsidP="00F346CC">
      <w:pPr>
        <w:pStyle w:val="Art"/>
        <w:jc w:val="center"/>
        <w:rPr>
          <w:ins w:id="849" w:author="Ellen Lehnert" w:date="2010-07-02T20:23:00Z"/>
        </w:rPr>
      </w:pPr>
      <w:r>
        <w:rPr>
          <w:noProof/>
        </w:rPr>
        <w:drawing>
          <wp:inline distT="0" distB="0" distL="0" distR="0">
            <wp:extent cx="4867009" cy="3180522"/>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4870485" cy="3182794"/>
                    </a:xfrm>
                    <a:prstGeom prst="rect">
                      <a:avLst/>
                    </a:prstGeom>
                    <a:noFill/>
                    <a:ln w="9525">
                      <a:noFill/>
                      <a:miter lim="800000"/>
                      <a:headEnd/>
                      <a:tailEnd/>
                    </a:ln>
                  </pic:spPr>
                </pic:pic>
              </a:graphicData>
            </a:graphic>
          </wp:inline>
        </w:drawing>
      </w:r>
    </w:p>
    <w:p w:rsidR="002B3960" w:rsidRDefault="002B3960">
      <w:pPr>
        <w:rPr>
          <w:ins w:id="850" w:author="Ellen Lehnert" w:date="2010-07-02T20:23:00Z"/>
        </w:rPr>
      </w:pPr>
    </w:p>
    <w:p w:rsidR="002B3960" w:rsidRDefault="002B3960">
      <w:pPr>
        <w:rPr>
          <w:ins w:id="851" w:author="Ellen Lehnert" w:date="2010-07-02T20:23:00Z"/>
        </w:rPr>
      </w:pPr>
    </w:p>
    <w:p w:rsidR="00000000" w:rsidRDefault="000B538A">
      <w:pPr>
        <w:rPr>
          <w:del w:id="852" w:author="Ellen Lehnert" w:date="2010-07-02T20:23:00Z"/>
        </w:rPr>
        <w:pPrChange w:id="853" w:author="Ellen Lehnert" w:date="2010-07-02T20:23:00Z">
          <w:pPr>
            <w:pStyle w:val="Art"/>
            <w:jc w:val="center"/>
          </w:pPr>
        </w:pPrChange>
      </w:pPr>
    </w:p>
    <w:p w:rsidR="00E72409" w:rsidRDefault="00D67C35" w:rsidP="00814DA0">
      <w:pPr>
        <w:pStyle w:val="ListParagraph"/>
        <w:numPr>
          <w:ilvl w:val="0"/>
          <w:numId w:val="27"/>
        </w:numPr>
      </w:pPr>
      <w:r w:rsidRPr="00D67C35">
        <w:rPr>
          <w:b/>
        </w:rPr>
        <w:t>Show scheduling messages:</w:t>
      </w:r>
      <w:r w:rsidR="00D34C93">
        <w:t xml:space="preserve">  </w:t>
      </w:r>
      <w:del w:id="854" w:author="Heather Perreaux" w:date="2010-04-02T07:53:00Z">
        <w:r w:rsidR="00D34C93" w:rsidDel="00403D89">
          <w:delText xml:space="preserve">this option will </w:delText>
        </w:r>
      </w:del>
      <w:r w:rsidR="00D34C93">
        <w:t>give</w:t>
      </w:r>
      <w:ins w:id="855" w:author="Heather Perreaux" w:date="2010-04-02T07:53:00Z">
        <w:r w:rsidR="00403D89">
          <w:t>s</w:t>
        </w:r>
      </w:ins>
      <w:r w:rsidR="00D34C93">
        <w:t xml:space="preserve"> the scheduler error messages</w:t>
      </w:r>
      <w:r w:rsidR="009C3F44">
        <w:t xml:space="preserve"> </w:t>
      </w:r>
      <w:r w:rsidR="00814DA0">
        <w:t>concerning scheduling inconsistencies</w:t>
      </w:r>
      <w:ins w:id="856" w:author="Ellen Lehnert" w:date="2010-07-02T20:24:00Z">
        <w:r w:rsidR="00F346CC">
          <w:t xml:space="preserve"> and warnings</w:t>
        </w:r>
      </w:ins>
      <w:r w:rsidR="00814DA0">
        <w:t xml:space="preserve">. </w:t>
      </w:r>
      <w:ins w:id="857" w:author="Ellen Lehnert" w:date="2010-07-02T20:24:00Z">
        <w:r w:rsidR="00F346CC">
          <w:br/>
        </w:r>
      </w:ins>
    </w:p>
    <w:p w:rsidR="00814DA0" w:rsidRDefault="00D67C35" w:rsidP="00814DA0">
      <w:pPr>
        <w:pStyle w:val="ListParagraph"/>
        <w:numPr>
          <w:ilvl w:val="0"/>
          <w:numId w:val="27"/>
        </w:numPr>
      </w:pPr>
      <w:r w:rsidRPr="00D67C35">
        <w:rPr>
          <w:b/>
        </w:rPr>
        <w:t xml:space="preserve">Show assignment </w:t>
      </w:r>
      <w:ins w:id="858" w:author="Ellen Lehnert" w:date="2010-07-03T15:19:00Z">
        <w:r w:rsidR="00746E76">
          <w:rPr>
            <w:b/>
          </w:rPr>
          <w:t xml:space="preserve">units </w:t>
        </w:r>
      </w:ins>
      <w:r w:rsidRPr="00D67C35">
        <w:rPr>
          <w:b/>
        </w:rPr>
        <w:t>as</w:t>
      </w:r>
      <w:ins w:id="859" w:author="Ellen Lehnert" w:date="2010-07-03T15:19:00Z">
        <w:r w:rsidR="00746E76">
          <w:rPr>
            <w:b/>
          </w:rPr>
          <w:t xml:space="preserve"> a</w:t>
        </w:r>
      </w:ins>
      <w:r w:rsidRPr="00D67C35">
        <w:rPr>
          <w:b/>
        </w:rPr>
        <w:t>:</w:t>
      </w:r>
      <w:r w:rsidR="00814DA0">
        <w:t xml:space="preserve">  options are percentage or decimal.  This is user preference.  It may be changed at any time</w:t>
      </w:r>
      <w:r w:rsidR="00134A11">
        <w:t xml:space="preserve"> with</w:t>
      </w:r>
      <w:ins w:id="860" w:author="Heather Perreaux" w:date="2010-04-02T07:54:00Z">
        <w:r w:rsidR="00403D89">
          <w:t>out</w:t>
        </w:r>
      </w:ins>
      <w:r w:rsidR="00134A11">
        <w:t xml:space="preserve"> </w:t>
      </w:r>
      <w:del w:id="861" w:author="Heather Perreaux" w:date="2010-04-02T07:54:00Z">
        <w:r w:rsidR="00134A11" w:rsidDel="00403D89">
          <w:delText xml:space="preserve">no </w:delText>
        </w:r>
      </w:del>
      <w:ins w:id="862" w:author="Heather Perreaux" w:date="2010-04-02T07:54:00Z">
        <w:r w:rsidR="00403D89">
          <w:t>a</w:t>
        </w:r>
      </w:ins>
      <w:del w:id="863" w:author="Heather Perreaux" w:date="2010-04-02T07:54:00Z">
        <w:r w:rsidR="00134A11" w:rsidDel="00403D89">
          <w:delText>e</w:delText>
        </w:r>
      </w:del>
      <w:r w:rsidR="00134A11">
        <w:t>ffect</w:t>
      </w:r>
      <w:ins w:id="864" w:author="Heather Perreaux" w:date="2010-04-02T07:54:00Z">
        <w:r w:rsidR="00403D89">
          <w:t>ing</w:t>
        </w:r>
      </w:ins>
      <w:r w:rsidR="00134A11">
        <w:t xml:space="preserve"> </w:t>
      </w:r>
      <w:del w:id="865" w:author="Heather Perreaux" w:date="2010-04-02T07:54:00Z">
        <w:r w:rsidR="00134A11" w:rsidDel="00403D89">
          <w:delText xml:space="preserve">to </w:delText>
        </w:r>
      </w:del>
      <w:r w:rsidR="00134A11">
        <w:t>the schedule</w:t>
      </w:r>
      <w:r w:rsidR="00814DA0">
        <w:t xml:space="preserve">. </w:t>
      </w:r>
      <w:ins w:id="866" w:author="Ellen Lehnert" w:date="2010-07-02T20:24:00Z">
        <w:r w:rsidR="00F346CC">
          <w:br/>
        </w:r>
      </w:ins>
    </w:p>
    <w:p w:rsidR="00814DA0" w:rsidRDefault="00D67C35" w:rsidP="00814DA0">
      <w:pPr>
        <w:pStyle w:val="ListParagraph"/>
        <w:numPr>
          <w:ilvl w:val="0"/>
          <w:numId w:val="27"/>
        </w:numPr>
      </w:pPr>
      <w:r w:rsidRPr="00D67C35">
        <w:rPr>
          <w:b/>
        </w:rPr>
        <w:t>Scheduling options for this project:</w:t>
      </w:r>
      <w:r w:rsidR="00814DA0">
        <w:t xml:space="preserve">  </w:t>
      </w:r>
      <w:del w:id="867" w:author="Heather Perreaux" w:date="2010-04-02T07:54:00Z">
        <w:r w:rsidR="00814DA0" w:rsidDel="00403D89">
          <w:delText>A</w:delText>
        </w:r>
      </w:del>
      <w:ins w:id="868" w:author="Heather Perreaux" w:date="2010-04-02T07:55:00Z">
        <w:r w:rsidR="00403D89">
          <w:t>options that can be assigned to a</w:t>
        </w:r>
      </w:ins>
      <w:r w:rsidR="00814DA0">
        <w:t xml:space="preserve"> specific project or </w:t>
      </w:r>
      <w:del w:id="869" w:author="Heather Perreaux" w:date="2010-04-02T07:55:00Z">
        <w:r w:rsidR="00814DA0" w:rsidDel="00403D89">
          <w:delText xml:space="preserve">the options may be retained for </w:delText>
        </w:r>
      </w:del>
      <w:r w:rsidR="00814DA0">
        <w:t xml:space="preserve">all projects. </w:t>
      </w:r>
      <w:ins w:id="870" w:author="Ellen Lehnert" w:date="2010-07-02T20:24:00Z">
        <w:r w:rsidR="00F346CC">
          <w:br/>
        </w:r>
      </w:ins>
    </w:p>
    <w:p w:rsidR="00FC26CD" w:rsidRDefault="00D67C35" w:rsidP="00814DA0">
      <w:pPr>
        <w:pStyle w:val="ListParagraph"/>
        <w:numPr>
          <w:ilvl w:val="0"/>
          <w:numId w:val="27"/>
        </w:numPr>
      </w:pPr>
      <w:r w:rsidRPr="00D67C35">
        <w:rPr>
          <w:b/>
        </w:rPr>
        <w:t xml:space="preserve">New tasks created:  </w:t>
      </w:r>
      <w:del w:id="871" w:author="Heather Perreaux" w:date="2010-04-02T07:57:00Z">
        <w:r w:rsidR="00814DA0" w:rsidDel="009E077F">
          <w:delText>M</w:delText>
        </w:r>
      </w:del>
      <w:ins w:id="872" w:author="Heather Perreaux" w:date="2010-04-02T07:57:00Z">
        <w:r w:rsidR="009E077F">
          <w:t>m</w:t>
        </w:r>
      </w:ins>
      <w:r w:rsidR="00814DA0">
        <w:t>anually scheduled or automatic</w:t>
      </w:r>
      <w:ins w:id="873" w:author="Heather Perreaux" w:date="2010-04-02T07:56:00Z">
        <w:r w:rsidR="000D25A5">
          <w:t>ally</w:t>
        </w:r>
      </w:ins>
      <w:r w:rsidR="00814DA0">
        <w:t xml:space="preserve"> scheduled</w:t>
      </w:r>
      <w:r w:rsidR="00FC26CD">
        <w:t>.  This is the default value and may</w:t>
      </w:r>
      <w:ins w:id="874" w:author="Ellen Lehnert" w:date="2010-07-02T22:05:00Z">
        <w:r w:rsidR="00245651">
          <w:t xml:space="preserve"> </w:t>
        </w:r>
      </w:ins>
      <w:r w:rsidR="00FC26CD">
        <w:t xml:space="preserve">be adjusted per task. </w:t>
      </w:r>
      <w:ins w:id="875" w:author="Ellen Lehnert" w:date="2010-07-02T22:04:00Z">
        <w:r w:rsidR="00245651">
          <w:br/>
        </w:r>
      </w:ins>
    </w:p>
    <w:p w:rsidR="00FC26CD" w:rsidDel="00245651" w:rsidRDefault="00D67C35" w:rsidP="00FC26CD">
      <w:pPr>
        <w:pStyle w:val="ListParagraph"/>
        <w:numPr>
          <w:ilvl w:val="1"/>
          <w:numId w:val="27"/>
        </w:numPr>
        <w:rPr>
          <w:del w:id="876" w:author="Ellen Lehnert" w:date="2010-07-02T22:03:00Z"/>
        </w:rPr>
      </w:pPr>
      <w:r w:rsidRPr="00D67C35">
        <w:rPr>
          <w:b/>
        </w:rPr>
        <w:t>Manually scheduled</w:t>
      </w:r>
      <w:r w:rsidR="00134A11">
        <w:t xml:space="preserve">:  </w:t>
      </w:r>
      <w:del w:id="877" w:author="Heather Perreaux" w:date="2010-04-02T07:57:00Z">
        <w:r w:rsidR="00134A11" w:rsidDel="009E077F">
          <w:delText>T</w:delText>
        </w:r>
      </w:del>
      <w:ins w:id="878" w:author="Heather Perreaux" w:date="2010-04-02T07:57:00Z">
        <w:r w:rsidR="009E077F">
          <w:t>t</w:t>
        </w:r>
      </w:ins>
      <w:r w:rsidR="00134A11">
        <w:t>asks will be entered with</w:t>
      </w:r>
      <w:ins w:id="879" w:author="Ellen Lehnert" w:date="2010-07-02T22:03:00Z">
        <w:r w:rsidR="00245651">
          <w:t>out</w:t>
        </w:r>
      </w:ins>
      <w:ins w:id="880" w:author="Ellen Lehnert" w:date="2010-07-02T22:02:00Z">
        <w:r w:rsidR="00245651">
          <w:t xml:space="preserve"> a start </w:t>
        </w:r>
      </w:ins>
      <w:ins w:id="881" w:author="Ellen Lehnert" w:date="2010-07-02T22:03:00Z">
        <w:r w:rsidR="00245651">
          <w:t xml:space="preserve">or finish </w:t>
        </w:r>
      </w:ins>
      <w:ins w:id="882" w:author="Ellen Lehnert" w:date="2010-07-02T22:02:00Z">
        <w:r w:rsidR="00245651">
          <w:t>date</w:t>
        </w:r>
      </w:ins>
      <w:ins w:id="883" w:author="Ellen Lehnert" w:date="2010-07-02T22:03:00Z">
        <w:r w:rsidR="00245651">
          <w:t xml:space="preserve"> and </w:t>
        </w:r>
      </w:ins>
      <w:ins w:id="884" w:author="Ellen Lehnert" w:date="2010-07-02T22:02:00Z">
        <w:r w:rsidR="00245651">
          <w:t xml:space="preserve">without </w:t>
        </w:r>
      </w:ins>
      <w:ins w:id="885" w:author="Ellen Lehnert" w:date="2010-07-02T22:03:00Z">
        <w:r w:rsidR="00245651">
          <w:t xml:space="preserve">task </w:t>
        </w:r>
      </w:ins>
      <w:ins w:id="886" w:author="Ellen Lehnert" w:date="2010-07-02T22:02:00Z">
        <w:r w:rsidR="00245651">
          <w:t>duration</w:t>
        </w:r>
      </w:ins>
      <w:ins w:id="887" w:author="Ellen Lehnert" w:date="2010-07-02T22:03:00Z">
        <w:r w:rsidR="00245651">
          <w:t>.</w:t>
        </w:r>
      </w:ins>
      <w:ins w:id="888" w:author="Ellen Lehnert" w:date="2010-07-02T22:05:00Z">
        <w:r w:rsidR="00245651">
          <w:t xml:space="preserve"> All values are entered manually. </w:t>
        </w:r>
      </w:ins>
      <w:r w:rsidR="00134A11">
        <w:t xml:space="preserve"> </w:t>
      </w:r>
      <w:del w:id="889" w:author="Ellen Lehnert" w:date="2010-07-02T22:03:00Z">
        <w:r w:rsidR="00134A11" w:rsidDel="00245651">
          <w:delText>schedule dates and will not be subject to re</w:delText>
        </w:r>
        <w:r w:rsidR="00FC26CD" w:rsidDel="00245651">
          <w:delText>-scheduling during tracking</w:delText>
        </w:r>
      </w:del>
    </w:p>
    <w:p w:rsidR="00245651" w:rsidRPr="00245651" w:rsidRDefault="00245651" w:rsidP="00FC26CD">
      <w:pPr>
        <w:pStyle w:val="ListParagraph"/>
        <w:numPr>
          <w:ilvl w:val="1"/>
          <w:numId w:val="27"/>
        </w:numPr>
        <w:rPr>
          <w:ins w:id="890" w:author="Ellen Lehnert" w:date="2010-07-02T22:03:00Z"/>
        </w:rPr>
      </w:pPr>
    </w:p>
    <w:p w:rsidR="00814DA0" w:rsidRDefault="00D67C35" w:rsidP="00FC26CD">
      <w:pPr>
        <w:pStyle w:val="ListParagraph"/>
        <w:numPr>
          <w:ilvl w:val="1"/>
          <w:numId w:val="27"/>
        </w:numPr>
      </w:pPr>
      <w:r w:rsidRPr="00245651">
        <w:rPr>
          <w:b/>
        </w:rPr>
        <w:t>Auto</w:t>
      </w:r>
      <w:del w:id="891" w:author="Ellen Lehnert" w:date="2010-07-03T15:20:00Z">
        <w:r w:rsidRPr="00245651" w:rsidDel="00746E76">
          <w:rPr>
            <w:b/>
          </w:rPr>
          <w:delText>matic</w:delText>
        </w:r>
      </w:del>
      <w:r w:rsidRPr="00245651">
        <w:rPr>
          <w:b/>
        </w:rPr>
        <w:t xml:space="preserve"> </w:t>
      </w:r>
      <w:del w:id="892" w:author="Ellen Lehnert" w:date="2010-07-03T15:20:00Z">
        <w:r w:rsidRPr="00245651" w:rsidDel="00746E76">
          <w:rPr>
            <w:b/>
          </w:rPr>
          <w:delText>scheduli</w:delText>
        </w:r>
        <w:r w:rsidRPr="00D67C35" w:rsidDel="00746E76">
          <w:rPr>
            <w:b/>
          </w:rPr>
          <w:delText>ng</w:delText>
        </w:r>
      </w:del>
      <w:ins w:id="893" w:author="Ellen Lehnert" w:date="2010-07-03T15:20:00Z">
        <w:r w:rsidR="00746E76" w:rsidRPr="00245651">
          <w:rPr>
            <w:b/>
          </w:rPr>
          <w:t>schedul</w:t>
        </w:r>
        <w:r w:rsidR="00746E76">
          <w:rPr>
            <w:b/>
          </w:rPr>
          <w:t>ed</w:t>
        </w:r>
      </w:ins>
      <w:r w:rsidRPr="00D67C35">
        <w:rPr>
          <w:b/>
        </w:rPr>
        <w:t>:</w:t>
      </w:r>
      <w:r w:rsidR="00FC26CD">
        <w:t xml:space="preserve">  </w:t>
      </w:r>
      <w:del w:id="894" w:author="Heather Perreaux" w:date="2010-04-02T07:57:00Z">
        <w:r w:rsidR="00FC26CD" w:rsidDel="009E077F">
          <w:delText>T</w:delText>
        </w:r>
      </w:del>
      <w:ins w:id="895" w:author="Heather Perreaux" w:date="2010-04-02T07:57:00Z">
        <w:r w:rsidR="009E077F">
          <w:t>t</w:t>
        </w:r>
      </w:ins>
      <w:r w:rsidR="00FC26CD">
        <w:t>ask</w:t>
      </w:r>
      <w:ins w:id="896" w:author="Heather Perreaux" w:date="2010-04-02T07:57:00Z">
        <w:r w:rsidR="009E077F">
          <w:t>s</w:t>
        </w:r>
      </w:ins>
      <w:r w:rsidR="00FC26CD">
        <w:t xml:space="preserve"> will be </w:t>
      </w:r>
      <w:ins w:id="897" w:author="Ellen Lehnert" w:date="2010-07-02T22:04:00Z">
        <w:r w:rsidR="00245651">
          <w:t>enter</w:t>
        </w:r>
      </w:ins>
      <w:ins w:id="898" w:author="Ellen Lehnert" w:date="2010-07-02T22:05:00Z">
        <w:r w:rsidR="00245651">
          <w:t>ed</w:t>
        </w:r>
      </w:ins>
      <w:ins w:id="899" w:author="Ellen Lehnert" w:date="2010-07-02T22:04:00Z">
        <w:r w:rsidR="00245651">
          <w:t xml:space="preserve"> with </w:t>
        </w:r>
        <w:proofErr w:type="gramStart"/>
        <w:r w:rsidR="00245651">
          <w:t>a default</w:t>
        </w:r>
        <w:proofErr w:type="gramEnd"/>
        <w:r w:rsidR="00245651">
          <w:t xml:space="preserve"> duration of 1 day and a start and finish date. </w:t>
        </w:r>
      </w:ins>
      <w:del w:id="900" w:author="Ellen Lehnert" w:date="2010-07-02T22:04:00Z">
        <w:r w:rsidR="00FC26CD" w:rsidDel="00245651">
          <w:delText>scheduled based on relationships and will be responsive to re-sc</w:delText>
        </w:r>
        <w:r w:rsidR="003B0E41" w:rsidRPr="003B0E41">
          <w:rPr>
            <w:b/>
          </w:rPr>
          <w:delText>heduling during track</w:delText>
        </w:r>
        <w:r w:rsidR="00FC26CD" w:rsidDel="00245651">
          <w:delText xml:space="preserve">ing. </w:delText>
        </w:r>
      </w:del>
      <w:ins w:id="901" w:author="Ellen Lehnert" w:date="2010-07-02T22:04:00Z">
        <w:r w:rsidR="00245651">
          <w:br/>
        </w:r>
      </w:ins>
    </w:p>
    <w:p w:rsidR="00814DA0" w:rsidRDefault="00D67C35" w:rsidP="00814DA0">
      <w:pPr>
        <w:pStyle w:val="ListParagraph"/>
        <w:numPr>
          <w:ilvl w:val="0"/>
          <w:numId w:val="27"/>
        </w:numPr>
      </w:pPr>
      <w:r w:rsidRPr="00D67C35">
        <w:rPr>
          <w:b/>
        </w:rPr>
        <w:t>Auto scheduled tasks scheduled on:</w:t>
      </w:r>
      <w:r w:rsidR="00814DA0">
        <w:t xml:space="preserve">  </w:t>
      </w:r>
      <w:del w:id="902" w:author="Heather Perreaux" w:date="2010-04-02T07:57:00Z">
        <w:r w:rsidR="00814DA0" w:rsidDel="009E077F">
          <w:delText>P</w:delText>
        </w:r>
      </w:del>
      <w:ins w:id="903" w:author="Heather Perreaux" w:date="2010-04-02T07:57:00Z">
        <w:r w:rsidR="009E077F">
          <w:t>p</w:t>
        </w:r>
      </w:ins>
      <w:r w:rsidR="00814DA0">
        <w:t>roject state date or current date</w:t>
      </w:r>
      <w:r w:rsidR="00FC26CD">
        <w:t xml:space="preserve">.  If you are managing a </w:t>
      </w:r>
      <w:del w:id="904" w:author="Ellen Lehnert" w:date="2010-07-03T15:21:00Z">
        <w:r w:rsidR="00FC26CD" w:rsidDel="00746E76">
          <w:delText>year</w:delText>
        </w:r>
      </w:del>
      <w:ins w:id="905" w:author="Heather Perreaux" w:date="2010-04-02T07:57:00Z">
        <w:del w:id="906" w:author="Ellen Lehnert" w:date="2010-07-03T15:21:00Z">
          <w:r w:rsidR="009E077F" w:rsidDel="00746E76">
            <w:delText xml:space="preserve"> </w:delText>
          </w:r>
        </w:del>
      </w:ins>
      <w:ins w:id="907" w:author="Ellen Lehnert" w:date="2010-07-03T15:21:00Z">
        <w:r w:rsidR="00746E76">
          <w:t>long project</w:t>
        </w:r>
      </w:ins>
      <w:ins w:id="908" w:author="Heather Perreaux" w:date="2010-04-02T07:57:00Z">
        <w:del w:id="909" w:author="Ellen Lehnert" w:date="2010-07-03T15:21:00Z">
          <w:r w:rsidR="009E077F" w:rsidDel="00746E76">
            <w:delText>in duration</w:delText>
          </w:r>
        </w:del>
      </w:ins>
      <w:del w:id="910" w:author="Heather Perreaux" w:date="2010-04-02T07:57:00Z">
        <w:r w:rsidR="00FC26CD" w:rsidDel="009E077F">
          <w:delText xml:space="preserve"> long project</w:delText>
        </w:r>
      </w:del>
      <w:del w:id="911" w:author="Ellen Lehnert" w:date="2010-07-03T15:21:00Z">
        <w:r w:rsidR="00FC26CD" w:rsidDel="00746E76">
          <w:delText xml:space="preserve"> </w:delText>
        </w:r>
      </w:del>
      <w:del w:id="912" w:author="Ellen Lehnert" w:date="2010-07-02T22:06:00Z">
        <w:r w:rsidR="00FC26CD" w:rsidDel="00245651">
          <w:delText xml:space="preserve">and </w:delText>
        </w:r>
      </w:del>
      <w:del w:id="913" w:author="Ellen Lehnert" w:date="2010-07-03T15:21:00Z">
        <w:r w:rsidR="00FC26CD" w:rsidDel="00746E76">
          <w:delText xml:space="preserve">you </w:delText>
        </w:r>
      </w:del>
      <w:ins w:id="914" w:author="Ellen Lehnert" w:date="2010-07-02T22:06:00Z">
        <w:r w:rsidR="00245651">
          <w:t xml:space="preserve"> it </w:t>
        </w:r>
      </w:ins>
      <w:ins w:id="915" w:author="Ellen Lehnert" w:date="2010-07-03T15:21:00Z">
        <w:r w:rsidR="00746E76">
          <w:t>might be</w:t>
        </w:r>
      </w:ins>
      <w:ins w:id="916" w:author="Ellen Lehnert" w:date="2010-07-02T22:06:00Z">
        <w:r w:rsidR="00245651">
          <w:t xml:space="preserve"> easier to change this option for all new tasks to start on the current date. </w:t>
        </w:r>
      </w:ins>
      <w:del w:id="917" w:author="Ellen Lehnert" w:date="2010-07-02T22:06:00Z">
        <w:r w:rsidR="00FC26CD" w:rsidDel="00245651">
          <w:delText>add a task, where should the task go?</w:delText>
        </w:r>
      </w:del>
      <w:r w:rsidR="00FC26CD">
        <w:t xml:space="preserve"> </w:t>
      </w:r>
      <w:ins w:id="918" w:author="Ellen Lehnert" w:date="2010-07-02T20:24:00Z">
        <w:r w:rsidR="00F346CC">
          <w:br/>
        </w:r>
      </w:ins>
    </w:p>
    <w:p w:rsidR="00814DA0" w:rsidRDefault="00D67C35" w:rsidP="00814DA0">
      <w:pPr>
        <w:pStyle w:val="ListParagraph"/>
        <w:numPr>
          <w:ilvl w:val="0"/>
          <w:numId w:val="27"/>
        </w:numPr>
      </w:pPr>
      <w:r w:rsidRPr="00D67C35">
        <w:rPr>
          <w:b/>
        </w:rPr>
        <w:t>Duration is entered in:</w:t>
      </w:r>
      <w:r w:rsidR="00814DA0">
        <w:t xml:space="preserve">  </w:t>
      </w:r>
      <w:del w:id="919" w:author="Heather Perreaux" w:date="2010-04-02T07:58:00Z">
        <w:r w:rsidR="00814DA0" w:rsidDel="009E077F">
          <w:delText>M</w:delText>
        </w:r>
      </w:del>
      <w:ins w:id="920" w:author="Heather Perreaux" w:date="2010-04-02T07:58:00Z">
        <w:r w:rsidR="009E077F">
          <w:t>m</w:t>
        </w:r>
      </w:ins>
      <w:r w:rsidR="00814DA0">
        <w:t>inutes, hours, days, weeks, months</w:t>
      </w:r>
      <w:ins w:id="921" w:author="Ellen Lehnert" w:date="2010-07-02T20:24:00Z">
        <w:r w:rsidR="00F346CC">
          <w:br/>
        </w:r>
      </w:ins>
    </w:p>
    <w:p w:rsidR="00746E76" w:rsidRDefault="00D67C35" w:rsidP="00814DA0">
      <w:pPr>
        <w:pStyle w:val="ListParagraph"/>
        <w:numPr>
          <w:ilvl w:val="0"/>
          <w:numId w:val="27"/>
        </w:numPr>
        <w:rPr>
          <w:ins w:id="922" w:author="Ellen Lehnert" w:date="2010-07-03T15:22:00Z"/>
        </w:rPr>
      </w:pPr>
      <w:r w:rsidRPr="00D67C35">
        <w:rPr>
          <w:b/>
        </w:rPr>
        <w:t>Work is entered in:</w:t>
      </w:r>
      <w:r w:rsidR="00814DA0">
        <w:t xml:space="preserve"> </w:t>
      </w:r>
      <w:del w:id="923" w:author="Heather Perreaux" w:date="2010-04-02T07:58:00Z">
        <w:r w:rsidR="00814DA0" w:rsidDel="009E077F">
          <w:delText>M</w:delText>
        </w:r>
      </w:del>
      <w:ins w:id="924" w:author="Heather Perreaux" w:date="2010-04-02T07:58:00Z">
        <w:r w:rsidR="009E077F">
          <w:t>m</w:t>
        </w:r>
      </w:ins>
      <w:r w:rsidR="00814DA0">
        <w:t>inutes, hours, days, weeks, months</w:t>
      </w:r>
      <w:ins w:id="925" w:author="Ellen Lehnert" w:date="2010-07-03T15:22:00Z">
        <w:r w:rsidR="00746E76">
          <w:br/>
        </w:r>
      </w:ins>
    </w:p>
    <w:p w:rsidR="00814DA0" w:rsidRPr="00746E76" w:rsidRDefault="00746E76" w:rsidP="00814DA0">
      <w:pPr>
        <w:pStyle w:val="ListParagraph"/>
        <w:numPr>
          <w:ilvl w:val="0"/>
          <w:numId w:val="27"/>
        </w:numPr>
        <w:rPr>
          <w:b/>
        </w:rPr>
      </w:pPr>
      <w:ins w:id="926" w:author="Ellen Lehnert" w:date="2010-07-03T15:22:00Z">
        <w:r w:rsidRPr="00746E76">
          <w:rPr>
            <w:b/>
          </w:rPr>
          <w:t xml:space="preserve">Default task type:  </w:t>
        </w:r>
        <w:r w:rsidRPr="00746E76">
          <w:t>Fixed Units, Fixed Duration, or Fixed Work</w:t>
        </w:r>
      </w:ins>
      <w:ins w:id="927" w:author="Ellen Lehnert" w:date="2010-07-02T20:24:00Z">
        <w:r w:rsidR="00F346CC" w:rsidRPr="00746E76">
          <w:rPr>
            <w:b/>
          </w:rPr>
          <w:br/>
        </w:r>
      </w:ins>
    </w:p>
    <w:p w:rsidR="00FC26CD" w:rsidRDefault="00D67C35" w:rsidP="00E72409">
      <w:pPr>
        <w:pStyle w:val="ListParagraph"/>
        <w:numPr>
          <w:ilvl w:val="0"/>
          <w:numId w:val="27"/>
        </w:numPr>
        <w:rPr>
          <w:ins w:id="928" w:author="Ellen Lehnert" w:date="2010-07-02T22:08:00Z"/>
        </w:rPr>
      </w:pPr>
      <w:r w:rsidRPr="00D67C35">
        <w:rPr>
          <w:b/>
        </w:rPr>
        <w:t>New tasks are effort driven:</w:t>
      </w:r>
      <w:r w:rsidR="00814DA0">
        <w:t xml:space="preserve">  check for yes</w:t>
      </w:r>
      <w:ins w:id="929" w:author="Ellen Lehnert" w:date="2010-07-02T22:08:00Z">
        <w:r w:rsidR="00245651">
          <w:br/>
        </w:r>
      </w:ins>
    </w:p>
    <w:p w:rsidR="00245651" w:rsidRPr="00245651" w:rsidRDefault="003B0E41" w:rsidP="00E72409">
      <w:pPr>
        <w:pStyle w:val="ListParagraph"/>
        <w:numPr>
          <w:ilvl w:val="0"/>
          <w:numId w:val="27"/>
        </w:numPr>
        <w:rPr>
          <w:b/>
        </w:rPr>
      </w:pPr>
      <w:ins w:id="930" w:author="Ellen Lehnert" w:date="2010-07-02T22:08:00Z">
        <w:r w:rsidRPr="003B0E41">
          <w:rPr>
            <w:b/>
          </w:rPr>
          <w:t xml:space="preserve">Update </w:t>
        </w:r>
      </w:ins>
      <w:ins w:id="931" w:author="Ellen Lehnert" w:date="2010-07-03T15:19:00Z">
        <w:r w:rsidR="00746E76">
          <w:rPr>
            <w:b/>
          </w:rPr>
          <w:t>M</w:t>
        </w:r>
      </w:ins>
      <w:ins w:id="932" w:author="Ellen Lehnert" w:date="2010-07-02T22:08:00Z">
        <w:r w:rsidRPr="003B0E41">
          <w:rPr>
            <w:b/>
          </w:rPr>
          <w:t xml:space="preserve">anually </w:t>
        </w:r>
      </w:ins>
      <w:ins w:id="933" w:author="Ellen Lehnert" w:date="2010-07-03T15:19:00Z">
        <w:r w:rsidR="00746E76">
          <w:rPr>
            <w:b/>
          </w:rPr>
          <w:t>S</w:t>
        </w:r>
      </w:ins>
      <w:ins w:id="934" w:author="Ellen Lehnert" w:date="2010-07-02T22:08:00Z">
        <w:r w:rsidRPr="003B0E41">
          <w:rPr>
            <w:b/>
          </w:rPr>
          <w:t xml:space="preserve">cheduled tasks when updating links:  </w:t>
        </w:r>
      </w:ins>
      <w:ins w:id="935" w:author="Ellen Lehnert" w:date="2010-07-02T22:09:00Z">
        <w:r w:rsidR="00245651">
          <w:t>when tasks are manually scheduled should the project schedule successor tasks based on realtionship links</w:t>
        </w:r>
      </w:ins>
    </w:p>
    <w:p w:rsidR="00FC26CD" w:rsidRDefault="00FC26CD" w:rsidP="00FC26CD"/>
    <w:p w:rsidR="00814DA0" w:rsidRPr="00FC26CD" w:rsidRDefault="00D67C35" w:rsidP="00FC26CD">
      <w:r w:rsidRPr="00D67C35">
        <w:rPr>
          <w:b/>
        </w:rPr>
        <w:t>TIP:</w:t>
      </w:r>
      <w:r w:rsidR="00FC26CD">
        <w:t xml:space="preserve">  it is a good idea within an organization to establish a standard for Duration and Work.  When duration is discussed </w:t>
      </w:r>
      <w:ins w:id="936" w:author="Ellen Lehnert" w:date="2010-07-03T15:23:00Z">
        <w:r w:rsidR="00746E76">
          <w:t xml:space="preserve">or appears on a report </w:t>
        </w:r>
      </w:ins>
      <w:r w:rsidR="00FC26CD">
        <w:t>it will be easier for stakeholders to understand that duration always means hours or the value that works for the</w:t>
      </w:r>
      <w:ins w:id="937" w:author="Ellen Lehnert" w:date="2010-07-03T15:24:00Z">
        <w:r w:rsidR="00746E76">
          <w:t xml:space="preserve"> specific</w:t>
        </w:r>
      </w:ins>
      <w:r w:rsidR="00FC26CD">
        <w:t xml:space="preserve"> </w:t>
      </w:r>
      <w:del w:id="938" w:author="Ellen Lehnert" w:date="2010-07-03T15:23:00Z">
        <w:r w:rsidR="00FC26CD" w:rsidDel="00746E76">
          <w:delText>situation</w:delText>
        </w:r>
      </w:del>
      <w:ins w:id="939" w:author="Ellen Lehnert" w:date="2010-07-03T15:23:00Z">
        <w:r w:rsidR="00746E76">
          <w:t>project</w:t>
        </w:r>
      </w:ins>
      <w:r w:rsidR="00FC26CD">
        <w:t xml:space="preserve">.  If you have a 3 year project, you probably will not be planning </w:t>
      </w:r>
      <w:del w:id="940" w:author="Ellen Lehnert" w:date="2010-07-02T22:10:00Z">
        <w:r w:rsidR="00FC26CD" w:rsidDel="00245651">
          <w:delText xml:space="preserve">it </w:delText>
        </w:r>
      </w:del>
      <w:ins w:id="941" w:author="Ellen Lehnert" w:date="2010-07-02T22:10:00Z">
        <w:r w:rsidR="00245651">
          <w:t xml:space="preserve">work </w:t>
        </w:r>
      </w:ins>
      <w:r w:rsidR="00FC26CD">
        <w:t xml:space="preserve">at the hour level so weeks might be the duration standard. </w:t>
      </w:r>
    </w:p>
    <w:p w:rsidR="00E72409" w:rsidRDefault="00E72409" w:rsidP="00E72409">
      <w:pPr>
        <w:pStyle w:val="Pb"/>
        <w:framePr w:wrap="around"/>
      </w:pPr>
    </w:p>
    <w:p w:rsidR="00E72409" w:rsidRDefault="00925671" w:rsidP="00E72409">
      <w:pPr>
        <w:pStyle w:val="Heading2"/>
      </w:pPr>
      <w:del w:id="942" w:author="Heather Perreaux" w:date="2010-04-02T07:59:00Z">
        <w:r w:rsidRPr="00925671" w:rsidDel="00A573D3">
          <w:delText xml:space="preserve">How to </w:delText>
        </w:r>
      </w:del>
      <w:bookmarkStart w:id="943" w:name="_Toc265946797"/>
      <w:r w:rsidRPr="00925671">
        <w:t>Set</w:t>
      </w:r>
      <w:ins w:id="944" w:author="Heather Perreaux" w:date="2010-04-02T07:59:00Z">
        <w:r w:rsidR="00A573D3">
          <w:t>ting</w:t>
        </w:r>
      </w:ins>
      <w:r w:rsidRPr="00925671">
        <w:t xml:space="preserve"> Display</w:t>
      </w:r>
      <w:ins w:id="945" w:author="Ellen Lehnert" w:date="2010-07-03T15:10:00Z">
        <w:r w:rsidR="007F3BCA">
          <w:t xml:space="preserve"> and General </w:t>
        </w:r>
      </w:ins>
      <w:del w:id="946" w:author="Ellen Lehnert" w:date="2010-07-03T15:10:00Z">
        <w:r w:rsidRPr="00925671" w:rsidDel="007F3BCA">
          <w:delText xml:space="preserve"> </w:delText>
        </w:r>
      </w:del>
      <w:r w:rsidRPr="00925671">
        <w:t>Options</w:t>
      </w:r>
      <w:bookmarkEnd w:id="943"/>
    </w:p>
    <w:p w:rsidR="00E72409" w:rsidRDefault="00E72409" w:rsidP="00E72409">
      <w:pPr>
        <w:pStyle w:val="FormatPPT"/>
      </w:pPr>
      <w:r>
        <w:drawing>
          <wp:inline distT="0" distB="0" distL="0" distR="0">
            <wp:extent cx="3651250" cy="2305685"/>
            <wp:effectExtent l="19050" t="0" r="6350" b="0"/>
            <wp:docPr id="83" name="Objec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3"/>
                    <pic:cNvPicPr>
                      <a:picLocks noChangeAspect="1" noChangeArrowheads="1"/>
                    </pic:cNvPicPr>
                  </pic:nvPicPr>
                  <pic:blipFill>
                    <a:blip r:embed="rId19" cstate="print"/>
                    <a:srcRect t="10664" b="5333"/>
                    <a:stretch>
                      <a:fillRect/>
                    </a:stretch>
                  </pic:blipFill>
                  <pic:spPr bwMode="auto">
                    <a:xfrm>
                      <a:off x="0" y="0"/>
                      <a:ext cx="3651250" cy="2305685"/>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7F3BCA" w:rsidP="00E72409">
      <w:ins w:id="947" w:author="Ellen Lehnert" w:date="2010-07-03T15:10:00Z">
        <w:r>
          <w:t xml:space="preserve">General options are options which affect </w:t>
        </w:r>
      </w:ins>
      <w:ins w:id="948" w:author="Ellen Lehnert" w:date="2010-07-03T15:11:00Z">
        <w:r>
          <w:t xml:space="preserve">how the </w:t>
        </w:r>
      </w:ins>
      <w:ins w:id="949" w:author="Ellen Lehnert" w:date="2010-07-03T15:10:00Z">
        <w:r>
          <w:t>installation of Project 2010 on a desktop</w:t>
        </w:r>
      </w:ins>
      <w:ins w:id="950" w:author="Ellen Lehnert" w:date="2010-07-03T15:11:00Z">
        <w:r>
          <w:t xml:space="preserve"> will operate</w:t>
        </w:r>
      </w:ins>
      <w:ins w:id="951" w:author="Ellen Lehnert" w:date="2010-07-03T15:10:00Z">
        <w:r>
          <w:t xml:space="preserve">.  </w:t>
        </w:r>
      </w:ins>
      <w:del w:id="952" w:author="Heather Perreaux" w:date="2010-04-02T07:59:00Z">
        <w:r w:rsidR="008B2A10" w:rsidDel="001C600A">
          <w:delText>The d</w:delText>
        </w:r>
      </w:del>
      <w:ins w:id="953" w:author="Heather Perreaux" w:date="2010-04-02T07:59:00Z">
        <w:r w:rsidR="001C600A">
          <w:t>D</w:t>
        </w:r>
      </w:ins>
      <w:r w:rsidR="008B2A10">
        <w:t xml:space="preserve">isplay options are options that will help the user interface with </w:t>
      </w:r>
      <w:del w:id="954" w:author="Heather Perreaux" w:date="2010-04-01T16:15:00Z">
        <w:r w:rsidR="008B2A10" w:rsidDel="00556DCA">
          <w:delText>MS Project 2010</w:delText>
        </w:r>
      </w:del>
      <w:ins w:id="955" w:author="Heather Perreaux" w:date="2010-04-01T16:15:00Z">
        <w:r w:rsidR="00556DCA">
          <w:t>Project 2010</w:t>
        </w:r>
      </w:ins>
      <w:r w:rsidR="008B2A10">
        <w:t xml:space="preserve"> software.  The options selected are </w:t>
      </w:r>
      <w:del w:id="956" w:author="Heather Perreaux" w:date="2010-04-02T08:00:00Z">
        <w:r w:rsidR="008B2A10" w:rsidDel="001C600A">
          <w:delText xml:space="preserve">options </w:delText>
        </w:r>
      </w:del>
      <w:r w:rsidR="008B2A10">
        <w:t xml:space="preserve">unique to each user and </w:t>
      </w:r>
      <w:ins w:id="957" w:author="Ellen Lehnert" w:date="2010-07-03T15:12:00Z">
        <w:r>
          <w:t>are a personal preference.  T</w:t>
        </w:r>
      </w:ins>
      <w:del w:id="958" w:author="Ellen Lehnert" w:date="2010-07-03T15:12:00Z">
        <w:r w:rsidR="008B2A10" w:rsidDel="007F3BCA">
          <w:delText>t</w:delText>
        </w:r>
      </w:del>
      <w:r w:rsidR="008B2A10">
        <w:t>hese options do not have an influence on the ability to create a project schedule.</w:t>
      </w:r>
    </w:p>
    <w:p w:rsidR="00DE6B4F" w:rsidRDefault="008B2A10">
      <w:pPr>
        <w:pStyle w:val="HD4"/>
      </w:pPr>
      <w:r>
        <w:t xml:space="preserve">To </w:t>
      </w:r>
      <w:del w:id="959" w:author="Heather Perreaux" w:date="2010-04-02T10:56:00Z">
        <w:r w:rsidDel="004751DF">
          <w:delText>access the</w:delText>
        </w:r>
      </w:del>
      <w:ins w:id="960" w:author="Heather Perreaux" w:date="2010-04-02T10:56:00Z">
        <w:r w:rsidR="004751DF">
          <w:t xml:space="preserve">navigate to </w:t>
        </w:r>
      </w:ins>
      <w:del w:id="961" w:author="Heather Perreaux" w:date="2010-04-02T10:56:00Z">
        <w:r w:rsidDel="004751DF">
          <w:delText xml:space="preserve"> </w:delText>
        </w:r>
      </w:del>
      <w:del w:id="962" w:author="Ellen Lehnert" w:date="2010-07-02T22:11:00Z">
        <w:r w:rsidDel="00245651">
          <w:delText>Display</w:delText>
        </w:r>
      </w:del>
      <w:ins w:id="963" w:author="Ellen Lehnert" w:date="2010-07-02T22:11:00Z">
        <w:r w:rsidR="00245651">
          <w:t>General</w:t>
        </w:r>
      </w:ins>
      <w:r>
        <w:t xml:space="preserve"> options: </w:t>
      </w:r>
    </w:p>
    <w:p w:rsidR="008B2A10" w:rsidRPr="00A32A7E" w:rsidRDefault="008B2A10" w:rsidP="00E72409">
      <w:r w:rsidRPr="001C600A">
        <w:t>Click</w:t>
      </w:r>
      <w:r w:rsidR="00D67C35" w:rsidRPr="00D67C35">
        <w:rPr>
          <w:b/>
        </w:rPr>
        <w:t xml:space="preserve"> </w:t>
      </w:r>
      <w:del w:id="964" w:author="Heather Perreaux" w:date="2010-04-01T18:17:00Z">
        <w:r w:rsidR="00D67C35" w:rsidRPr="00D67C35">
          <w:rPr>
            <w:b/>
          </w:rPr>
          <w:delText xml:space="preserve">on </w:delText>
        </w:r>
      </w:del>
      <w:r w:rsidR="00D67C35" w:rsidRPr="00D67C35">
        <w:rPr>
          <w:b/>
        </w:rPr>
        <w:t xml:space="preserve">File </w:t>
      </w:r>
      <w:r w:rsidR="00D67C35" w:rsidRPr="00D67C35">
        <w:rPr>
          <w:b/>
        </w:rPr>
        <w:sym w:font="Wingdings" w:char="F0E0"/>
      </w:r>
      <w:r w:rsidR="00D67C35" w:rsidRPr="00D67C35">
        <w:rPr>
          <w:b/>
        </w:rPr>
        <w:t xml:space="preserve"> Options </w:t>
      </w:r>
      <w:r w:rsidR="00D67C35" w:rsidRPr="00D67C35">
        <w:rPr>
          <w:b/>
        </w:rPr>
        <w:sym w:font="Wingdings" w:char="F0E0"/>
      </w:r>
      <w:r w:rsidR="00D67C35" w:rsidRPr="00D67C35">
        <w:rPr>
          <w:b/>
        </w:rPr>
        <w:t xml:space="preserve"> </w:t>
      </w:r>
      <w:del w:id="965" w:author="Ellen Lehnert" w:date="2010-07-02T22:11:00Z">
        <w:r w:rsidR="00D67C35" w:rsidRPr="00D67C35" w:rsidDel="00245651">
          <w:rPr>
            <w:b/>
          </w:rPr>
          <w:delText>General:</w:delText>
        </w:r>
        <w:r w:rsidRPr="00A32A7E" w:rsidDel="00245651">
          <w:delText xml:space="preserve"> </w:delText>
        </w:r>
      </w:del>
      <w:ins w:id="966" w:author="Ellen Lehnert" w:date="2010-07-02T22:11:00Z">
        <w:r w:rsidR="00245651">
          <w:rPr>
            <w:b/>
          </w:rPr>
          <w:t>General</w:t>
        </w:r>
      </w:ins>
    </w:p>
    <w:p w:rsidR="004A17EE" w:rsidRDefault="004A17EE" w:rsidP="004A17EE">
      <w:pPr>
        <w:rPr>
          <w:ins w:id="967" w:author="Ellen Lehnert" w:date="2010-07-02T22:12:00Z"/>
        </w:rPr>
      </w:pPr>
      <w:ins w:id="968" w:author="Ellen Lehnert" w:date="2010-07-02T22:12:00Z">
        <w:r>
          <w:t xml:space="preserve">In the Project view section, the user may select the default view for usage of Project 2010 and the date format for dates for reports and views (tables). </w:t>
        </w:r>
      </w:ins>
    </w:p>
    <w:p w:rsidR="008B2A10" w:rsidRDefault="008B2A10" w:rsidP="00E72409"/>
    <w:p w:rsidR="008B2A10" w:rsidRDefault="005B3695" w:rsidP="008B2A10">
      <w:pPr>
        <w:pStyle w:val="Art"/>
        <w:jc w:val="center"/>
      </w:pPr>
      <w:r>
        <w:rPr>
          <w:noProof/>
        </w:rPr>
        <w:pict>
          <v:rect id="_x0000_s1030" style="position:absolute;left:0;text-align:left;margin-left:88.9pt;margin-top:98.55pt;width:266.1pt;height:57.6pt;z-index:251663360" filled="f" strokecolor="red" strokeweight="1pt"/>
        </w:pict>
      </w:r>
      <w:r w:rsidR="008B2A10">
        <w:rPr>
          <w:noProof/>
        </w:rPr>
        <w:drawing>
          <wp:inline distT="0" distB="0" distL="0" distR="0">
            <wp:extent cx="3505200" cy="2689661"/>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3505200" cy="2689661"/>
                    </a:xfrm>
                    <a:prstGeom prst="rect">
                      <a:avLst/>
                    </a:prstGeom>
                    <a:noFill/>
                    <a:ln w="9525">
                      <a:noFill/>
                      <a:miter lim="800000"/>
                      <a:headEnd/>
                      <a:tailEnd/>
                    </a:ln>
                  </pic:spPr>
                </pic:pic>
              </a:graphicData>
            </a:graphic>
          </wp:inline>
        </w:drawing>
      </w:r>
    </w:p>
    <w:p w:rsidR="001C600A" w:rsidRDefault="001C600A" w:rsidP="00E72409">
      <w:pPr>
        <w:rPr>
          <w:ins w:id="969" w:author="Heather Perreaux" w:date="2010-04-02T08:00:00Z"/>
        </w:rPr>
      </w:pPr>
    </w:p>
    <w:p w:rsidR="00E72409" w:rsidDel="004A17EE" w:rsidRDefault="008B2A10" w:rsidP="00E72409">
      <w:pPr>
        <w:rPr>
          <w:del w:id="970" w:author="Ellen Lehnert" w:date="2010-07-02T22:12:00Z"/>
        </w:rPr>
      </w:pPr>
      <w:del w:id="971" w:author="Ellen Lehnert" w:date="2010-07-02T22:12:00Z">
        <w:r w:rsidDel="004A17EE">
          <w:delText>In the Project view section, the user may select the default view for usage of MS Project 2010</w:delText>
        </w:r>
      </w:del>
      <w:ins w:id="972" w:author="Heather Perreaux" w:date="2010-04-01T16:15:00Z">
        <w:del w:id="973" w:author="Ellen Lehnert" w:date="2010-07-02T22:12:00Z">
          <w:r w:rsidR="00556DCA" w:rsidDel="004A17EE">
            <w:delText>Project 2010</w:delText>
          </w:r>
        </w:del>
      </w:ins>
      <w:del w:id="974" w:author="Ellen Lehnert" w:date="2010-07-02T22:12:00Z">
        <w:r w:rsidDel="004A17EE">
          <w:delText xml:space="preserve"> and the date format for dates for reports and views (tables). </w:delText>
        </w:r>
      </w:del>
    </w:p>
    <w:p w:rsidR="00E66EE1" w:rsidRDefault="00E66EE1" w:rsidP="00E72409"/>
    <w:p w:rsidR="00E66EE1" w:rsidRDefault="00E66EE1" w:rsidP="00E72409"/>
    <w:p w:rsidR="00E66EE1" w:rsidDel="004A17EE" w:rsidRDefault="00E66EE1" w:rsidP="00E72409">
      <w:pPr>
        <w:rPr>
          <w:del w:id="975" w:author="Ellen Lehnert" w:date="2010-07-02T22:12:00Z"/>
        </w:rPr>
      </w:pPr>
    </w:p>
    <w:p w:rsidR="00E66EE1" w:rsidDel="004A17EE" w:rsidRDefault="00E66EE1" w:rsidP="00E72409">
      <w:pPr>
        <w:rPr>
          <w:del w:id="976" w:author="Ellen Lehnert" w:date="2010-07-02T22:12:00Z"/>
        </w:rPr>
      </w:pPr>
    </w:p>
    <w:p w:rsidR="00E66EE1" w:rsidDel="004A17EE" w:rsidRDefault="00E66EE1" w:rsidP="00E72409">
      <w:pPr>
        <w:rPr>
          <w:del w:id="977" w:author="Ellen Lehnert" w:date="2010-07-02T22:12:00Z"/>
        </w:rPr>
      </w:pPr>
    </w:p>
    <w:p w:rsidR="007F3BCA" w:rsidRDefault="007F3BCA" w:rsidP="007F3BCA">
      <w:pPr>
        <w:pStyle w:val="HD4"/>
        <w:rPr>
          <w:ins w:id="978" w:author="Ellen Lehnert" w:date="2010-07-03T15:12:00Z"/>
        </w:rPr>
      </w:pPr>
      <w:ins w:id="979" w:author="Ellen Lehnert" w:date="2010-07-03T15:12:00Z">
        <w:r>
          <w:t xml:space="preserve">To navigate to </w:t>
        </w:r>
      </w:ins>
      <w:ins w:id="980" w:author="Ellen Lehnert" w:date="2010-07-03T15:13:00Z">
        <w:r>
          <w:t>Display</w:t>
        </w:r>
      </w:ins>
      <w:ins w:id="981" w:author="Ellen Lehnert" w:date="2010-07-03T15:12:00Z">
        <w:r>
          <w:t xml:space="preserve"> options: </w:t>
        </w:r>
      </w:ins>
    </w:p>
    <w:p w:rsidR="008B2A10" w:rsidDel="007F3BCA" w:rsidRDefault="008B2A10" w:rsidP="00E72409">
      <w:pPr>
        <w:rPr>
          <w:del w:id="982" w:author="Ellen Lehnert" w:date="2010-07-03T15:12:00Z"/>
        </w:rPr>
      </w:pPr>
      <w:del w:id="983" w:author="Ellen Lehnert" w:date="2010-07-03T15:12:00Z">
        <w:r w:rsidDel="007F3BCA">
          <w:delText xml:space="preserve">More Display options are available at: </w:delText>
        </w:r>
      </w:del>
    </w:p>
    <w:p w:rsidR="008B2A10" w:rsidRDefault="003B0E41" w:rsidP="00E72409">
      <w:pPr>
        <w:rPr>
          <w:ins w:id="984" w:author="Ellen Lehnert" w:date="2010-07-02T22:13:00Z"/>
        </w:rPr>
      </w:pPr>
      <w:ins w:id="985" w:author="Ellen Lehnert" w:date="2010-07-02T22:13:00Z">
        <w:r w:rsidRPr="003B0E41">
          <w:t xml:space="preserve">Click </w:t>
        </w:r>
      </w:ins>
      <w:r w:rsidR="00D67C35" w:rsidRPr="00D67C35">
        <w:rPr>
          <w:b/>
        </w:rPr>
        <w:t xml:space="preserve">File </w:t>
      </w:r>
      <w:r w:rsidR="00D67C35" w:rsidRPr="00D67C35">
        <w:rPr>
          <w:b/>
        </w:rPr>
        <w:sym w:font="Wingdings" w:char="F0E0"/>
      </w:r>
      <w:r w:rsidR="00D67C35" w:rsidRPr="00D67C35">
        <w:rPr>
          <w:b/>
        </w:rPr>
        <w:t xml:space="preserve"> Options </w:t>
      </w:r>
      <w:r w:rsidR="00D67C35" w:rsidRPr="00D67C35">
        <w:rPr>
          <w:b/>
        </w:rPr>
        <w:sym w:font="Wingdings" w:char="F0E0"/>
      </w:r>
      <w:r w:rsidR="00D67C35" w:rsidRPr="00D67C35">
        <w:rPr>
          <w:b/>
        </w:rPr>
        <w:t xml:space="preserve"> Display</w:t>
      </w:r>
      <w:del w:id="986" w:author="Heather Perreaux" w:date="2010-04-02T08:01:00Z">
        <w:r w:rsidR="008B2A10" w:rsidDel="001C600A">
          <w:delText>:</w:delText>
        </w:r>
      </w:del>
      <w:r w:rsidR="008B2A10">
        <w:t xml:space="preserve"> </w:t>
      </w:r>
    </w:p>
    <w:p w:rsidR="004A17EE" w:rsidRDefault="004A17EE" w:rsidP="004A17EE">
      <w:pPr>
        <w:rPr>
          <w:ins w:id="987" w:author="Ellen Lehnert" w:date="2010-07-02T22:13:00Z"/>
        </w:rPr>
      </w:pPr>
      <w:ins w:id="988" w:author="Ellen Lehnert" w:date="2010-07-02T22:13:00Z">
        <w:r>
          <w:t>These options refer to which elements should be viewed on the screen.  Th</w:t>
        </w:r>
      </w:ins>
      <w:ins w:id="989" w:author="Ellen Lehnert" w:date="2010-07-03T15:24:00Z">
        <w:r w:rsidR="0055106F">
          <w:t>ese options</w:t>
        </w:r>
      </w:ins>
      <w:ins w:id="990" w:author="Ellen Lehnert" w:date="2010-07-02T22:13:00Z">
        <w:r>
          <w:t xml:space="preserve"> </w:t>
        </w:r>
      </w:ins>
      <w:proofErr w:type="gramStart"/>
      <w:ins w:id="991" w:author="Ellen Lehnert" w:date="2010-07-03T15:25:00Z">
        <w:r w:rsidR="0055106F">
          <w:t xml:space="preserve">will </w:t>
        </w:r>
      </w:ins>
      <w:ins w:id="992" w:author="Ellen Lehnert" w:date="2010-07-02T22:13:00Z">
        <w:r>
          <w:t xml:space="preserve"> control</w:t>
        </w:r>
        <w:proofErr w:type="gramEnd"/>
        <w:r>
          <w:t xml:space="preserve"> which indicators are shown in the indicator column</w:t>
        </w:r>
      </w:ins>
      <w:ins w:id="993" w:author="Ellen Lehnert" w:date="2010-07-02T22:14:00Z">
        <w:r>
          <w:t>, curren</w:t>
        </w:r>
      </w:ins>
      <w:ins w:id="994" w:author="Ellen Lehnert" w:date="2010-07-03T15:25:00Z">
        <w:r w:rsidR="0055106F">
          <w:t>c</w:t>
        </w:r>
      </w:ins>
      <w:ins w:id="995" w:author="Ellen Lehnert" w:date="2010-07-02T22:14:00Z">
        <w:r>
          <w:t>y values</w:t>
        </w:r>
      </w:ins>
      <w:ins w:id="996" w:author="Ellen Lehnert" w:date="2010-07-02T22:13:00Z">
        <w:r>
          <w:t xml:space="preserve"> and if the Entry bar is visible or not.</w:t>
        </w:r>
      </w:ins>
    </w:p>
    <w:p w:rsidR="004A17EE" w:rsidRDefault="004A17EE" w:rsidP="00E72409">
      <w:pPr>
        <w:rPr>
          <w:ins w:id="997" w:author="Ellen Lehnert" w:date="2010-07-02T22:13:00Z"/>
        </w:rPr>
      </w:pPr>
    </w:p>
    <w:p w:rsidR="004A17EE" w:rsidDel="004A17EE" w:rsidRDefault="004A17EE" w:rsidP="00E72409">
      <w:pPr>
        <w:rPr>
          <w:del w:id="998" w:author="Ellen Lehnert" w:date="2010-07-02T22:13:00Z"/>
        </w:rPr>
      </w:pPr>
    </w:p>
    <w:p w:rsidR="008B2A10" w:rsidRDefault="008B2A10" w:rsidP="008B2A10">
      <w:pPr>
        <w:pStyle w:val="Art"/>
        <w:jc w:val="center"/>
      </w:pPr>
      <w:r>
        <w:rPr>
          <w:noProof/>
        </w:rPr>
        <w:drawing>
          <wp:inline distT="0" distB="0" distL="0" distR="0">
            <wp:extent cx="4234870" cy="2866680"/>
            <wp:effectExtent l="19050" t="0" r="0" b="0"/>
            <wp:docPr id="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4238706" cy="2869277"/>
                    </a:xfrm>
                    <a:prstGeom prst="rect">
                      <a:avLst/>
                    </a:prstGeom>
                    <a:noFill/>
                    <a:ln w="9525">
                      <a:noFill/>
                      <a:miter lim="800000"/>
                      <a:headEnd/>
                      <a:tailEnd/>
                    </a:ln>
                  </pic:spPr>
                </pic:pic>
              </a:graphicData>
            </a:graphic>
          </wp:inline>
        </w:drawing>
      </w:r>
    </w:p>
    <w:p w:rsidR="0055106F" w:rsidRDefault="0055106F" w:rsidP="00E72409">
      <w:pPr>
        <w:rPr>
          <w:ins w:id="999" w:author="Ellen Lehnert" w:date="2010-07-03T15:25:00Z"/>
        </w:rPr>
      </w:pPr>
    </w:p>
    <w:p w:rsidR="008B2A10" w:rsidRDefault="007F3BCA" w:rsidP="00E72409">
      <w:pPr>
        <w:rPr>
          <w:ins w:id="1000" w:author="Ellen Lehnert" w:date="2010-07-02T22:16:00Z"/>
        </w:rPr>
      </w:pPr>
      <w:ins w:id="1001" w:author="Ellen Lehnert" w:date="2010-07-03T15:13:00Z">
        <w:r>
          <w:t>Additional</w:t>
        </w:r>
      </w:ins>
      <w:ins w:id="1002" w:author="Ellen Lehnert" w:date="2010-07-02T22:16:00Z">
        <w:r w:rsidR="004A17EE">
          <w:t xml:space="preserve"> display options are available at:</w:t>
        </w:r>
      </w:ins>
    </w:p>
    <w:p w:rsidR="004A17EE" w:rsidRDefault="004A17EE" w:rsidP="00E72409">
      <w:pPr>
        <w:rPr>
          <w:ins w:id="1003" w:author="Ellen Lehnert" w:date="2010-07-02T22:18:00Z"/>
          <w:b/>
        </w:rPr>
      </w:pPr>
      <w:ins w:id="1004" w:author="Ellen Lehnert" w:date="2010-07-02T22:17:00Z">
        <w:r>
          <w:t xml:space="preserve">Click </w:t>
        </w:r>
        <w:r w:rsidR="003B0E41" w:rsidRPr="003B0E41">
          <w:rPr>
            <w:b/>
          </w:rPr>
          <w:t xml:space="preserve">File </w:t>
        </w:r>
        <w:r w:rsidR="003B0E41" w:rsidRPr="003B0E41">
          <w:rPr>
            <w:b/>
          </w:rPr>
          <w:sym w:font="Wingdings" w:char="F0E0"/>
        </w:r>
        <w:r w:rsidR="003B0E41" w:rsidRPr="003B0E41">
          <w:rPr>
            <w:b/>
          </w:rPr>
          <w:t xml:space="preserve"> Options </w:t>
        </w:r>
        <w:r w:rsidR="003B0E41" w:rsidRPr="003B0E41">
          <w:rPr>
            <w:b/>
          </w:rPr>
          <w:sym w:font="Wingdings" w:char="F0E0"/>
        </w:r>
        <w:r w:rsidR="003B0E41" w:rsidRPr="003B0E41">
          <w:rPr>
            <w:b/>
          </w:rPr>
          <w:t xml:space="preserve"> Advanced</w:t>
        </w:r>
      </w:ins>
    </w:p>
    <w:p w:rsidR="004A17EE" w:rsidRPr="004A17EE" w:rsidRDefault="003B0E41" w:rsidP="00E72409">
      <w:pPr>
        <w:rPr>
          <w:ins w:id="1005" w:author="Ellen Lehnert" w:date="2010-07-02T22:19:00Z"/>
        </w:rPr>
      </w:pPr>
      <w:ins w:id="1006" w:author="Ellen Lehnert" w:date="2010-07-02T22:19:00Z">
        <w:r w:rsidRPr="003B0E41">
          <w:t xml:space="preserve">Some of the options that should be considered are: </w:t>
        </w:r>
      </w:ins>
    </w:p>
    <w:p w:rsidR="002B3960" w:rsidRDefault="003B0E41">
      <w:pPr>
        <w:pStyle w:val="ListParagraph"/>
        <w:numPr>
          <w:ilvl w:val="0"/>
          <w:numId w:val="48"/>
        </w:numPr>
        <w:rPr>
          <w:ins w:id="1007" w:author="Ellen Lehnert" w:date="2010-07-02T22:20:00Z"/>
        </w:rPr>
      </w:pPr>
      <w:ins w:id="1008" w:author="Ellen Lehnert" w:date="2010-07-02T22:20:00Z">
        <w:r w:rsidRPr="0014686B">
          <w:rPr>
            <w:b/>
          </w:rPr>
          <w:t>Show th</w:t>
        </w:r>
      </w:ins>
      <w:ins w:id="1009" w:author="Ellen Lehnert" w:date="2010-07-03T15:25:00Z">
        <w:r w:rsidR="0055106F" w:rsidRPr="0014686B">
          <w:rPr>
            <w:b/>
          </w:rPr>
          <w:t>is</w:t>
        </w:r>
      </w:ins>
      <w:ins w:id="1010" w:author="Ellen Lehnert" w:date="2010-07-02T22:20:00Z">
        <w:r w:rsidRPr="0014686B">
          <w:rPr>
            <w:b/>
          </w:rPr>
          <w:t xml:space="preserve"> number of </w:t>
        </w:r>
      </w:ins>
      <w:ins w:id="1011" w:author="Ellen Lehnert" w:date="2010-07-03T15:26:00Z">
        <w:r w:rsidR="0055106F" w:rsidRPr="0014686B">
          <w:rPr>
            <w:b/>
          </w:rPr>
          <w:t>recent</w:t>
        </w:r>
      </w:ins>
      <w:ins w:id="1012" w:author="Ellen Lehnert" w:date="2010-07-02T22:20:00Z">
        <w:r w:rsidRPr="0014686B">
          <w:rPr>
            <w:b/>
          </w:rPr>
          <w:t xml:space="preserve"> documents</w:t>
        </w:r>
      </w:ins>
      <w:ins w:id="1013" w:author="Ellen Lehnert" w:date="2010-07-02T22:21:00Z">
        <w:r w:rsidR="004A17EE" w:rsidRPr="0014686B">
          <w:rPr>
            <w:b/>
          </w:rPr>
          <w:t xml:space="preserve"> </w:t>
        </w:r>
        <w:r w:rsidR="004A17EE">
          <w:t>– optional number</w:t>
        </w:r>
      </w:ins>
      <w:ins w:id="1014" w:author="Ellen Lehnert" w:date="2010-07-03T15:26:00Z">
        <w:r w:rsidR="0055106F">
          <w:t>, list will show in the Recent tab in the backstage</w:t>
        </w:r>
      </w:ins>
    </w:p>
    <w:p w:rsidR="002B3960" w:rsidRDefault="004A17EE">
      <w:pPr>
        <w:pStyle w:val="ListParagraph"/>
        <w:numPr>
          <w:ilvl w:val="0"/>
          <w:numId w:val="48"/>
        </w:numPr>
        <w:rPr>
          <w:ins w:id="1015" w:author="Ellen Lehnert" w:date="2010-07-02T22:22:00Z"/>
        </w:rPr>
      </w:pPr>
      <w:ins w:id="1016" w:author="Ellen Lehnert" w:date="2010-07-02T22:20:00Z">
        <w:r w:rsidRPr="0014686B">
          <w:rPr>
            <w:b/>
          </w:rPr>
          <w:t xml:space="preserve">Automatically add new views, tabls, filters and groups to </w:t>
        </w:r>
      </w:ins>
      <w:ins w:id="1017" w:author="Ellen Lehnert" w:date="2010-07-02T22:21:00Z">
        <w:r w:rsidRPr="0014686B">
          <w:rPr>
            <w:b/>
          </w:rPr>
          <w:t>the g</w:t>
        </w:r>
      </w:ins>
      <w:ins w:id="1018" w:author="Ellen Lehnert" w:date="2010-07-02T22:20:00Z">
        <w:r w:rsidRPr="0014686B">
          <w:rPr>
            <w:b/>
          </w:rPr>
          <w:t xml:space="preserve">lobal </w:t>
        </w:r>
      </w:ins>
      <w:ins w:id="1019" w:author="Ellen Lehnert" w:date="2010-07-02T22:21:00Z">
        <w:r>
          <w:t xml:space="preserve"> - recommended</w:t>
        </w:r>
      </w:ins>
    </w:p>
    <w:p w:rsidR="002B3960" w:rsidRDefault="004A17EE">
      <w:pPr>
        <w:pStyle w:val="ListParagraph"/>
        <w:numPr>
          <w:ilvl w:val="0"/>
          <w:numId w:val="48"/>
        </w:numPr>
        <w:rPr>
          <w:ins w:id="1020" w:author="Ellen Lehnert" w:date="2010-07-02T22:22:00Z"/>
        </w:rPr>
      </w:pPr>
      <w:ins w:id="1021" w:author="Ellen Lehnert" w:date="2010-07-02T22:22:00Z">
        <w:r w:rsidRPr="0014686B">
          <w:rPr>
            <w:b/>
          </w:rPr>
          <w:t xml:space="preserve">Settings for </w:t>
        </w:r>
      </w:ins>
      <w:ins w:id="1022" w:author="Ellen Lehnert" w:date="2010-07-03T15:27:00Z">
        <w:r w:rsidR="0014686B" w:rsidRPr="0014686B">
          <w:rPr>
            <w:b/>
          </w:rPr>
          <w:t xml:space="preserve">duration </w:t>
        </w:r>
      </w:ins>
      <w:ins w:id="1023" w:author="Ellen Lehnert" w:date="2010-07-02T22:22:00Z">
        <w:r w:rsidR="00EC7BDF" w:rsidRPr="0014686B">
          <w:rPr>
            <w:b/>
          </w:rPr>
          <w:t>label values</w:t>
        </w:r>
      </w:ins>
      <w:ins w:id="1024" w:author="Ellen Lehnert" w:date="2010-07-02T22:23:00Z">
        <w:r w:rsidR="00EC7BDF" w:rsidRPr="0014686B">
          <w:rPr>
            <w:b/>
          </w:rPr>
          <w:t xml:space="preserve"> </w:t>
        </w:r>
        <w:r w:rsidR="00EC7BDF">
          <w:t xml:space="preserve">– </w:t>
        </w:r>
      </w:ins>
      <w:ins w:id="1025" w:author="Ellen Lehnert" w:date="2010-07-03T15:27:00Z">
        <w:r w:rsidR="0014686B">
          <w:t xml:space="preserve">Minutes, Days, etc. - </w:t>
        </w:r>
      </w:ins>
      <w:ins w:id="1026" w:author="Ellen Lehnert" w:date="2010-07-02T22:23:00Z">
        <w:r w:rsidR="00EC7BDF">
          <w:t>may alter as needed</w:t>
        </w:r>
      </w:ins>
    </w:p>
    <w:p w:rsidR="002B3960" w:rsidRDefault="00EC7BDF">
      <w:pPr>
        <w:pStyle w:val="ListParagraph"/>
        <w:numPr>
          <w:ilvl w:val="0"/>
          <w:numId w:val="48"/>
        </w:numPr>
        <w:rPr>
          <w:ins w:id="1027" w:author="Ellen Lehnert" w:date="2010-07-02T22:21:00Z"/>
        </w:rPr>
      </w:pPr>
      <w:ins w:id="1028" w:author="Ellen Lehnert" w:date="2010-07-02T22:23:00Z">
        <w:r w:rsidRPr="0014686B">
          <w:rPr>
            <w:b/>
          </w:rPr>
          <w:t xml:space="preserve">Show project summary task </w:t>
        </w:r>
        <w:r>
          <w:t>– recommended</w:t>
        </w:r>
      </w:ins>
    </w:p>
    <w:p w:rsidR="002B3960" w:rsidRDefault="005B3695">
      <w:pPr>
        <w:pStyle w:val="Art"/>
        <w:rPr>
          <w:ins w:id="1029" w:author="Ellen Lehnert" w:date="2010-07-02T22:18:00Z"/>
        </w:rPr>
      </w:pPr>
      <w:r>
        <w:rPr>
          <w:noProof/>
        </w:rPr>
        <w:pict>
          <v:rect id="_x0000_s1032" style="position:absolute;margin-left:15.05pt;margin-top:78.75pt;width:271.7pt;height:14.4pt;z-index:251665408" filled="f" strokecolor="red" strokeweight="1pt"/>
        </w:pict>
      </w:r>
      <w:r>
        <w:rPr>
          <w:noProof/>
        </w:rPr>
        <w:pict>
          <v:rect id="_x0000_s1031" style="position:absolute;margin-left:11.9pt;margin-top:183.35pt;width:127.1pt;height:13.75pt;z-index:251664384" filled="f" strokecolor="red" strokeweight="1pt"/>
        </w:pict>
      </w:r>
      <w:ins w:id="1030" w:author="Ellen Lehnert" w:date="2010-07-02T22:18:00Z">
        <w:r w:rsidR="000B538A">
          <w:rPr>
            <w:noProof/>
          </w:rPr>
          <w:drawing>
            <wp:inline distT="0" distB="0" distL="0" distR="0">
              <wp:extent cx="5475033" cy="3124863"/>
              <wp:effectExtent l="1905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478038" cy="3126578"/>
                      </a:xfrm>
                      <a:prstGeom prst="rect">
                        <a:avLst/>
                      </a:prstGeom>
                      <a:noFill/>
                      <a:ln w="9525">
                        <a:noFill/>
                        <a:miter lim="800000"/>
                        <a:headEnd/>
                        <a:tailEnd/>
                      </a:ln>
                    </pic:spPr>
                  </pic:pic>
                </a:graphicData>
              </a:graphic>
            </wp:inline>
          </w:drawing>
        </w:r>
      </w:ins>
    </w:p>
    <w:p w:rsidR="004A17EE" w:rsidRDefault="004A17EE" w:rsidP="00E72409"/>
    <w:p w:rsidR="008B2A10" w:rsidDel="004A17EE" w:rsidRDefault="008B2A10" w:rsidP="008B2A10">
      <w:pPr>
        <w:rPr>
          <w:del w:id="1031" w:author="Ellen Lehnert" w:date="2010-07-02T22:13:00Z"/>
        </w:rPr>
      </w:pPr>
      <w:del w:id="1032" w:author="Ellen Lehnert" w:date="2010-07-02T22:13:00Z">
        <w:r w:rsidDel="004A17EE">
          <w:delText>These options refer to which elements should be viewed on the screen</w:delText>
        </w:r>
        <w:r w:rsidR="00E66EE1" w:rsidDel="004A17EE">
          <w:delText>.  It</w:delText>
        </w:r>
      </w:del>
      <w:ins w:id="1033" w:author="Heather Perreaux" w:date="2010-04-02T08:02:00Z">
        <w:del w:id="1034" w:author="Ellen Lehnert" w:date="2010-07-02T22:13:00Z">
          <w:r w:rsidR="001C600A" w:rsidDel="004A17EE">
            <w:delText>This</w:delText>
          </w:r>
        </w:del>
      </w:ins>
      <w:del w:id="1035" w:author="Ellen Lehnert" w:date="2010-07-02T22:13:00Z">
        <w:r w:rsidR="00E66EE1" w:rsidDel="004A17EE">
          <w:delText xml:space="preserve"> can help you c</w:delText>
        </w:r>
      </w:del>
      <w:ins w:id="1036" w:author="Heather Perreaux" w:date="2010-04-02T08:02:00Z">
        <w:del w:id="1037" w:author="Ellen Lehnert" w:date="2010-07-02T22:13:00Z">
          <w:r w:rsidR="001C600A" w:rsidDel="004A17EE">
            <w:delText>c</w:delText>
          </w:r>
        </w:del>
      </w:ins>
      <w:del w:id="1038" w:author="Ellen Lehnert" w:date="2010-07-02T22:13:00Z">
        <w:r w:rsidR="00E66EE1" w:rsidDel="004A17EE">
          <w:delText>ontrol which indicators are shown in the indicator column and is</w:delText>
        </w:r>
      </w:del>
      <w:ins w:id="1039" w:author="Heather Perreaux" w:date="2010-04-02T08:02:00Z">
        <w:del w:id="1040" w:author="Ellen Lehnert" w:date="2010-07-02T22:13:00Z">
          <w:r w:rsidR="001C600A" w:rsidDel="004A17EE">
            <w:delText>f</w:delText>
          </w:r>
        </w:del>
      </w:ins>
      <w:del w:id="1041" w:author="Ellen Lehnert" w:date="2010-07-02T22:13:00Z">
        <w:r w:rsidR="00E66EE1" w:rsidDel="004A17EE">
          <w:delText xml:space="preserve"> you would like to view the</w:delText>
        </w:r>
        <w:r w:rsidDel="004A17EE">
          <w:delText xml:space="preserve"> Entry bar</w:delText>
        </w:r>
      </w:del>
      <w:ins w:id="1042" w:author="Heather Perreaux" w:date="2010-04-02T08:03:00Z">
        <w:del w:id="1043" w:author="Ellen Lehnert" w:date="2010-07-02T22:13:00Z">
          <w:r w:rsidR="001C600A" w:rsidDel="004A17EE">
            <w:delText xml:space="preserve"> is visible or not</w:delText>
          </w:r>
        </w:del>
      </w:ins>
      <w:del w:id="1044" w:author="Ellen Lehnert" w:date="2010-07-02T22:13:00Z">
        <w:r w:rsidR="00E66EE1" w:rsidDel="004A17EE">
          <w:delText>.</w:delText>
        </w:r>
      </w:del>
    </w:p>
    <w:p w:rsidR="00CA1F53" w:rsidRDefault="00D67C35" w:rsidP="008B2A10">
      <w:r w:rsidRPr="00D67C35">
        <w:rPr>
          <w:b/>
        </w:rPr>
        <w:t>Best practice:</w:t>
      </w:r>
      <w:r w:rsidR="00CA1F53">
        <w:t xml:space="preserve">  Each project schedule has the ability to contain a Project Summary task.  The Project Summary task is a zero level task that will serve as a constant grand total for the project schedule.  </w:t>
      </w:r>
      <w:ins w:id="1045" w:author="Ellen Lehnert" w:date="2010-07-02T22:24:00Z">
        <w:r w:rsidR="00EC7BDF">
          <w:t xml:space="preserve">The setting in the above options may be used </w:t>
        </w:r>
      </w:ins>
      <w:ins w:id="1046" w:author="Ellen Lehnert" w:date="2010-07-03T15:14:00Z">
        <w:r w:rsidR="007F3BCA">
          <w:t xml:space="preserve">to turn on the project summary task </w:t>
        </w:r>
      </w:ins>
      <w:ins w:id="1047" w:author="Ellen Lehnert" w:date="2010-07-02T22:24:00Z">
        <w:r w:rsidR="00EC7BDF">
          <w:t xml:space="preserve">or use the directions below. </w:t>
        </w:r>
      </w:ins>
    </w:p>
    <w:p w:rsidR="00CA1F53" w:rsidRDefault="00CA1F53" w:rsidP="008B2A10">
      <w:r>
        <w:t xml:space="preserve">To turn on the Project Summary task: </w:t>
      </w:r>
    </w:p>
    <w:p w:rsidR="004A17EE" w:rsidRDefault="004A17EE" w:rsidP="008B2A10">
      <w:pPr>
        <w:rPr>
          <w:ins w:id="1048" w:author="Ellen Lehnert" w:date="2010-07-02T22:15:00Z"/>
        </w:rPr>
      </w:pPr>
      <w:ins w:id="1049" w:author="Ellen Lehnert" w:date="2010-07-02T22:15:00Z">
        <w:r>
          <w:t xml:space="preserve">Click </w:t>
        </w:r>
        <w:r w:rsidR="003B0E41" w:rsidRPr="003B0E41">
          <w:rPr>
            <w:b/>
          </w:rPr>
          <w:t xml:space="preserve">Task </w:t>
        </w:r>
        <w:r w:rsidR="003B0E41" w:rsidRPr="003B0E41">
          <w:rPr>
            <w:b/>
          </w:rPr>
          <w:sym w:font="Wingdings" w:char="F0E0"/>
        </w:r>
        <w:r w:rsidR="003B0E41" w:rsidRPr="003B0E41">
          <w:rPr>
            <w:b/>
          </w:rPr>
          <w:t xml:space="preserve"> Gantt </w:t>
        </w:r>
        <w:proofErr w:type="gramStart"/>
        <w:r w:rsidR="003B0E41" w:rsidRPr="003B0E41">
          <w:rPr>
            <w:b/>
          </w:rPr>
          <w:t>Chart</w:t>
        </w:r>
        <w:proofErr w:type="gramEnd"/>
      </w:ins>
    </w:p>
    <w:p w:rsidR="00CA1F53" w:rsidRDefault="00CA1F53" w:rsidP="008B2A10">
      <w:r w:rsidRPr="008829D0">
        <w:t>Click</w:t>
      </w:r>
      <w:r w:rsidR="00D67C35" w:rsidRPr="00D67C35">
        <w:rPr>
          <w:b/>
        </w:rPr>
        <w:t xml:space="preserve"> </w:t>
      </w:r>
      <w:del w:id="1050" w:author="Heather Perreaux" w:date="2010-04-01T18:17:00Z">
        <w:r w:rsidR="00D67C35" w:rsidRPr="00D67C35">
          <w:rPr>
            <w:b/>
          </w:rPr>
          <w:delText xml:space="preserve">on </w:delText>
        </w:r>
      </w:del>
      <w:r w:rsidR="00D67C35" w:rsidRPr="00D67C35">
        <w:rPr>
          <w:b/>
        </w:rPr>
        <w:t xml:space="preserve">Format </w:t>
      </w:r>
      <w:r w:rsidR="00D67C35" w:rsidRPr="00D67C35">
        <w:rPr>
          <w:b/>
        </w:rPr>
        <w:sym w:font="Wingdings" w:char="F0E0"/>
      </w:r>
      <w:r w:rsidR="00D67C35" w:rsidRPr="00D67C35">
        <w:rPr>
          <w:b/>
        </w:rPr>
        <w:t xml:space="preserve"> Project Summary </w:t>
      </w:r>
      <w:del w:id="1051" w:author="Ellen Lehnert" w:date="2010-07-02T22:15:00Z">
        <w:r w:rsidR="00D67C35" w:rsidRPr="00D67C35" w:rsidDel="004A17EE">
          <w:rPr>
            <w:b/>
          </w:rPr>
          <w:delText>task</w:delText>
        </w:r>
        <w:r w:rsidDel="004A17EE">
          <w:delText xml:space="preserve"> </w:delText>
        </w:r>
      </w:del>
      <w:ins w:id="1052" w:author="Ellen Lehnert" w:date="2010-07-02T22:15:00Z">
        <w:r w:rsidR="004A17EE">
          <w:rPr>
            <w:b/>
          </w:rPr>
          <w:t>T</w:t>
        </w:r>
        <w:r w:rsidR="004A17EE" w:rsidRPr="00D67C35">
          <w:rPr>
            <w:b/>
          </w:rPr>
          <w:t>ask</w:t>
        </w:r>
        <w:r w:rsidR="004A17EE">
          <w:t xml:space="preserve"> </w:t>
        </w:r>
      </w:ins>
      <w:r>
        <w:t xml:space="preserve">(on the right side of the ribbon) </w:t>
      </w:r>
    </w:p>
    <w:p w:rsidR="00E66EE1" w:rsidRPr="008B2A10" w:rsidRDefault="00E66EE1" w:rsidP="008B2A10"/>
    <w:p w:rsidR="00E72409" w:rsidRDefault="00E72409" w:rsidP="00E72409">
      <w:pPr>
        <w:pStyle w:val="Pb"/>
        <w:framePr w:wrap="around"/>
      </w:pPr>
    </w:p>
    <w:p w:rsidR="00925671" w:rsidRDefault="00925671" w:rsidP="00925671">
      <w:pPr>
        <w:pStyle w:val="Heading2"/>
      </w:pPr>
      <w:bookmarkStart w:id="1053" w:name="_Toc265946798"/>
      <w:r w:rsidRPr="00925671">
        <w:t>Adding Project Information</w:t>
      </w:r>
      <w:bookmarkEnd w:id="1053"/>
    </w:p>
    <w:p w:rsidR="00925671" w:rsidRDefault="00925671" w:rsidP="00925671">
      <w:pPr>
        <w:pStyle w:val="FormatPPT"/>
      </w:pPr>
      <w:r>
        <w:drawing>
          <wp:inline distT="0" distB="0" distL="0" distR="0">
            <wp:extent cx="3650615" cy="2306320"/>
            <wp:effectExtent l="19050" t="0" r="6985" b="0"/>
            <wp:docPr id="5" name="Objec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4"/>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F70963" w:rsidRDefault="00794249" w:rsidP="00FC6219">
      <w:pPr>
        <w:pStyle w:val="Art"/>
        <w:rPr>
          <w:b w:val="0"/>
        </w:rPr>
      </w:pPr>
      <w:r>
        <w:rPr>
          <w:b w:val="0"/>
        </w:rPr>
        <w:t>The final project</w:t>
      </w:r>
      <w:ins w:id="1054" w:author="Ellen Lehnert" w:date="2010-07-02T22:26:00Z">
        <w:r w:rsidR="00EC7BDF" w:rsidRPr="00EC7BDF">
          <w:rPr>
            <w:b w:val="0"/>
          </w:rPr>
          <w:t xml:space="preserve"> </w:t>
        </w:r>
        <w:r w:rsidR="00EC7BDF">
          <w:rPr>
            <w:b w:val="0"/>
          </w:rPr>
          <w:t>information</w:t>
        </w:r>
      </w:ins>
      <w:r>
        <w:rPr>
          <w:b w:val="0"/>
        </w:rPr>
        <w:t xml:space="preserve"> </w:t>
      </w:r>
      <w:del w:id="1055" w:author="Ellen Lehnert" w:date="2010-07-02T22:26:00Z">
        <w:r w:rsidDel="00EC7BDF">
          <w:rPr>
            <w:b w:val="0"/>
          </w:rPr>
          <w:delText xml:space="preserve">level information </w:delText>
        </w:r>
      </w:del>
      <w:r>
        <w:rPr>
          <w:b w:val="0"/>
        </w:rPr>
        <w:t xml:space="preserve">that should be entered before proceeding with project schedule development </w:t>
      </w:r>
      <w:del w:id="1056" w:author="Heather Perreaux" w:date="2010-04-02T08:04:00Z">
        <w:r w:rsidDel="001079EF">
          <w:rPr>
            <w:b w:val="0"/>
          </w:rPr>
          <w:delText xml:space="preserve">are </w:delText>
        </w:r>
      </w:del>
      <w:ins w:id="1057" w:author="Heather Perreaux" w:date="2010-04-02T08:04:00Z">
        <w:r w:rsidR="001079EF">
          <w:rPr>
            <w:b w:val="0"/>
          </w:rPr>
          <w:t xml:space="preserve">is </w:t>
        </w:r>
      </w:ins>
      <w:r>
        <w:rPr>
          <w:b w:val="0"/>
        </w:rPr>
        <w:t xml:space="preserve">the </w:t>
      </w:r>
      <w:del w:id="1058" w:author="Heather Perreaux" w:date="2010-04-02T08:04:00Z">
        <w:r w:rsidDel="001079EF">
          <w:rPr>
            <w:b w:val="0"/>
          </w:rPr>
          <w:delText xml:space="preserve">entry of the </w:delText>
        </w:r>
      </w:del>
      <w:r>
        <w:rPr>
          <w:b w:val="0"/>
        </w:rPr>
        <w:t xml:space="preserve">project start or project finish date as well as indicating which calendar will be </w:t>
      </w:r>
      <w:del w:id="1059" w:author="Ellen Lehnert" w:date="2010-07-02T22:27:00Z">
        <w:r w:rsidDel="00EC7BDF">
          <w:rPr>
            <w:b w:val="0"/>
          </w:rPr>
          <w:delText xml:space="preserve">set </w:delText>
        </w:r>
      </w:del>
      <w:ins w:id="1060" w:author="Ellen Lehnert" w:date="2010-07-02T22:27:00Z">
        <w:r w:rsidR="00EC7BDF">
          <w:rPr>
            <w:b w:val="0"/>
          </w:rPr>
          <w:t xml:space="preserve">used </w:t>
        </w:r>
      </w:ins>
      <w:del w:id="1061" w:author="Heather Perreaux" w:date="2010-04-02T08:04:00Z">
        <w:r w:rsidDel="001079EF">
          <w:rPr>
            <w:b w:val="0"/>
          </w:rPr>
          <w:delText>to be</w:delText>
        </w:r>
      </w:del>
      <w:ins w:id="1062" w:author="Heather Perreaux" w:date="2010-04-02T08:04:00Z">
        <w:r w:rsidR="001079EF">
          <w:rPr>
            <w:b w:val="0"/>
          </w:rPr>
          <w:t>as</w:t>
        </w:r>
      </w:ins>
      <w:r>
        <w:rPr>
          <w:b w:val="0"/>
        </w:rPr>
        <w:t xml:space="preserve"> the project calendar.   This information is entered through the Project Information </w:t>
      </w:r>
      <w:del w:id="1063" w:author="Ellen Lehnert" w:date="2010-07-02T22:27:00Z">
        <w:r w:rsidDel="00EC7BDF">
          <w:rPr>
            <w:b w:val="0"/>
          </w:rPr>
          <w:delText>form</w:delText>
        </w:r>
      </w:del>
      <w:ins w:id="1064" w:author="Ellen Lehnert" w:date="2010-07-02T22:27:00Z">
        <w:r w:rsidR="00EC7BDF">
          <w:rPr>
            <w:b w:val="0"/>
          </w:rPr>
          <w:t>box</w:t>
        </w:r>
      </w:ins>
      <w:r>
        <w:rPr>
          <w:b w:val="0"/>
        </w:rPr>
        <w:t xml:space="preserve">. </w:t>
      </w:r>
    </w:p>
    <w:p w:rsidR="00794249" w:rsidRDefault="00794249" w:rsidP="00794249"/>
    <w:p w:rsidR="002B3960" w:rsidRDefault="003B0E41">
      <w:pPr>
        <w:pStyle w:val="HD4"/>
        <w:ind w:left="0"/>
        <w:rPr>
          <w:sz w:val="20"/>
          <w:szCs w:val="20"/>
        </w:rPr>
      </w:pPr>
      <w:r w:rsidRPr="003B0E41">
        <w:rPr>
          <w:sz w:val="20"/>
          <w:szCs w:val="20"/>
        </w:rPr>
        <w:t>To</w:t>
      </w:r>
      <w:del w:id="1065" w:author="Heather Perreaux" w:date="2010-04-02T10:57:00Z">
        <w:r w:rsidRPr="003B0E41">
          <w:rPr>
            <w:sz w:val="20"/>
            <w:szCs w:val="20"/>
          </w:rPr>
          <w:delText xml:space="preserve"> get to</w:delText>
        </w:r>
      </w:del>
      <w:ins w:id="1066" w:author="Heather Perreaux" w:date="2010-04-02T10:57:00Z">
        <w:r w:rsidRPr="003B0E41">
          <w:rPr>
            <w:sz w:val="20"/>
            <w:szCs w:val="20"/>
          </w:rPr>
          <w:t xml:space="preserve"> navigate to</w:t>
        </w:r>
      </w:ins>
      <w:r w:rsidRPr="003B0E41">
        <w:rPr>
          <w:sz w:val="20"/>
          <w:szCs w:val="20"/>
        </w:rPr>
        <w:t xml:space="preserve"> the Project Information </w:t>
      </w:r>
      <w:del w:id="1067" w:author="Heather Perreaux" w:date="2010-04-02T10:57:00Z">
        <w:r w:rsidRPr="003B0E41">
          <w:rPr>
            <w:sz w:val="20"/>
            <w:szCs w:val="20"/>
          </w:rPr>
          <w:delText>form:</w:delText>
        </w:r>
      </w:del>
      <w:ins w:id="1068" w:author="Heather Perreaux" w:date="2010-04-02T10:57:00Z">
        <w:r w:rsidRPr="003B0E41">
          <w:rPr>
            <w:sz w:val="20"/>
            <w:szCs w:val="20"/>
          </w:rPr>
          <w:t>dialogue box:</w:t>
        </w:r>
      </w:ins>
      <w:r w:rsidRPr="003B0E41">
        <w:rPr>
          <w:sz w:val="20"/>
          <w:szCs w:val="20"/>
        </w:rPr>
        <w:t xml:space="preserve"> </w:t>
      </w:r>
    </w:p>
    <w:p w:rsidR="00794249" w:rsidRDefault="00794249" w:rsidP="00FC6219">
      <w:pPr>
        <w:pStyle w:val="Art"/>
        <w:rPr>
          <w:b w:val="0"/>
        </w:rPr>
      </w:pPr>
    </w:p>
    <w:p w:rsidR="002B3960" w:rsidRDefault="003B0E41">
      <w:pPr>
        <w:pStyle w:val="Art"/>
        <w:rPr>
          <w:del w:id="1069" w:author="Ellen Lehnert" w:date="2010-07-02T22:33:00Z"/>
        </w:rPr>
      </w:pPr>
      <w:r>
        <w:t>Click</w:t>
      </w:r>
      <w:r w:rsidR="00D67C35" w:rsidRPr="00D67C35">
        <w:t xml:space="preserve"> </w:t>
      </w:r>
      <w:del w:id="1070" w:author="Heather Perreaux" w:date="2010-04-01T18:18:00Z">
        <w:r>
          <w:rPr>
            <w:b w:val="0"/>
          </w:rPr>
          <w:delText xml:space="preserve">on </w:delText>
        </w:r>
      </w:del>
      <w:r>
        <w:rPr>
          <w:b w:val="0"/>
        </w:rPr>
        <w:t xml:space="preserve">Project </w:t>
      </w:r>
      <w:r>
        <w:rPr>
          <w:b w:val="0"/>
        </w:rPr>
        <w:sym w:font="Wingdings" w:char="F0E0"/>
      </w:r>
      <w:r>
        <w:rPr>
          <w:b w:val="0"/>
        </w:rPr>
        <w:t xml:space="preserve"> Project Information</w:t>
      </w:r>
    </w:p>
    <w:p w:rsidR="00000000" w:rsidRDefault="000B538A">
      <w:pPr>
        <w:pStyle w:val="Art"/>
        <w:rPr>
          <w:del w:id="1071" w:author="Ellen Lehnert" w:date="2010-07-02T22:33:00Z"/>
        </w:rPr>
        <w:pPrChange w:id="1072" w:author="Ellen Lehnert" w:date="2010-07-02T22:33:00Z">
          <w:pPr/>
        </w:pPrChange>
      </w:pPr>
    </w:p>
    <w:p w:rsidR="002B3960" w:rsidRDefault="002B3960">
      <w:pPr>
        <w:ind w:left="0"/>
        <w:rPr>
          <w:del w:id="1073" w:author="Ellen Lehnert" w:date="2010-07-02T22:33:00Z"/>
        </w:rPr>
      </w:pPr>
    </w:p>
    <w:p w:rsidR="002B3960" w:rsidRDefault="002B3960">
      <w:pPr>
        <w:ind w:left="0"/>
        <w:rPr>
          <w:del w:id="1074" w:author="Ellen Lehnert" w:date="2010-07-02T22:33:00Z"/>
        </w:rPr>
      </w:pPr>
    </w:p>
    <w:p w:rsidR="002B3960" w:rsidRDefault="002B3960">
      <w:pPr>
        <w:ind w:left="0"/>
        <w:rPr>
          <w:del w:id="1075" w:author="Ellen Lehnert" w:date="2010-07-02T22:33:00Z"/>
        </w:rPr>
      </w:pPr>
    </w:p>
    <w:p w:rsidR="002B3960" w:rsidRDefault="002B3960">
      <w:pPr>
        <w:ind w:left="0"/>
        <w:rPr>
          <w:del w:id="1076" w:author="Ellen Lehnert" w:date="2010-07-02T22:33:00Z"/>
        </w:rPr>
      </w:pPr>
    </w:p>
    <w:p w:rsidR="002B3960" w:rsidRDefault="002B3960">
      <w:pPr>
        <w:ind w:left="0"/>
      </w:pPr>
    </w:p>
    <w:p w:rsidR="00925671" w:rsidRDefault="00C7047D" w:rsidP="00C7047D">
      <w:pPr>
        <w:ind w:left="0"/>
        <w:rPr>
          <w:ins w:id="1077" w:author="Ellen Lehnert" w:date="2010-07-03T15:15:00Z"/>
        </w:rPr>
      </w:pPr>
      <w:r>
        <w:t>Deciding whether to enter the Project Start date or the Project Finish date will take some consideration</w:t>
      </w:r>
      <w:del w:id="1078" w:author="Heather Perreaux" w:date="2010-04-02T08:06:00Z">
        <w:r w:rsidDel="001079EF">
          <w:delText>s</w:delText>
        </w:r>
      </w:del>
      <w:r>
        <w:t xml:space="preserve">.  There are pros and cons to either choice: </w:t>
      </w:r>
    </w:p>
    <w:p w:rsidR="007F3BCA" w:rsidRDefault="007F3BCA" w:rsidP="00C7047D">
      <w:pPr>
        <w:ind w:left="0"/>
        <w:rPr>
          <w:ins w:id="1079" w:author="Ellen Lehnert" w:date="2010-07-03T15:15:00Z"/>
        </w:rPr>
      </w:pPr>
      <w:ins w:id="1080" w:author="Ellen Lehnert" w:date="2010-07-03T15:15:00Z">
        <w:r w:rsidRPr="007F3BCA">
          <w:rPr>
            <w:b/>
          </w:rPr>
          <w:t xml:space="preserve">FAQ: </w:t>
        </w:r>
        <w:r>
          <w:t xml:space="preserve"> Should I enter a project start </w:t>
        </w:r>
        <w:r w:rsidRPr="00746E76">
          <w:rPr>
            <w:u w:val="single"/>
          </w:rPr>
          <w:t>and</w:t>
        </w:r>
        <w:r>
          <w:t xml:space="preserve"> finish date?</w:t>
        </w:r>
      </w:ins>
    </w:p>
    <w:p w:rsidR="007F3BCA" w:rsidRDefault="007F3BCA" w:rsidP="00C7047D">
      <w:pPr>
        <w:ind w:left="0"/>
      </w:pPr>
      <w:ins w:id="1081" w:author="Ellen Lehnert" w:date="2010-07-03T15:15:00Z">
        <w:r w:rsidRPr="007F3BCA">
          <w:rPr>
            <w:b/>
          </w:rPr>
          <w:t xml:space="preserve">Answer: </w:t>
        </w:r>
        <w:r>
          <w:t xml:space="preserve"> Project 2010 will accept either the start or the finish date but not both.  </w:t>
        </w:r>
      </w:ins>
    </w:p>
    <w:p w:rsidR="00C7047D" w:rsidRDefault="00C7047D" w:rsidP="00C7047D">
      <w:pPr>
        <w:ind w:left="0"/>
      </w:pPr>
      <w:r>
        <w:t>Entering a start date will indicate that you are planning your schedule</w:t>
      </w:r>
      <w:r w:rsidR="00600A17">
        <w:t xml:space="preserve"> as forward scheduling</w:t>
      </w:r>
      <w:r>
        <w:t xml:space="preserve">.  This will result in: </w:t>
      </w:r>
    </w:p>
    <w:p w:rsidR="00C7047D" w:rsidRDefault="00C7047D" w:rsidP="00767E18">
      <w:pPr>
        <w:pStyle w:val="ListParagraph"/>
        <w:numPr>
          <w:ilvl w:val="0"/>
          <w:numId w:val="29"/>
        </w:numPr>
      </w:pPr>
      <w:r>
        <w:t>All tasks will be scheduled As soon as possible</w:t>
      </w:r>
    </w:p>
    <w:p w:rsidR="00C7047D" w:rsidRDefault="00C7047D" w:rsidP="00767E18">
      <w:pPr>
        <w:pStyle w:val="ListParagraph"/>
        <w:numPr>
          <w:ilvl w:val="0"/>
          <w:numId w:val="29"/>
        </w:numPr>
      </w:pPr>
      <w:r>
        <w:t>The work of the project will determine the project ending date</w:t>
      </w:r>
    </w:p>
    <w:p w:rsidR="00767E18" w:rsidRDefault="00767E18" w:rsidP="00767E18">
      <w:pPr>
        <w:pStyle w:val="ListParagraph"/>
        <w:numPr>
          <w:ilvl w:val="0"/>
          <w:numId w:val="29"/>
        </w:numPr>
      </w:pPr>
      <w:r>
        <w:t>You will have a date to manage to and know when you are on time or late</w:t>
      </w:r>
      <w:r w:rsidR="0003758F">
        <w:t xml:space="preserve"> with the progress of the project</w:t>
      </w:r>
    </w:p>
    <w:p w:rsidR="00600A17" w:rsidRDefault="00600A17" w:rsidP="00C7047D">
      <w:pPr>
        <w:ind w:left="0"/>
      </w:pPr>
      <w:r>
        <w:t xml:space="preserve">Entering a finish date will indicate that you are planning your schedule as backward scheduling.  This will result in: </w:t>
      </w:r>
    </w:p>
    <w:p w:rsidR="00600A17" w:rsidRDefault="00600A17" w:rsidP="00767E18">
      <w:pPr>
        <w:pStyle w:val="ListParagraph"/>
        <w:numPr>
          <w:ilvl w:val="0"/>
          <w:numId w:val="30"/>
        </w:numPr>
      </w:pPr>
      <w:r>
        <w:t>All tasks will be scheduled As late as possible</w:t>
      </w:r>
      <w:r w:rsidR="00767E18" w:rsidRPr="00767E18">
        <w:t xml:space="preserve"> </w:t>
      </w:r>
    </w:p>
    <w:p w:rsidR="00767E18" w:rsidRDefault="00767E18" w:rsidP="00767E18">
      <w:pPr>
        <w:pStyle w:val="ListParagraph"/>
        <w:numPr>
          <w:ilvl w:val="0"/>
          <w:numId w:val="30"/>
        </w:numPr>
      </w:pPr>
      <w:r>
        <w:t>The ending date of the project will be locked to a date on the calendar</w:t>
      </w:r>
    </w:p>
    <w:p w:rsidR="00767E18" w:rsidRDefault="00767E18" w:rsidP="00767E18">
      <w:pPr>
        <w:pStyle w:val="ListParagraph"/>
        <w:numPr>
          <w:ilvl w:val="0"/>
          <w:numId w:val="30"/>
        </w:numPr>
      </w:pPr>
      <w:r>
        <w:t xml:space="preserve">You might be planning a project where each task will </w:t>
      </w:r>
      <w:r w:rsidR="00552A62">
        <w:t>be required</w:t>
      </w:r>
      <w:r>
        <w:t xml:space="preserve"> to be completed as planned to ac</w:t>
      </w:r>
      <w:r w:rsidR="00552A62">
        <w:t>hieve</w:t>
      </w:r>
      <w:r>
        <w:t xml:space="preserve"> the ending date goals</w:t>
      </w:r>
      <w:r w:rsidR="00552A62">
        <w:t>.</w:t>
      </w:r>
      <w:r>
        <w:t xml:space="preserve">  </w:t>
      </w:r>
      <w:del w:id="1082" w:author="Ellen Lehnert" w:date="2010-07-02T22:29:00Z">
        <w:r w:rsidDel="0068673E">
          <w:delText xml:space="preserve">How many projects are performed exactly as </w:delText>
        </w:r>
        <w:r w:rsidR="0003758F" w:rsidDel="0068673E">
          <w:delText>planned?</w:delText>
        </w:r>
        <w:r w:rsidDel="0068673E">
          <w:delText xml:space="preserve"> </w:delText>
        </w:r>
      </w:del>
    </w:p>
    <w:p w:rsidR="00552A62" w:rsidRDefault="00552A62" w:rsidP="00552A62"/>
    <w:p w:rsidR="002B3960" w:rsidRDefault="00552A62">
      <w:pPr>
        <w:ind w:left="0"/>
      </w:pPr>
      <w:r>
        <w:t xml:space="preserve">The most used planning method is </w:t>
      </w:r>
      <w:del w:id="1083" w:author="Ellen Lehnert" w:date="2010-07-02T22:30:00Z">
        <w:r w:rsidDel="0068673E">
          <w:delText xml:space="preserve">to </w:delText>
        </w:r>
        <w:commentRangeStart w:id="1084"/>
        <w:r w:rsidDel="0068673E">
          <w:delText xml:space="preserve">project projects from the state date. </w:delText>
        </w:r>
        <w:commentRangeEnd w:id="1084"/>
        <w:r w:rsidR="001079EF" w:rsidDel="0068673E">
          <w:rPr>
            <w:rStyle w:val="CommentReference"/>
          </w:rPr>
          <w:commentReference w:id="1084"/>
        </w:r>
      </w:del>
      <w:ins w:id="1085" w:author="Ellen Lehnert" w:date="2010-07-02T22:30:00Z">
        <w:r w:rsidR="0068673E">
          <w:t xml:space="preserve">that projects are planned from the </w:t>
        </w:r>
      </w:ins>
      <w:ins w:id="1086" w:author="Ellen Lehnert" w:date="2010-07-03T15:15:00Z">
        <w:r w:rsidR="007F3BCA">
          <w:t xml:space="preserve">project </w:t>
        </w:r>
      </w:ins>
      <w:ins w:id="1087" w:author="Ellen Lehnert" w:date="2010-07-02T22:30:00Z">
        <w:r w:rsidR="0068673E">
          <w:t xml:space="preserve">start </w:t>
        </w:r>
        <w:commentRangeStart w:id="1088"/>
        <w:r w:rsidR="0068673E">
          <w:t>date</w:t>
        </w:r>
      </w:ins>
      <w:commentRangeEnd w:id="1088"/>
      <w:ins w:id="1089" w:author="Ellen Lehnert" w:date="2010-07-02T22:31:00Z">
        <w:r w:rsidR="0068673E">
          <w:rPr>
            <w:rStyle w:val="CommentReference"/>
          </w:rPr>
          <w:commentReference w:id="1088"/>
        </w:r>
      </w:ins>
      <w:ins w:id="1090" w:author="Ellen Lehnert" w:date="2010-07-02T22:30:00Z">
        <w:r w:rsidR="0068673E">
          <w:t xml:space="preserve">. </w:t>
        </w:r>
      </w:ins>
    </w:p>
    <w:p w:rsidR="002B3960" w:rsidRDefault="00D67C35">
      <w:pPr>
        <w:ind w:left="0"/>
        <w:rPr>
          <w:ins w:id="1091" w:author="Ellen Lehnert" w:date="2010-07-02T22:33:00Z"/>
        </w:rPr>
      </w:pPr>
      <w:r w:rsidRPr="00D67C35">
        <w:rPr>
          <w:b/>
        </w:rPr>
        <w:t>Project Calendar:</w:t>
      </w:r>
      <w:r w:rsidR="0003758F">
        <w:t xml:space="preserve">  The default calendar is “Standard”.  Whatever calendar is selected will become the scheduling calendar for the project. </w:t>
      </w:r>
      <w:ins w:id="1092" w:author="Ellen Lehnert" w:date="2010-07-03T15:28:00Z">
        <w:r w:rsidR="00FC628A">
          <w:t xml:space="preserve"> All tasks will be scheduled using this calendar until a resource is assigned to the task. </w:t>
        </w:r>
      </w:ins>
    </w:p>
    <w:p w:rsidR="007536A2" w:rsidRDefault="007536A2" w:rsidP="0003758F">
      <w:pPr>
        <w:ind w:left="360"/>
        <w:rPr>
          <w:ins w:id="1093" w:author="Ellen Lehnert" w:date="2010-07-02T22:33:00Z"/>
        </w:rPr>
      </w:pPr>
      <w:ins w:id="1094" w:author="Ellen Lehnert" w:date="2010-07-02T22:33:00Z">
        <w:r>
          <w:t xml:space="preserve">Click </w:t>
        </w:r>
        <w:r w:rsidRPr="00D67C35">
          <w:rPr>
            <w:b/>
          </w:rPr>
          <w:t>OK</w:t>
        </w:r>
        <w:r>
          <w:t xml:space="preserve"> to close the box.</w:t>
        </w:r>
      </w:ins>
    </w:p>
    <w:p w:rsidR="007536A2" w:rsidRDefault="007536A2" w:rsidP="0003758F">
      <w:pPr>
        <w:ind w:left="360"/>
        <w:rPr>
          <w:ins w:id="1095" w:author="Ellen Lehnert" w:date="2010-07-02T22:32:00Z"/>
        </w:rPr>
      </w:pPr>
    </w:p>
    <w:p w:rsidR="002B3960" w:rsidRDefault="000B538A">
      <w:pPr>
        <w:pStyle w:val="Art"/>
        <w:jc w:val="center"/>
        <w:rPr>
          <w:ins w:id="1096" w:author="Ellen Lehnert" w:date="2010-07-02T22:32:00Z"/>
        </w:rPr>
      </w:pPr>
      <w:ins w:id="1097" w:author="Ellen Lehnert" w:date="2010-07-02T22:32:00Z">
        <w:r>
          <w:rPr>
            <w:noProof/>
          </w:rPr>
          <w:drawing>
            <wp:inline distT="0" distB="0" distL="0" distR="0">
              <wp:extent cx="4545923" cy="1144988"/>
              <wp:effectExtent l="19050" t="0" r="7027"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4546848" cy="1145221"/>
                      </a:xfrm>
                      <a:prstGeom prst="rect">
                        <a:avLst/>
                      </a:prstGeom>
                      <a:noFill/>
                      <a:ln w="9525">
                        <a:noFill/>
                        <a:miter lim="800000"/>
                        <a:headEnd/>
                        <a:tailEnd/>
                      </a:ln>
                    </pic:spPr>
                  </pic:pic>
                </a:graphicData>
              </a:graphic>
            </wp:inline>
          </w:drawing>
        </w:r>
      </w:ins>
    </w:p>
    <w:p w:rsidR="0068673E" w:rsidDel="0068673E" w:rsidRDefault="0068673E" w:rsidP="0003758F">
      <w:pPr>
        <w:ind w:left="360"/>
        <w:rPr>
          <w:del w:id="1098" w:author="Ellen Lehnert" w:date="2010-07-02T22:32:00Z"/>
        </w:rPr>
      </w:pPr>
    </w:p>
    <w:p w:rsidR="00CA4392" w:rsidRDefault="00CA4392" w:rsidP="0003758F">
      <w:pPr>
        <w:ind w:left="360"/>
      </w:pPr>
      <w:del w:id="1099" w:author="Ellen Lehnert" w:date="2010-07-02T22:33:00Z">
        <w:r w:rsidDel="007536A2">
          <w:delText xml:space="preserve">Click </w:delText>
        </w:r>
        <w:r w:rsidR="00D67C35" w:rsidRPr="00D67C35" w:rsidDel="007536A2">
          <w:rPr>
            <w:b/>
          </w:rPr>
          <w:delText>OK</w:delText>
        </w:r>
        <w:r w:rsidDel="007536A2">
          <w:delText xml:space="preserve"> to close the form</w:delText>
        </w:r>
      </w:del>
      <w:r>
        <w:t xml:space="preserve">. </w:t>
      </w:r>
    </w:p>
    <w:p w:rsidR="00CA4392" w:rsidRDefault="00CA4392" w:rsidP="0003758F">
      <w:pPr>
        <w:ind w:left="360"/>
      </w:pPr>
    </w:p>
    <w:p w:rsidR="00CA4392" w:rsidRDefault="00D67C35" w:rsidP="0003758F">
      <w:pPr>
        <w:ind w:left="360"/>
      </w:pPr>
      <w:r w:rsidRPr="00D67C35">
        <w:rPr>
          <w:b/>
        </w:rPr>
        <w:t>TIP:</w:t>
      </w:r>
      <w:r w:rsidR="00CA4392">
        <w:t xml:space="preserve">  Most project managers have definite deadlines.  Consider planning the schedule from ending date to get the schedule short term goals</w:t>
      </w:r>
      <w:r w:rsidR="00552A62">
        <w:t>, deadlines and milestone dates</w:t>
      </w:r>
      <w:r w:rsidR="00CA4392">
        <w:t xml:space="preserve">.  Then switch the project to the </w:t>
      </w:r>
      <w:r w:rsidR="00552A62">
        <w:t xml:space="preserve">start </w:t>
      </w:r>
      <w:r w:rsidR="00CA4392">
        <w:t xml:space="preserve">date to manage.   Reset the constraints </w:t>
      </w:r>
      <w:ins w:id="1100" w:author="Ellen Lehnert" w:date="2010-07-02T22:30:00Z">
        <w:r w:rsidR="0068673E">
          <w:t xml:space="preserve">to </w:t>
        </w:r>
      </w:ins>
      <w:del w:id="1101" w:author="Heather Perreaux" w:date="2010-04-02T08:08:00Z">
        <w:r w:rsidR="00CA4392" w:rsidDel="001079EF">
          <w:delText xml:space="preserve">to </w:delText>
        </w:r>
      </w:del>
      <w:r w:rsidR="00CA4392">
        <w:t xml:space="preserve">as soon as possible to enable the schedule to </w:t>
      </w:r>
      <w:del w:id="1102" w:author="Heather Perreaux" w:date="2010-04-02T08:09:00Z">
        <w:r w:rsidR="00CA4392" w:rsidDel="001079EF">
          <w:delText xml:space="preserve">have </w:delText>
        </w:r>
      </w:del>
      <w:ins w:id="1103" w:author="Heather Perreaux" w:date="2010-04-02T08:09:00Z">
        <w:r w:rsidR="001079EF">
          <w:t xml:space="preserve">include </w:t>
        </w:r>
      </w:ins>
      <w:r w:rsidR="00CA4392">
        <w:t>slack</w:t>
      </w:r>
      <w:r w:rsidR="00552A62">
        <w:t xml:space="preserve"> and </w:t>
      </w:r>
      <w:del w:id="1104" w:author="Heather Perreaux" w:date="2010-04-02T08:09:00Z">
        <w:r w:rsidR="00552A62" w:rsidDel="001079EF">
          <w:delText xml:space="preserve">to </w:delText>
        </w:r>
      </w:del>
      <w:r w:rsidR="00552A62">
        <w:t xml:space="preserve">aid in </w:t>
      </w:r>
      <w:del w:id="1105" w:author="Heather Perreaux" w:date="2010-04-02T08:09:00Z">
        <w:r w:rsidR="00552A62" w:rsidDel="00E95612">
          <w:delText xml:space="preserve">the </w:delText>
        </w:r>
      </w:del>
      <w:ins w:id="1106" w:author="Heather Perreaux" w:date="2010-04-02T08:09:00Z">
        <w:r w:rsidR="00E95612">
          <w:t xml:space="preserve">schedule </w:t>
        </w:r>
      </w:ins>
      <w:r w:rsidR="00552A62">
        <w:t>management</w:t>
      </w:r>
      <w:del w:id="1107" w:author="Heather Perreaux" w:date="2010-04-02T08:09:00Z">
        <w:r w:rsidR="00552A62" w:rsidDel="00E95612">
          <w:delText xml:space="preserve"> of the schedule</w:delText>
        </w:r>
      </w:del>
      <w:r w:rsidR="00CA4392">
        <w:t xml:space="preserve">. </w:t>
      </w:r>
    </w:p>
    <w:p w:rsidR="00767E18" w:rsidRDefault="00767E18" w:rsidP="00C7047D">
      <w:pPr>
        <w:ind w:left="0"/>
      </w:pPr>
    </w:p>
    <w:p w:rsidR="00767E18" w:rsidRPr="00C7047D" w:rsidRDefault="00767E18" w:rsidP="00C7047D">
      <w:pPr>
        <w:ind w:left="0"/>
      </w:pPr>
    </w:p>
    <w:p w:rsidR="00925671" w:rsidRDefault="00925671" w:rsidP="00925671">
      <w:pPr>
        <w:pStyle w:val="Pb"/>
        <w:framePr w:wrap="around"/>
      </w:pPr>
    </w:p>
    <w:p w:rsidR="00E72409" w:rsidRDefault="00925671" w:rsidP="00E72409">
      <w:pPr>
        <w:pStyle w:val="Heading2"/>
      </w:pPr>
      <w:bookmarkStart w:id="1108" w:name="_Toc265946799"/>
      <w:r w:rsidRPr="00925671">
        <w:t>Working with Timescale</w:t>
      </w:r>
      <w:bookmarkEnd w:id="1108"/>
    </w:p>
    <w:p w:rsidR="00E72409" w:rsidRDefault="00E72409" w:rsidP="00E72409">
      <w:pPr>
        <w:pStyle w:val="FormatPPT"/>
      </w:pPr>
      <w:r>
        <w:drawing>
          <wp:inline distT="0" distB="0" distL="0" distR="0">
            <wp:extent cx="3650615" cy="2306320"/>
            <wp:effectExtent l="19050" t="0" r="6985" b="0"/>
            <wp:docPr id="84" name="Objec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4"/>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CA4392" w:rsidP="00E72409">
      <w:r>
        <w:t>T</w:t>
      </w:r>
      <w:del w:id="1109" w:author="Heather Perreaux" w:date="2010-04-02T08:10:00Z">
        <w:r w:rsidDel="006C109D">
          <w:delText>he t</w:delText>
        </w:r>
      </w:del>
      <w:r>
        <w:t xml:space="preserve">imescale is the calendar density </w:t>
      </w:r>
      <w:del w:id="1110" w:author="Heather Perreaux" w:date="2010-04-02T08:12:00Z">
        <w:r w:rsidR="00460394" w:rsidDel="006C109D">
          <w:delText>which</w:delText>
        </w:r>
        <w:r w:rsidDel="006C109D">
          <w:delText xml:space="preserve"> </w:delText>
        </w:r>
      </w:del>
      <w:ins w:id="1111" w:author="Heather Perreaux" w:date="2010-04-02T08:12:00Z">
        <w:r w:rsidR="006C109D">
          <w:t xml:space="preserve">that </w:t>
        </w:r>
      </w:ins>
      <w:r>
        <w:t xml:space="preserve">is viewed in all Gantt </w:t>
      </w:r>
      <w:del w:id="1112" w:author="Ellen Lehnert" w:date="2010-07-02T22:35:00Z">
        <w:r w:rsidDel="00694C7D">
          <w:delText>charts</w:delText>
        </w:r>
      </w:del>
      <w:ins w:id="1113" w:author="Ellen Lehnert" w:date="2010-07-02T22:35:00Z">
        <w:r w:rsidR="00694C7D">
          <w:t>Charts</w:t>
        </w:r>
      </w:ins>
      <w:r>
        <w:t xml:space="preserve">, Resource Usage, Task Usage and other calendar based views.  </w:t>
      </w:r>
      <w:r w:rsidR="00CC268A">
        <w:t>It is the calendar line that runs on the right side</w:t>
      </w:r>
      <w:ins w:id="1114" w:author="Ellen Lehnert" w:date="2010-07-02T22:35:00Z">
        <w:r w:rsidR="00694C7D">
          <w:t xml:space="preserve"> above the Gantt bars</w:t>
        </w:r>
      </w:ins>
      <w:r w:rsidR="00460394">
        <w:t xml:space="preserve"> at the</w:t>
      </w:r>
      <w:r w:rsidR="00CC268A">
        <w:t xml:space="preserve"> top of the view. Adjustments to the timescale will allow for viewing time in different </w:t>
      </w:r>
      <w:ins w:id="1115" w:author="Ellen Lehnert" w:date="2010-07-03T15:30:00Z">
        <w:r w:rsidR="00FC628A">
          <w:t xml:space="preserve">time </w:t>
        </w:r>
      </w:ins>
      <w:r w:rsidR="00CC268A">
        <w:t>increments</w:t>
      </w:r>
      <w:ins w:id="1116" w:author="Ellen Lehnert" w:date="2010-07-03T15:30:00Z">
        <w:r w:rsidR="00FC628A">
          <w:t xml:space="preserve"> such as by week by day or by month by week. </w:t>
        </w:r>
      </w:ins>
      <w:del w:id="1117" w:author="Ellen Lehnert" w:date="2010-07-03T15:30:00Z">
        <w:r w:rsidR="00CC268A" w:rsidDel="00FC628A">
          <w:delText>.</w:delText>
        </w:r>
      </w:del>
      <w:r w:rsidR="00CC268A">
        <w:t xml:space="preserve">  </w:t>
      </w:r>
      <w:ins w:id="1118" w:author="Ellen Lehnert" w:date="2010-07-03T15:31:00Z">
        <w:r w:rsidR="00FC628A">
          <w:t>As views are</w:t>
        </w:r>
      </w:ins>
      <w:del w:id="1119" w:author="Heather Perreaux" w:date="2010-04-02T08:13:00Z">
        <w:r w:rsidR="00CC268A" w:rsidDel="006C109D">
          <w:delText>Usually, e</w:delText>
        </w:r>
      </w:del>
      <w:ins w:id="1120" w:author="Heather Perreaux" w:date="2010-04-02T08:13:00Z">
        <w:del w:id="1121" w:author="Ellen Lehnert" w:date="2010-07-03T15:31:00Z">
          <w:r w:rsidR="006C109D" w:rsidDel="00FC628A">
            <w:delText>E</w:delText>
          </w:r>
        </w:del>
      </w:ins>
      <w:del w:id="1122" w:author="Ellen Lehnert" w:date="2010-07-03T15:31:00Z">
        <w:r w:rsidR="00CC268A" w:rsidDel="00FC628A">
          <w:delText>ach time a view is c</w:delText>
        </w:r>
      </w:del>
      <w:ins w:id="1123" w:author="Ellen Lehnert" w:date="2010-07-03T15:31:00Z">
        <w:r w:rsidR="00FC628A">
          <w:t xml:space="preserve"> ch</w:t>
        </w:r>
      </w:ins>
      <w:del w:id="1124" w:author="Ellen Lehnert" w:date="2010-07-03T15:31:00Z">
        <w:r w:rsidR="00CC268A" w:rsidDel="00FC628A">
          <w:delText>h</w:delText>
        </w:r>
      </w:del>
      <w:r w:rsidR="00CC268A">
        <w:t xml:space="preserve">anged, the timescale </w:t>
      </w:r>
      <w:r w:rsidR="00460394">
        <w:t>should be</w:t>
      </w:r>
      <w:r w:rsidR="00CC268A">
        <w:t xml:space="preserve"> adjusted to fit your needs. </w:t>
      </w:r>
    </w:p>
    <w:p w:rsidR="00CC268A" w:rsidRDefault="00CC268A" w:rsidP="00E72409">
      <w:del w:id="1125" w:author="Heather Perreaux" w:date="2010-04-01T16:15:00Z">
        <w:r w:rsidDel="00556DCA">
          <w:delText>MS Project 2010</w:delText>
        </w:r>
      </w:del>
      <w:ins w:id="1126" w:author="Heather Perreaux" w:date="2010-04-01T16:15:00Z">
        <w:r w:rsidR="00556DCA">
          <w:t>Project 2010</w:t>
        </w:r>
      </w:ins>
      <w:r>
        <w:t xml:space="preserve"> provides several methods to adjust the timescale: </w:t>
      </w:r>
    </w:p>
    <w:p w:rsidR="00CC268A" w:rsidRDefault="00CC268A" w:rsidP="00E72409">
      <w:r>
        <w:t>The easiest way to adjust the scale i</w:t>
      </w:r>
      <w:r w:rsidR="00800292">
        <w:t>s</w:t>
      </w:r>
      <w:r>
        <w:t xml:space="preserve"> new to </w:t>
      </w:r>
      <w:del w:id="1127" w:author="Heather Perreaux" w:date="2010-04-01T16:15:00Z">
        <w:r w:rsidDel="00556DCA">
          <w:delText>MS Project 2010</w:delText>
        </w:r>
      </w:del>
      <w:ins w:id="1128" w:author="Heather Perreaux" w:date="2010-04-01T16:15:00Z">
        <w:r w:rsidR="00556DCA">
          <w:t>Project 2010</w:t>
        </w:r>
      </w:ins>
      <w:r>
        <w:t xml:space="preserve">.  </w:t>
      </w:r>
      <w:ins w:id="1129" w:author="Ellen Lehnert" w:date="2010-07-03T15:31:00Z">
        <w:r w:rsidR="00FC628A">
          <w:t xml:space="preserve">Use the </w:t>
        </w:r>
      </w:ins>
      <w:del w:id="1130" w:author="Ellen Lehnert" w:date="2010-07-03T15:31:00Z">
        <w:r w:rsidDel="00FC628A">
          <w:delText xml:space="preserve">You can make a </w:delText>
        </w:r>
      </w:del>
      <w:r>
        <w:t xml:space="preserve">sliding adjustment </w:t>
      </w:r>
      <w:r w:rsidR="00460394">
        <w:t>in</w:t>
      </w:r>
      <w:r>
        <w:t xml:space="preserve"> the lower right corner of </w:t>
      </w:r>
      <w:del w:id="1131" w:author="Ellen Lehnert" w:date="2010-07-03T15:32:00Z">
        <w:r w:rsidDel="00FC628A">
          <w:delText xml:space="preserve">the </w:delText>
        </w:r>
      </w:del>
      <w:ins w:id="1132" w:author="Ellen Lehnert" w:date="2010-07-03T15:32:00Z">
        <w:r w:rsidR="00FC628A">
          <w:t xml:space="preserve">any </w:t>
        </w:r>
      </w:ins>
      <w:r>
        <w:t xml:space="preserve">view.  </w:t>
      </w:r>
    </w:p>
    <w:p w:rsidR="00CC268A" w:rsidRDefault="005B3695" w:rsidP="00CC268A">
      <w:pPr>
        <w:pStyle w:val="Art"/>
        <w:jc w:val="center"/>
      </w:pPr>
      <w:r>
        <w:rPr>
          <w:noProof/>
        </w:rPr>
        <w:pict>
          <v:rect id="_x0000_s1033" style="position:absolute;left:0;text-align:left;margin-left:216.8pt;margin-top:6.25pt;width:102.05pt;height:23.75pt;z-index:251666432" filled="f" strokecolor="red" strokeweight="1pt"/>
        </w:pict>
      </w:r>
      <w:r w:rsidR="00CC268A">
        <w:rPr>
          <w:noProof/>
        </w:rPr>
        <w:drawing>
          <wp:inline distT="0" distB="0" distL="0" distR="0">
            <wp:extent cx="2343150" cy="3429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2343150" cy="342900"/>
                    </a:xfrm>
                    <a:prstGeom prst="rect">
                      <a:avLst/>
                    </a:prstGeom>
                    <a:noFill/>
                    <a:ln w="9525">
                      <a:noFill/>
                      <a:miter lim="800000"/>
                      <a:headEnd/>
                      <a:tailEnd/>
                    </a:ln>
                  </pic:spPr>
                </pic:pic>
              </a:graphicData>
            </a:graphic>
          </wp:inline>
        </w:drawing>
      </w:r>
    </w:p>
    <w:p w:rsidR="00CC268A" w:rsidRDefault="00CC268A" w:rsidP="00E72409"/>
    <w:p w:rsidR="00800292" w:rsidRDefault="00FC628A" w:rsidP="00E72409">
      <w:ins w:id="1133" w:author="Ellen Lehnert" w:date="2010-07-03T15:32:00Z">
        <w:r>
          <w:t xml:space="preserve">Another way to change the timescale is on </w:t>
        </w:r>
      </w:ins>
      <w:del w:id="1134" w:author="Ellen Lehnert" w:date="2010-07-03T15:32:00Z">
        <w:r w:rsidR="00800292" w:rsidDel="00FC628A">
          <w:delText>Click on</w:delText>
        </w:r>
      </w:del>
      <w:ins w:id="1135" w:author="Heather Perreaux" w:date="2010-04-01T18:18:00Z">
        <w:del w:id="1136" w:author="Ellen Lehnert" w:date="2010-07-03T15:32:00Z">
          <w:r w:rsidR="00A32A7E" w:rsidDel="00FC628A">
            <w:delText>Click</w:delText>
          </w:r>
        </w:del>
      </w:ins>
      <w:del w:id="1137" w:author="Ellen Lehnert" w:date="2010-07-03T15:32:00Z">
        <w:r w:rsidR="00800292" w:rsidDel="00FC628A">
          <w:delText xml:space="preserve"> </w:delText>
        </w:r>
      </w:del>
      <w:del w:id="1138" w:author="Heather Perreaux" w:date="2010-04-02T10:59:00Z">
        <w:r w:rsidR="00800292" w:rsidDel="00956CE9">
          <w:delText xml:space="preserve">the </w:delText>
        </w:r>
      </w:del>
      <w:ins w:id="1139" w:author="Heather Perreaux" w:date="2010-04-02T10:59:00Z">
        <w:r w:rsidR="00956CE9">
          <w:t xml:space="preserve">the </w:t>
        </w:r>
      </w:ins>
      <w:r w:rsidR="00D67C35" w:rsidRPr="00D67C35">
        <w:rPr>
          <w:b/>
        </w:rPr>
        <w:t>View</w:t>
      </w:r>
      <w:r w:rsidR="00800292">
        <w:t xml:space="preserve"> </w:t>
      </w:r>
      <w:ins w:id="1140" w:author="Heather Perreaux" w:date="2010-04-02T10:59:00Z">
        <w:r w:rsidR="00956CE9">
          <w:t xml:space="preserve">tab on the </w:t>
        </w:r>
      </w:ins>
      <w:r w:rsidR="00800292">
        <w:t xml:space="preserve">ribbon.  On the right side are adjustments for the timescale: </w:t>
      </w:r>
    </w:p>
    <w:p w:rsidR="00800292" w:rsidRDefault="00800292" w:rsidP="00800292">
      <w:pPr>
        <w:pStyle w:val="Art"/>
        <w:jc w:val="center"/>
      </w:pPr>
      <w:r>
        <w:rPr>
          <w:noProof/>
        </w:rPr>
        <w:drawing>
          <wp:inline distT="0" distB="0" distL="0" distR="0">
            <wp:extent cx="2063750" cy="774629"/>
            <wp:effectExtent l="1905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2063750" cy="774629"/>
                    </a:xfrm>
                    <a:prstGeom prst="rect">
                      <a:avLst/>
                    </a:prstGeom>
                    <a:noFill/>
                    <a:ln w="9525">
                      <a:noFill/>
                      <a:miter lim="800000"/>
                      <a:headEnd/>
                      <a:tailEnd/>
                    </a:ln>
                  </pic:spPr>
                </pic:pic>
              </a:graphicData>
            </a:graphic>
          </wp:inline>
        </w:drawing>
      </w:r>
    </w:p>
    <w:p w:rsidR="00800292" w:rsidRDefault="00800292" w:rsidP="00E72409"/>
    <w:p w:rsidR="00694C7D" w:rsidRDefault="00146DA7" w:rsidP="00E72409">
      <w:pPr>
        <w:rPr>
          <w:ins w:id="1141" w:author="Ellen Lehnert" w:date="2010-07-02T22:38:00Z"/>
        </w:rPr>
      </w:pPr>
      <w:r>
        <w:t xml:space="preserve">More detail </w:t>
      </w:r>
      <w:del w:id="1142" w:author="Heather Perreaux" w:date="2010-04-02T09:01:00Z">
        <w:r w:rsidDel="00CA3DB8">
          <w:delText xml:space="preserve">in </w:delText>
        </w:r>
      </w:del>
      <w:ins w:id="1143" w:author="Heather Perreaux" w:date="2010-04-02T09:01:00Z">
        <w:r w:rsidR="00CA3DB8">
          <w:t xml:space="preserve">about </w:t>
        </w:r>
      </w:ins>
      <w:r>
        <w:t>defining</w:t>
      </w:r>
      <w:del w:id="1144" w:author="Heather Perreaux" w:date="2010-04-02T08:15:00Z">
        <w:r w:rsidDel="006C109D">
          <w:delText xml:space="preserve"> the</w:delText>
        </w:r>
      </w:del>
      <w:r>
        <w:t xml:space="preserve"> </w:t>
      </w:r>
      <w:ins w:id="1145" w:author="Ellen Lehnert" w:date="2010-07-03T15:33:00Z">
        <w:r w:rsidR="00FC628A">
          <w:t xml:space="preserve">the </w:t>
        </w:r>
      </w:ins>
      <w:r>
        <w:t xml:space="preserve">timescale can be </w:t>
      </w:r>
      <w:del w:id="1146" w:author="Heather Perreaux" w:date="2010-04-02T08:15:00Z">
        <w:r w:rsidDel="006C109D">
          <w:delText xml:space="preserve">achieved </w:delText>
        </w:r>
      </w:del>
      <w:ins w:id="1147" w:author="Heather Perreaux" w:date="2010-04-02T08:15:00Z">
        <w:r w:rsidR="006C109D">
          <w:t xml:space="preserve">found </w:t>
        </w:r>
      </w:ins>
      <w:del w:id="1148" w:author="Heather Perreaux" w:date="2010-04-02T08:15:00Z">
        <w:r w:rsidDel="006C109D">
          <w:delText xml:space="preserve">using </w:delText>
        </w:r>
      </w:del>
      <w:ins w:id="1149" w:author="Heather Perreaux" w:date="2010-04-02T08:15:00Z">
        <w:r w:rsidR="006C109D">
          <w:t xml:space="preserve">in </w:t>
        </w:r>
      </w:ins>
      <w:r>
        <w:t xml:space="preserve">the Timescale </w:t>
      </w:r>
      <w:del w:id="1150" w:author="Heather Perreaux" w:date="2010-04-02T09:01:00Z">
        <w:r w:rsidDel="00CA3DB8">
          <w:delText>form</w:delText>
        </w:r>
      </w:del>
      <w:ins w:id="1151" w:author="Heather Perreaux" w:date="2010-04-02T09:01:00Z">
        <w:r w:rsidR="00CA3DB8">
          <w:t>dialogue box</w:t>
        </w:r>
      </w:ins>
      <w:r>
        <w:t>.  Double click on the</w:t>
      </w:r>
      <w:commentRangeStart w:id="1152"/>
      <w:r>
        <w:t xml:space="preserve"> timescale</w:t>
      </w:r>
      <w:commentRangeEnd w:id="1152"/>
      <w:r w:rsidR="00CA3DB8">
        <w:rPr>
          <w:rStyle w:val="CommentReference"/>
        </w:rPr>
        <w:commentReference w:id="1152"/>
      </w:r>
      <w:r>
        <w:t xml:space="preserve"> </w:t>
      </w:r>
      <w:ins w:id="1153" w:author="Ellen Lehnert" w:date="2010-07-02T22:36:00Z">
        <w:r w:rsidR="00694C7D">
          <w:t xml:space="preserve">(the date line above the Gantt bars) </w:t>
        </w:r>
      </w:ins>
      <w:r>
        <w:t xml:space="preserve">and the </w:t>
      </w:r>
      <w:del w:id="1154" w:author="Heather Perreaux" w:date="2010-04-02T10:59:00Z">
        <w:r w:rsidDel="007423B7">
          <w:delText xml:space="preserve">form </w:delText>
        </w:r>
      </w:del>
      <w:ins w:id="1155" w:author="Heather Perreaux" w:date="2010-04-02T10:59:00Z">
        <w:r w:rsidR="007423B7">
          <w:t xml:space="preserve">dialogue box </w:t>
        </w:r>
      </w:ins>
      <w:bookmarkStart w:id="1156" w:name="_GoBack"/>
      <w:bookmarkEnd w:id="1156"/>
      <w:ins w:id="1157" w:author="Ellen Lehnert" w:date="2010-07-02T22:39:00Z">
        <w:r w:rsidR="00694C7D">
          <w:t xml:space="preserve">below </w:t>
        </w:r>
      </w:ins>
      <w:r>
        <w:t xml:space="preserve">will appear: </w:t>
      </w:r>
    </w:p>
    <w:p w:rsidR="00694C7D" w:rsidRDefault="00694C7D" w:rsidP="00694C7D">
      <w:pPr>
        <w:rPr>
          <w:ins w:id="1158" w:author="Ellen Lehnert" w:date="2010-07-03T15:35:00Z"/>
        </w:rPr>
      </w:pPr>
      <w:ins w:id="1159" w:author="Ellen Lehnert" w:date="2010-07-02T22:38:00Z">
        <w:r>
          <w:t xml:space="preserve">For project schedules using a fiscal year: under </w:t>
        </w:r>
        <w:r>
          <w:rPr>
            <w:b/>
          </w:rPr>
          <w:t>T</w:t>
        </w:r>
        <w:r w:rsidRPr="00D67C35">
          <w:rPr>
            <w:b/>
          </w:rPr>
          <w:t>imescale options</w:t>
        </w:r>
        <w:r>
          <w:t xml:space="preserve">, </w:t>
        </w:r>
      </w:ins>
      <w:ins w:id="1160" w:author="Ellen Lehnert" w:date="2010-07-03T15:33:00Z">
        <w:r w:rsidR="00FC628A" w:rsidRPr="00FC628A">
          <w:rPr>
            <w:b/>
          </w:rPr>
          <w:t>Show</w:t>
        </w:r>
        <w:r w:rsidR="00FC628A">
          <w:t xml:space="preserve">: </w:t>
        </w:r>
      </w:ins>
      <w:ins w:id="1161" w:author="Ellen Lehnert" w:date="2010-07-03T15:34:00Z">
        <w:r w:rsidR="00FC628A">
          <w:t xml:space="preserve">select </w:t>
        </w:r>
      </w:ins>
      <w:proofErr w:type="gramStart"/>
      <w:ins w:id="1162" w:author="Ellen Lehnert" w:date="2010-07-02T22:38:00Z">
        <w:r>
          <w:rPr>
            <w:b/>
          </w:rPr>
          <w:t>T</w:t>
        </w:r>
        <w:r w:rsidRPr="00D67C35">
          <w:rPr>
            <w:b/>
          </w:rPr>
          <w:t>hree</w:t>
        </w:r>
        <w:proofErr w:type="gramEnd"/>
        <w:r w:rsidRPr="00D67C35">
          <w:rPr>
            <w:b/>
          </w:rPr>
          <w:t xml:space="preserve"> tiers</w:t>
        </w:r>
        <w:r>
          <w:t xml:space="preserve"> and define the top or third tier.  Adjusting the timescale using this form will work best starting at the </w:t>
        </w:r>
      </w:ins>
      <w:ins w:id="1163" w:author="Ellen Lehnert" w:date="2010-07-03T15:34:00Z">
        <w:r w:rsidR="00FC628A">
          <w:t>B</w:t>
        </w:r>
      </w:ins>
      <w:ins w:id="1164" w:author="Ellen Lehnert" w:date="2010-07-02T22:38:00Z">
        <w:r>
          <w:t xml:space="preserve">ottom </w:t>
        </w:r>
      </w:ins>
      <w:ins w:id="1165" w:author="Ellen Lehnert" w:date="2010-07-03T15:34:00Z">
        <w:r w:rsidR="00FC628A">
          <w:t>T</w:t>
        </w:r>
      </w:ins>
      <w:ins w:id="1166" w:author="Ellen Lehnert" w:date="2010-07-02T22:38:00Z">
        <w:r>
          <w:t xml:space="preserve">ier and working your up way through the Middle and Top Tiers at avoid errors. </w:t>
        </w:r>
      </w:ins>
      <w:ins w:id="1167" w:author="Ellen Lehnert" w:date="2010-07-03T15:34:00Z">
        <w:r w:rsidR="00FC628A">
          <w:t xml:space="preserve"> As changes are made, a sample of the result </w:t>
        </w:r>
        <w:proofErr w:type="gramStart"/>
        <w:r w:rsidR="00FC628A">
          <w:t>in shown</w:t>
        </w:r>
        <w:proofErr w:type="gramEnd"/>
        <w:r w:rsidR="00FC628A">
          <w:t xml:space="preserve"> the bottom of the box. </w:t>
        </w:r>
      </w:ins>
    </w:p>
    <w:p w:rsidR="00FC628A" w:rsidRPr="00146DA7" w:rsidRDefault="00FC628A" w:rsidP="00694C7D">
      <w:pPr>
        <w:rPr>
          <w:ins w:id="1168" w:author="Ellen Lehnert" w:date="2010-07-02T22:38:00Z"/>
        </w:rPr>
      </w:pPr>
      <w:ins w:id="1169" w:author="Ellen Lehnert" w:date="2010-07-03T15:35:00Z">
        <w:r>
          <w:t xml:space="preserve">Click </w:t>
        </w:r>
        <w:r w:rsidRPr="00FC628A">
          <w:rPr>
            <w:b/>
          </w:rPr>
          <w:t xml:space="preserve">OK </w:t>
        </w:r>
        <w:r>
          <w:t xml:space="preserve">to close the box. </w:t>
        </w:r>
      </w:ins>
    </w:p>
    <w:p w:rsidR="00800292" w:rsidRPr="00694C7D" w:rsidRDefault="00800292" w:rsidP="00694C7D"/>
    <w:p w:rsidR="00146DA7" w:rsidRDefault="00146DA7" w:rsidP="00146DA7">
      <w:pPr>
        <w:pStyle w:val="Art"/>
        <w:jc w:val="center"/>
      </w:pPr>
      <w:r>
        <w:rPr>
          <w:noProof/>
        </w:rPr>
        <w:drawing>
          <wp:inline distT="0" distB="0" distL="0" distR="0">
            <wp:extent cx="4413913" cy="2830664"/>
            <wp:effectExtent l="19050" t="0" r="5687" b="0"/>
            <wp:docPr id="1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cstate="print"/>
                    <a:srcRect/>
                    <a:stretch>
                      <a:fillRect/>
                    </a:stretch>
                  </pic:blipFill>
                  <pic:spPr bwMode="auto">
                    <a:xfrm>
                      <a:off x="0" y="0"/>
                      <a:ext cx="4432809" cy="2842782"/>
                    </a:xfrm>
                    <a:prstGeom prst="rect">
                      <a:avLst/>
                    </a:prstGeom>
                    <a:noFill/>
                    <a:ln w="9525">
                      <a:noFill/>
                      <a:miter lim="800000"/>
                      <a:headEnd/>
                      <a:tailEnd/>
                    </a:ln>
                  </pic:spPr>
                </pic:pic>
              </a:graphicData>
            </a:graphic>
          </wp:inline>
        </w:drawing>
      </w:r>
    </w:p>
    <w:p w:rsidR="00146DA7" w:rsidRDefault="00146DA7" w:rsidP="00146DA7"/>
    <w:p w:rsidR="00146DA7" w:rsidRPr="00146DA7" w:rsidDel="00694C7D" w:rsidRDefault="001B6D7B" w:rsidP="00146DA7">
      <w:pPr>
        <w:rPr>
          <w:del w:id="1170" w:author="Ellen Lehnert" w:date="2010-07-02T22:38:00Z"/>
        </w:rPr>
      </w:pPr>
      <w:ins w:id="1171" w:author="Heather Perreaux" w:date="2010-04-02T09:04:00Z">
        <w:del w:id="1172" w:author="Ellen Lehnert" w:date="2010-07-02T22:38:00Z">
          <w:r w:rsidDel="00694C7D">
            <w:delText>For</w:delText>
          </w:r>
        </w:del>
      </w:ins>
      <w:del w:id="1173" w:author="Ellen Lehnert" w:date="2010-07-02T22:38:00Z">
        <w:r w:rsidR="00146DA7" w:rsidDel="00694C7D">
          <w:delText xml:space="preserve">If your </w:delText>
        </w:r>
      </w:del>
      <w:ins w:id="1174" w:author="Heather Perreaux" w:date="2010-04-02T09:04:00Z">
        <w:del w:id="1175" w:author="Ellen Lehnert" w:date="2010-07-02T22:38:00Z">
          <w:r w:rsidDel="00694C7D">
            <w:delText xml:space="preserve"> </w:delText>
          </w:r>
        </w:del>
      </w:ins>
      <w:del w:id="1176" w:author="Ellen Lehnert" w:date="2010-07-02T22:38:00Z">
        <w:r w:rsidR="00146DA7" w:rsidDel="00694C7D">
          <w:delText>project schedule</w:delText>
        </w:r>
      </w:del>
      <w:ins w:id="1177" w:author="Heather Perreaux" w:date="2010-04-02T09:05:00Z">
        <w:del w:id="1178" w:author="Ellen Lehnert" w:date="2010-07-02T22:38:00Z">
          <w:r w:rsidDel="00694C7D">
            <w:delText>s</w:delText>
          </w:r>
        </w:del>
      </w:ins>
      <w:del w:id="1179" w:author="Ellen Lehnert" w:date="2010-07-02T22:38:00Z">
        <w:r w:rsidR="00146DA7" w:rsidDel="00694C7D">
          <w:delText xml:space="preserve"> requires </w:delText>
        </w:r>
      </w:del>
      <w:ins w:id="1180" w:author="Heather Perreaux" w:date="2010-04-02T09:05:00Z">
        <w:del w:id="1181" w:author="Ellen Lehnert" w:date="2010-07-02T22:38:00Z">
          <w:r w:rsidDel="00694C7D">
            <w:delText xml:space="preserve">using </w:delText>
          </w:r>
        </w:del>
      </w:ins>
      <w:del w:id="1182" w:author="Ellen Lehnert" w:date="2010-07-02T22:38:00Z">
        <w:r w:rsidR="00146DA7" w:rsidDel="00694C7D">
          <w:delText>a fiscal year</w:delText>
        </w:r>
      </w:del>
      <w:ins w:id="1183" w:author="Heather Perreaux" w:date="2010-04-02T09:05:00Z">
        <w:del w:id="1184" w:author="Ellen Lehnert" w:date="2010-07-02T22:38:00Z">
          <w:r w:rsidDel="00694C7D">
            <w:delText>:</w:delText>
          </w:r>
        </w:del>
      </w:ins>
      <w:del w:id="1185" w:author="Ellen Lehnert" w:date="2010-07-02T22:38:00Z">
        <w:r w:rsidR="00146DA7" w:rsidDel="00694C7D">
          <w:delText xml:space="preserve">, under </w:delText>
        </w:r>
        <w:r w:rsidR="00D67C35" w:rsidRPr="00D67C35" w:rsidDel="00694C7D">
          <w:rPr>
            <w:b/>
          </w:rPr>
          <w:delText>t</w:delText>
        </w:r>
      </w:del>
      <w:ins w:id="1186" w:author="Heather Perreaux" w:date="2010-04-02T09:06:00Z">
        <w:del w:id="1187" w:author="Ellen Lehnert" w:date="2010-07-02T22:38:00Z">
          <w:r w:rsidDel="00694C7D">
            <w:rPr>
              <w:b/>
            </w:rPr>
            <w:delText>T</w:delText>
          </w:r>
        </w:del>
      </w:ins>
      <w:del w:id="1188" w:author="Ellen Lehnert" w:date="2010-07-02T22:38:00Z">
        <w:r w:rsidR="00D67C35" w:rsidRPr="00D67C35" w:rsidDel="00694C7D">
          <w:rPr>
            <w:b/>
          </w:rPr>
          <w:delText>imescale options</w:delText>
        </w:r>
        <w:r w:rsidR="00146DA7" w:rsidDel="00694C7D">
          <w:delText xml:space="preserve">, </w:delText>
        </w:r>
      </w:del>
      <w:ins w:id="1189" w:author="Heather Perreaux" w:date="2010-04-02T09:06:00Z">
        <w:del w:id="1190" w:author="Ellen Lehnert" w:date="2010-07-02T22:38:00Z">
          <w:r w:rsidDel="00694C7D">
            <w:delText xml:space="preserve">pick </w:delText>
          </w:r>
        </w:del>
      </w:ins>
      <w:del w:id="1191" w:author="Ellen Lehnert" w:date="2010-07-02T22:38:00Z">
        <w:r w:rsidR="00146DA7" w:rsidDel="00694C7D">
          <w:delText xml:space="preserve">show </w:delText>
        </w:r>
        <w:r w:rsidR="00D67C35" w:rsidRPr="00D67C35" w:rsidDel="00694C7D">
          <w:rPr>
            <w:b/>
          </w:rPr>
          <w:delText>t</w:delText>
        </w:r>
      </w:del>
      <w:ins w:id="1192" w:author="Heather Perreaux" w:date="2010-04-02T09:07:00Z">
        <w:del w:id="1193" w:author="Ellen Lehnert" w:date="2010-07-02T22:38:00Z">
          <w:r w:rsidDel="00694C7D">
            <w:rPr>
              <w:b/>
            </w:rPr>
            <w:delText>T</w:delText>
          </w:r>
        </w:del>
      </w:ins>
      <w:del w:id="1194" w:author="Ellen Lehnert" w:date="2010-07-02T22:38:00Z">
        <w:r w:rsidR="00D67C35" w:rsidRPr="00D67C35" w:rsidDel="00694C7D">
          <w:rPr>
            <w:b/>
          </w:rPr>
          <w:delText>hree tiers</w:delText>
        </w:r>
        <w:r w:rsidR="00146DA7" w:rsidDel="00694C7D">
          <w:delText xml:space="preserve"> and define the top or third tier.  </w:delText>
        </w:r>
        <w:r w:rsidR="00460394" w:rsidDel="00694C7D">
          <w:delText>Adjusting the timescale using this form will work best starting at the bottom tier and working your up way t</w:delText>
        </w:r>
      </w:del>
      <w:ins w:id="1195" w:author="Heather Perreaux" w:date="2010-04-02T09:06:00Z">
        <w:del w:id="1196" w:author="Ellen Lehnert" w:date="2010-07-02T22:38:00Z">
          <w:r w:rsidDel="00694C7D">
            <w:delText>hrough</w:delText>
          </w:r>
        </w:del>
      </w:ins>
      <w:del w:id="1197" w:author="Ellen Lehnert" w:date="2010-07-02T22:38:00Z">
        <w:r w:rsidR="00460394" w:rsidDel="00694C7D">
          <w:delText>o the Middle Tier and Top Tier</w:delText>
        </w:r>
      </w:del>
      <w:ins w:id="1198" w:author="Heather Perreaux" w:date="2010-04-02T09:06:00Z">
        <w:del w:id="1199" w:author="Ellen Lehnert" w:date="2010-07-02T22:38:00Z">
          <w:r w:rsidDel="00694C7D">
            <w:delText>s</w:delText>
          </w:r>
        </w:del>
      </w:ins>
      <w:del w:id="1200" w:author="Ellen Lehnert" w:date="2010-07-02T22:38:00Z">
        <w:r w:rsidR="00460394" w:rsidDel="00694C7D">
          <w:delText xml:space="preserve"> at avoid errors. </w:delText>
        </w:r>
      </w:del>
    </w:p>
    <w:p w:rsidR="00E72409" w:rsidRDefault="00E72409" w:rsidP="00E72409">
      <w:pPr>
        <w:pStyle w:val="Pb"/>
        <w:framePr w:wrap="around"/>
      </w:pPr>
    </w:p>
    <w:p w:rsidR="00925671" w:rsidRDefault="00925671" w:rsidP="00224F2A">
      <w:pPr>
        <w:pStyle w:val="Heading2"/>
      </w:pPr>
      <w:bookmarkStart w:id="1201" w:name="_Toc265946800"/>
      <w:r>
        <w:t xml:space="preserve">Practice: </w:t>
      </w:r>
      <w:r w:rsidRPr="00925671">
        <w:t>Configur</w:t>
      </w:r>
      <w:r>
        <w:t>ing</w:t>
      </w:r>
      <w:r w:rsidRPr="00925671">
        <w:t xml:space="preserve"> Schedule/Display Options</w:t>
      </w:r>
      <w:bookmarkEnd w:id="1201"/>
    </w:p>
    <w:p w:rsidR="00925671" w:rsidRDefault="00730A91" w:rsidP="00925671">
      <w:pPr>
        <w:pStyle w:val="FormatPPT"/>
      </w:pPr>
      <w:r>
        <w:drawing>
          <wp:inline distT="0" distB="0" distL="0" distR="0">
            <wp:extent cx="3636645" cy="2298700"/>
            <wp:effectExtent l="0" t="0" r="0" b="0"/>
            <wp:docPr id="33"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In this practice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exercise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4D1F37">
        <w:tc>
          <w:tcPr>
            <w:tcW w:w="2340" w:type="dxa"/>
          </w:tcPr>
          <w:p w:rsidR="00925671" w:rsidRPr="00245ACE" w:rsidRDefault="00925671" w:rsidP="004D1F37">
            <w:pPr>
              <w:pStyle w:val="LabTabelHeaderFirst"/>
              <w:rPr>
                <w:i/>
                <w:color w:val="00B050"/>
              </w:rPr>
            </w:pPr>
            <w:r w:rsidRPr="00245ACE">
              <w:rPr>
                <w:i/>
                <w:color w:val="00B050"/>
              </w:rPr>
              <w:t>Setting</w:t>
            </w:r>
          </w:p>
        </w:tc>
        <w:tc>
          <w:tcPr>
            <w:tcW w:w="5490" w:type="dxa"/>
          </w:tcPr>
          <w:p w:rsidR="00925671" w:rsidRPr="00245ACE" w:rsidRDefault="00925671" w:rsidP="004D1F37">
            <w:pPr>
              <w:pStyle w:val="LabTableHeader"/>
              <w:rPr>
                <w:i/>
                <w:color w:val="00B050"/>
              </w:rPr>
            </w:pPr>
            <w:r w:rsidRPr="00245ACE">
              <w:rPr>
                <w:i/>
                <w:color w:val="00B050"/>
              </w:rPr>
              <w:t>Perform the following:</w:t>
            </w:r>
          </w:p>
        </w:tc>
      </w:tr>
      <w:tr w:rsidR="00925671" w:rsidRPr="00245ACE" w:rsidTr="004D1F37">
        <w:tc>
          <w:tcPr>
            <w:tcW w:w="7830" w:type="dxa"/>
            <w:gridSpan w:val="2"/>
          </w:tcPr>
          <w:p w:rsidR="00925671" w:rsidRPr="00245ACE" w:rsidRDefault="00925671" w:rsidP="004D1F37">
            <w:pPr>
              <w:pStyle w:val="Tr"/>
              <w:ind w:left="-90"/>
              <w:rPr>
                <w:i/>
                <w:color w:val="00B050"/>
                <w:szCs w:val="21"/>
              </w:rPr>
            </w:pP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Account Name</w:t>
            </w:r>
          </w:p>
        </w:tc>
        <w:tc>
          <w:tcPr>
            <w:tcW w:w="5490" w:type="dxa"/>
          </w:tcPr>
          <w:p w:rsidR="00925671" w:rsidRPr="00245ACE" w:rsidRDefault="00925671" w:rsidP="004D1F37">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Project Server URL</w:t>
            </w:r>
          </w:p>
        </w:tc>
        <w:tc>
          <w:tcPr>
            <w:tcW w:w="5490" w:type="dxa"/>
          </w:tcPr>
          <w:p w:rsidR="00925671" w:rsidRPr="00245ACE" w:rsidRDefault="00925671" w:rsidP="004D1F37">
            <w:pPr>
              <w:pStyle w:val="LabTableContent"/>
              <w:rPr>
                <w:i/>
                <w:color w:val="00B050"/>
              </w:rPr>
            </w:pPr>
            <w:r w:rsidRPr="00245ACE">
              <w:rPr>
                <w:i/>
                <w:color w:val="00B050"/>
              </w:rPr>
              <w:t xml:space="preserve">Type </w:t>
            </w:r>
            <w:r w:rsidRPr="00245ACE">
              <w:rPr>
                <w:b/>
                <w:i/>
                <w:color w:val="00B050"/>
              </w:rPr>
              <w:t>http://epm/pwa</w:t>
            </w:r>
          </w:p>
        </w:tc>
      </w:tr>
      <w:tr w:rsidR="00925671" w:rsidRPr="00245ACE" w:rsidTr="004D1F37">
        <w:tc>
          <w:tcPr>
            <w:tcW w:w="2340" w:type="dxa"/>
          </w:tcPr>
          <w:p w:rsidR="00925671" w:rsidRPr="00245ACE" w:rsidRDefault="00925671" w:rsidP="004D1F37">
            <w:pPr>
              <w:pStyle w:val="LabTableContentFirst"/>
              <w:rPr>
                <w:i/>
                <w:color w:val="00B050"/>
              </w:rPr>
            </w:pPr>
            <w:r w:rsidRPr="00245ACE">
              <w:rPr>
                <w:i/>
                <w:color w:val="00B050"/>
              </w:rPr>
              <w:t>When connecting</w:t>
            </w:r>
          </w:p>
        </w:tc>
        <w:tc>
          <w:tcPr>
            <w:tcW w:w="5490" w:type="dxa"/>
          </w:tcPr>
          <w:p w:rsidR="00925671" w:rsidRPr="00245ACE" w:rsidRDefault="00925671" w:rsidP="004D1F37">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4D1F37">
        <w:tc>
          <w:tcPr>
            <w:tcW w:w="2340" w:type="dxa"/>
          </w:tcPr>
          <w:p w:rsidR="00925671" w:rsidRPr="00245ACE" w:rsidRDefault="00925671" w:rsidP="004D1F37">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4D1F37">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6C33D3" w:rsidRDefault="006C33D3" w:rsidP="006C33D3">
      <w:pPr>
        <w:pStyle w:val="Heading1"/>
      </w:pPr>
      <w:bookmarkStart w:id="1202" w:name="_Toc265946801"/>
      <w:r>
        <w:t xml:space="preserve">Lesson 3: </w:t>
      </w:r>
      <w:r w:rsidR="00925671" w:rsidRPr="00925671">
        <w:t>Creating and Saving a Project Schedule</w:t>
      </w:r>
      <w:bookmarkEnd w:id="1202"/>
    </w:p>
    <w:p w:rsidR="006C33D3" w:rsidRDefault="006C33D3" w:rsidP="006C33D3">
      <w:pPr>
        <w:pStyle w:val="FormatPPT"/>
      </w:pPr>
      <w:r>
        <w:drawing>
          <wp:inline distT="0" distB="0" distL="0" distR="0">
            <wp:extent cx="3650615" cy="2306320"/>
            <wp:effectExtent l="19050" t="0" r="6985" b="0"/>
            <wp:docPr id="3"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3A0635" w:rsidRDefault="003A0635" w:rsidP="006C33D3">
      <w:pPr>
        <w:pStyle w:val="Rule"/>
      </w:pPr>
      <w:proofErr w:type="gramStart"/>
      <w:r>
        <w:t>x</w:t>
      </w:r>
      <w:proofErr w:type="gramEnd"/>
    </w:p>
    <w:p w:rsidR="003A0635" w:rsidRDefault="003A0635" w:rsidP="003A0635">
      <w:r>
        <w:t xml:space="preserve">At this point we are ready to </w:t>
      </w:r>
      <w:r w:rsidR="00460394">
        <w:t xml:space="preserve">new </w:t>
      </w:r>
      <w:r>
        <w:t xml:space="preserve">create a project.  Project schedules may be started in multiple ways.   </w:t>
      </w:r>
      <w:proofErr w:type="gramStart"/>
      <w:r w:rsidR="00905CCB">
        <w:t>If your options have been saved for “All Projects” you may use some of the importing functions to allow tasks from Share</w:t>
      </w:r>
      <w:del w:id="1203" w:author="Heather Perreaux" w:date="2010-04-02T09:07:00Z">
        <w:r w:rsidR="00905CCB" w:rsidDel="0005181A">
          <w:delText>p</w:delText>
        </w:r>
      </w:del>
      <w:ins w:id="1204" w:author="Heather Perreaux" w:date="2010-04-02T09:08:00Z">
        <w:r w:rsidR="0005181A">
          <w:t>P</w:t>
        </w:r>
      </w:ins>
      <w:r w:rsidR="00905CCB">
        <w:t>oint lists</w:t>
      </w:r>
      <w:ins w:id="1205" w:author="Ellen Lehnert" w:date="2010-07-03T15:50:00Z">
        <w:r w:rsidR="00280086">
          <w:t xml:space="preserve"> (Pro 2010 only)</w:t>
        </w:r>
      </w:ins>
      <w:r w:rsidR="00905CCB">
        <w:t xml:space="preserve"> </w:t>
      </w:r>
      <w:del w:id="1206" w:author="Ellen Lehnert" w:date="2010-07-03T15:50:00Z">
        <w:r w:rsidR="00905CCB" w:rsidDel="00280086">
          <w:delText xml:space="preserve">and </w:delText>
        </w:r>
      </w:del>
      <w:ins w:id="1207" w:author="Ellen Lehnert" w:date="2010-07-03T15:50:00Z">
        <w:r w:rsidR="00280086">
          <w:t xml:space="preserve">or </w:t>
        </w:r>
      </w:ins>
      <w:r w:rsidR="00905CCB">
        <w:t>Excel to be brought into a new schedule.</w:t>
      </w:r>
      <w:proofErr w:type="gramEnd"/>
      <w:r w:rsidR="00905CCB">
        <w:t xml:space="preserve">  </w:t>
      </w:r>
      <w:ins w:id="1208" w:author="Ellen Lehnert" w:date="2010-07-03T16:56:00Z">
        <w:r w:rsidR="001B2706">
          <w:t>Creat</w:t>
        </w:r>
      </w:ins>
      <w:ins w:id="1209" w:author="Ellen Lehnert" w:date="2010-07-03T16:55:00Z">
        <w:r w:rsidR="001B2706">
          <w:t xml:space="preserve">ing projects </w:t>
        </w:r>
      </w:ins>
      <w:ins w:id="1210" w:author="Ellen Lehnert" w:date="2010-07-03T16:56:00Z">
        <w:r w:rsidR="001B2706">
          <w:t>using</w:t>
        </w:r>
      </w:ins>
      <w:ins w:id="1211" w:author="Ellen Lehnert" w:date="2010-07-03T16:55:00Z">
        <w:r w:rsidR="001B2706">
          <w:t xml:space="preserve"> templates is an easy way to </w:t>
        </w:r>
      </w:ins>
      <w:ins w:id="1212" w:author="Ellen Lehnert" w:date="2010-07-03T16:56:00Z">
        <w:r w:rsidR="001B2706">
          <w:t>build</w:t>
        </w:r>
      </w:ins>
      <w:ins w:id="1213" w:author="Ellen Lehnert" w:date="2010-07-03T16:55:00Z">
        <w:r w:rsidR="001B2706">
          <w:t xml:space="preserve"> project schedules faster. </w:t>
        </w:r>
      </w:ins>
    </w:p>
    <w:p w:rsidR="003A0635" w:rsidRDefault="003A0635" w:rsidP="003A0635">
      <w:r>
        <w:t xml:space="preserve">The topics to be discussed </w:t>
      </w:r>
      <w:r w:rsidR="00460394">
        <w:t xml:space="preserve">in this lesson </w:t>
      </w:r>
      <w:r>
        <w:t xml:space="preserve">are: </w:t>
      </w:r>
    </w:p>
    <w:p w:rsidR="003A0635" w:rsidRDefault="003A0635" w:rsidP="003A0635">
      <w:pPr>
        <w:pStyle w:val="ListParagraph"/>
        <w:numPr>
          <w:ilvl w:val="0"/>
          <w:numId w:val="31"/>
        </w:numPr>
      </w:pPr>
      <w:r>
        <w:t>Creating a Project</w:t>
      </w:r>
      <w:r>
        <w:tab/>
      </w:r>
    </w:p>
    <w:p w:rsidR="003A0635" w:rsidRDefault="003A0635" w:rsidP="003A0635">
      <w:pPr>
        <w:pStyle w:val="ListParagraph"/>
        <w:numPr>
          <w:ilvl w:val="0"/>
          <w:numId w:val="31"/>
        </w:numPr>
      </w:pPr>
      <w:r>
        <w:t>Creating a Project from an Excel Workbook</w:t>
      </w:r>
      <w:r>
        <w:tab/>
      </w:r>
    </w:p>
    <w:p w:rsidR="003A0635" w:rsidRDefault="003A0635" w:rsidP="003A0635">
      <w:pPr>
        <w:pStyle w:val="ListParagraph"/>
        <w:numPr>
          <w:ilvl w:val="0"/>
          <w:numId w:val="31"/>
        </w:numPr>
      </w:pPr>
      <w:r>
        <w:t>Creating a Project from a SharePoint Task List</w:t>
      </w:r>
      <w:r>
        <w:tab/>
      </w:r>
    </w:p>
    <w:p w:rsidR="003A0635" w:rsidRDefault="003A0635" w:rsidP="003A0635">
      <w:pPr>
        <w:pStyle w:val="ListParagraph"/>
        <w:numPr>
          <w:ilvl w:val="0"/>
          <w:numId w:val="31"/>
        </w:numPr>
      </w:pPr>
      <w:r>
        <w:t>Importance of Naming Standards</w:t>
      </w:r>
      <w:r>
        <w:tab/>
      </w:r>
    </w:p>
    <w:p w:rsidR="003A0635" w:rsidRDefault="003A0635" w:rsidP="003A0635">
      <w:pPr>
        <w:pStyle w:val="ListParagraph"/>
        <w:numPr>
          <w:ilvl w:val="0"/>
          <w:numId w:val="31"/>
        </w:numPr>
      </w:pPr>
      <w:r>
        <w:t>Setting Read-Only and Password Attributes</w:t>
      </w:r>
      <w:r>
        <w:tab/>
      </w:r>
    </w:p>
    <w:p w:rsidR="003A0635" w:rsidRDefault="003A0635" w:rsidP="003A0635">
      <w:pPr>
        <w:pStyle w:val="ListParagraph"/>
        <w:numPr>
          <w:ilvl w:val="0"/>
          <w:numId w:val="31"/>
        </w:numPr>
      </w:pPr>
      <w:r>
        <w:t>Saving the Schedule</w:t>
      </w:r>
      <w:r>
        <w:tab/>
      </w:r>
    </w:p>
    <w:p w:rsidR="003A0635" w:rsidRDefault="003A0635" w:rsidP="003A0635">
      <w:pPr>
        <w:pStyle w:val="ListParagraph"/>
        <w:numPr>
          <w:ilvl w:val="0"/>
          <w:numId w:val="31"/>
        </w:numPr>
      </w:pPr>
      <w:r>
        <w:t>Saving and Sending Options</w:t>
      </w:r>
      <w:r>
        <w:tab/>
      </w:r>
    </w:p>
    <w:p w:rsidR="006C33D3" w:rsidRDefault="006C33D3" w:rsidP="006C33D3">
      <w:pPr>
        <w:pStyle w:val="Pb"/>
        <w:framePr w:wrap="around"/>
      </w:pPr>
    </w:p>
    <w:p w:rsidR="006C33D3" w:rsidRDefault="006C33D3" w:rsidP="006C33D3">
      <w:pPr>
        <w:pStyle w:val="Pb"/>
        <w:framePr w:wrap="around"/>
      </w:pPr>
    </w:p>
    <w:p w:rsidR="006C33D3" w:rsidRDefault="00925671" w:rsidP="006C33D3">
      <w:pPr>
        <w:pStyle w:val="Heading2"/>
      </w:pPr>
      <w:bookmarkStart w:id="1214" w:name="_Toc265946802"/>
      <w:r w:rsidRPr="00925671">
        <w:t xml:space="preserve">Creating a </w:t>
      </w:r>
      <w:ins w:id="1215" w:author="Ellen Lehnert" w:date="2010-07-03T17:23:00Z">
        <w:r w:rsidR="00764E37">
          <w:t xml:space="preserve">New </w:t>
        </w:r>
      </w:ins>
      <w:r>
        <w:t>P</w:t>
      </w:r>
      <w:r w:rsidRPr="00925671">
        <w:t>roject</w:t>
      </w:r>
      <w:bookmarkEnd w:id="1214"/>
    </w:p>
    <w:p w:rsidR="006C33D3" w:rsidRDefault="006C33D3" w:rsidP="006C33D3">
      <w:pPr>
        <w:pStyle w:val="FormatPPT"/>
      </w:pPr>
      <w:r>
        <w:drawing>
          <wp:inline distT="0" distB="0" distL="0" distR="0">
            <wp:extent cx="3650615" cy="2306320"/>
            <wp:effectExtent l="19050" t="0" r="6985" b="0"/>
            <wp:docPr id="50"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905CCB" w:rsidRDefault="00905CCB" w:rsidP="006C33D3">
      <w:pPr>
        <w:pStyle w:val="Rule"/>
      </w:pPr>
    </w:p>
    <w:p w:rsidR="00905CCB" w:rsidRDefault="00905CCB" w:rsidP="00905CCB">
      <w:r>
        <w:t xml:space="preserve">When </w:t>
      </w:r>
      <w:del w:id="1216" w:author="Heather Perreaux" w:date="2010-04-02T09:08:00Z">
        <w:r w:rsidDel="0005181A">
          <w:delText xml:space="preserve">the </w:delText>
        </w:r>
      </w:del>
      <w:del w:id="1217" w:author="Heather Perreaux" w:date="2010-04-01T16:15:00Z">
        <w:r w:rsidDel="00556DCA">
          <w:delText>MS Project 2010</w:delText>
        </w:r>
      </w:del>
      <w:ins w:id="1218" w:author="Heather Perreaux" w:date="2010-04-01T16:15:00Z">
        <w:r w:rsidR="00556DCA">
          <w:t>Project 2010</w:t>
        </w:r>
      </w:ins>
      <w:r>
        <w:t xml:space="preserve"> is initiated, a new blank project schedule will automatically appear.  </w:t>
      </w:r>
    </w:p>
    <w:p w:rsidR="00DE6B4F" w:rsidRDefault="00460394">
      <w:pPr>
        <w:pStyle w:val="HD4"/>
      </w:pPr>
      <w:r>
        <w:t>T</w:t>
      </w:r>
      <w:r w:rsidR="00905CCB">
        <w:t xml:space="preserve">o create a blank project schedule: </w:t>
      </w:r>
    </w:p>
    <w:p w:rsidR="00905CCB" w:rsidRDefault="00905CCB" w:rsidP="001B2706">
      <w:pPr>
        <w:pStyle w:val="ListParagraph"/>
        <w:numPr>
          <w:ilvl w:val="0"/>
          <w:numId w:val="49"/>
        </w:numPr>
        <w:rPr>
          <w:ins w:id="1219" w:author="Ellen Lehnert" w:date="2010-07-03T17:02:00Z"/>
          <w:b/>
        </w:rPr>
      </w:pPr>
      <w:r>
        <w:t xml:space="preserve">Click </w:t>
      </w:r>
      <w:del w:id="1220" w:author="Heather Perreaux" w:date="2010-04-01T18:18:00Z">
        <w:r w:rsidDel="00A32A7E">
          <w:delText>on</w:delText>
        </w:r>
      </w:del>
      <w:r>
        <w:t xml:space="preserve"> </w:t>
      </w:r>
      <w:r w:rsidR="00D67C35" w:rsidRPr="001B2706">
        <w:rPr>
          <w:b/>
        </w:rPr>
        <w:t xml:space="preserve">File </w:t>
      </w:r>
      <w:r w:rsidR="00D67C35" w:rsidRPr="00D67C35">
        <w:sym w:font="Wingdings" w:char="F0E0"/>
      </w:r>
      <w:r w:rsidR="00D67C35" w:rsidRPr="001B2706">
        <w:rPr>
          <w:b/>
        </w:rPr>
        <w:t xml:space="preserve"> New</w:t>
      </w:r>
    </w:p>
    <w:p w:rsidR="001B2706" w:rsidRDefault="001B2706" w:rsidP="001B2706">
      <w:pPr>
        <w:rPr>
          <w:ins w:id="1221" w:author="Ellen Lehnert" w:date="2010-07-03T17:02:00Z"/>
        </w:rPr>
      </w:pPr>
      <w:ins w:id="1222" w:author="Ellen Lehnert" w:date="2010-07-03T17:02:00Z">
        <w:r>
          <w:t xml:space="preserve">Backstage choices shown below will give you an array of choices of where to begin a new project schedule.  As you click the various choices, options and additional data will appear on the right side of the view. </w:t>
        </w:r>
      </w:ins>
    </w:p>
    <w:p w:rsidR="001B2706" w:rsidRDefault="001B2706" w:rsidP="001B2706">
      <w:pPr>
        <w:pStyle w:val="ListParagraph"/>
        <w:numPr>
          <w:ilvl w:val="0"/>
          <w:numId w:val="34"/>
        </w:numPr>
        <w:rPr>
          <w:ins w:id="1223" w:author="Ellen Lehnert" w:date="2010-07-03T17:02:00Z"/>
        </w:rPr>
      </w:pPr>
      <w:ins w:id="1224" w:author="Ellen Lehnert" w:date="2010-07-03T17:02:00Z">
        <w:r>
          <w:t xml:space="preserve">Double clicking </w:t>
        </w:r>
        <w:r w:rsidRPr="00D67C35">
          <w:rPr>
            <w:b/>
          </w:rPr>
          <w:t xml:space="preserve">Blank </w:t>
        </w:r>
      </w:ins>
      <w:ins w:id="1225" w:author="Ellen Lehnert" w:date="2010-07-03T17:03:00Z">
        <w:r>
          <w:rPr>
            <w:b/>
          </w:rPr>
          <w:t>p</w:t>
        </w:r>
      </w:ins>
      <w:ins w:id="1226" w:author="Ellen Lehnert" w:date="2010-07-03T17:02:00Z">
        <w:r w:rsidRPr="00D67C35">
          <w:rPr>
            <w:b/>
          </w:rPr>
          <w:t>roject</w:t>
        </w:r>
        <w:r>
          <w:t xml:space="preserve"> or </w:t>
        </w:r>
      </w:ins>
      <w:ins w:id="1227" w:author="Ellen Lehnert" w:date="2010-07-03T17:23:00Z">
        <w:r w:rsidR="00764E37">
          <w:t xml:space="preserve">click </w:t>
        </w:r>
        <w:r w:rsidR="00764E37" w:rsidRPr="00764E37">
          <w:rPr>
            <w:b/>
          </w:rPr>
          <w:t>Blank project</w:t>
        </w:r>
        <w:r w:rsidR="00764E37">
          <w:t xml:space="preserve"> and </w:t>
        </w:r>
      </w:ins>
      <w:ins w:id="1228" w:author="Ellen Lehnert" w:date="2010-07-03T17:02:00Z">
        <w:r>
          <w:t xml:space="preserve">click </w:t>
        </w:r>
        <w:r w:rsidRPr="00D67C35">
          <w:rPr>
            <w:b/>
          </w:rPr>
          <w:t>Create</w:t>
        </w:r>
        <w:r>
          <w:t xml:space="preserve"> will result in creating a blank project file</w:t>
        </w:r>
      </w:ins>
    </w:p>
    <w:p w:rsidR="00764E37" w:rsidRDefault="00764E37" w:rsidP="00764E37">
      <w:pPr>
        <w:pStyle w:val="ListParagraph"/>
        <w:numPr>
          <w:ilvl w:val="0"/>
          <w:numId w:val="34"/>
        </w:numPr>
        <w:rPr>
          <w:ins w:id="1229" w:author="Ellen Lehnert" w:date="2010-07-03T17:19:00Z"/>
        </w:rPr>
      </w:pPr>
      <w:ins w:id="1230" w:author="Ellen Lehnert" w:date="2010-07-03T17:19:00Z">
        <w:r w:rsidRPr="00764E37">
          <w:rPr>
            <w:b/>
          </w:rPr>
          <w:t xml:space="preserve">Recent Templates: </w:t>
        </w:r>
        <w:r>
          <w:t xml:space="preserve">Create a project from a recently used template </w:t>
        </w:r>
      </w:ins>
    </w:p>
    <w:p w:rsidR="00764E37" w:rsidRPr="00764E37" w:rsidRDefault="00764E37" w:rsidP="00764E37">
      <w:pPr>
        <w:pStyle w:val="ListParagraph"/>
        <w:numPr>
          <w:ilvl w:val="0"/>
          <w:numId w:val="34"/>
        </w:numPr>
        <w:rPr>
          <w:ins w:id="1231" w:author="Ellen Lehnert" w:date="2010-07-03T17:19:00Z"/>
        </w:rPr>
      </w:pPr>
      <w:ins w:id="1232" w:author="Ellen Lehnert" w:date="2010-07-03T17:19:00Z">
        <w:r w:rsidRPr="00764E37">
          <w:rPr>
            <w:b/>
          </w:rPr>
          <w:t xml:space="preserve">My templates:   </w:t>
        </w:r>
        <w:r w:rsidRPr="00764E37">
          <w:t>Template created my you and saved to your desktop</w:t>
        </w:r>
      </w:ins>
    </w:p>
    <w:p w:rsidR="002A02E2" w:rsidRDefault="00764E37" w:rsidP="00764E37">
      <w:pPr>
        <w:pStyle w:val="ListParagraph"/>
        <w:numPr>
          <w:ilvl w:val="0"/>
          <w:numId w:val="34"/>
        </w:numPr>
        <w:rPr>
          <w:ins w:id="1233" w:author="Ellen Lehnert" w:date="2010-07-03T17:27:00Z"/>
        </w:rPr>
      </w:pPr>
      <w:ins w:id="1234" w:author="Ellen Lehnert" w:date="2010-07-03T17:20:00Z">
        <w:r w:rsidRPr="00764E37">
          <w:rPr>
            <w:b/>
          </w:rPr>
          <w:t xml:space="preserve">New from an existing project:  </w:t>
        </w:r>
      </w:ins>
      <w:ins w:id="1235" w:author="Ellen Lehnert" w:date="2010-07-03T17:02:00Z">
        <w:r w:rsidR="001B2706">
          <w:t>Use an existing project schedule</w:t>
        </w:r>
        <w:r>
          <w:t xml:space="preserve"> to create a new project</w:t>
        </w:r>
      </w:ins>
    </w:p>
    <w:p w:rsidR="00764E37" w:rsidRPr="002A02E2" w:rsidRDefault="005B3695" w:rsidP="00764E37">
      <w:pPr>
        <w:pStyle w:val="ListParagraph"/>
        <w:numPr>
          <w:ilvl w:val="0"/>
          <w:numId w:val="34"/>
        </w:numPr>
        <w:rPr>
          <w:ins w:id="1236" w:author="Ellen Lehnert" w:date="2010-07-03T17:29:00Z"/>
          <w:b/>
        </w:rPr>
      </w:pPr>
      <w:ins w:id="1237" w:author="Ellen Lehnert" w:date="2010-07-03T17:28:00Z">
        <w:r w:rsidRPr="005B3695">
          <w:rPr>
            <w:b/>
          </w:rPr>
          <w:t xml:space="preserve">New project from Excel workbook: </w:t>
        </w:r>
      </w:ins>
      <w:ins w:id="1238" w:author="Ellen Lehnert" w:date="2010-07-03T17:20:00Z">
        <w:r w:rsidRPr="005B3695">
          <w:rPr>
            <w:b/>
          </w:rPr>
          <w:t xml:space="preserve"> </w:t>
        </w:r>
      </w:ins>
      <w:ins w:id="1239" w:author="Ellen Lehnert" w:date="2010-07-03T17:28:00Z">
        <w:r w:rsidR="002A02E2">
          <w:t xml:space="preserve">Columns in the Excel workbook will be mapped to fields within Project 2010.  </w:t>
        </w:r>
      </w:ins>
      <w:ins w:id="1240" w:author="Ellen Lehnert" w:date="2010-07-03T17:29:00Z">
        <w:r w:rsidR="002A02E2">
          <w:t xml:space="preserve">The import process is discussed in the next lesson. </w:t>
        </w:r>
      </w:ins>
    </w:p>
    <w:p w:rsidR="002A02E2" w:rsidRPr="002A02E2" w:rsidRDefault="005B3695" w:rsidP="00764E37">
      <w:pPr>
        <w:pStyle w:val="ListParagraph"/>
        <w:numPr>
          <w:ilvl w:val="0"/>
          <w:numId w:val="34"/>
        </w:numPr>
        <w:rPr>
          <w:ins w:id="1241" w:author="Ellen Lehnert" w:date="2010-07-03T17:20:00Z"/>
          <w:b/>
        </w:rPr>
      </w:pPr>
      <w:ins w:id="1242" w:author="Ellen Lehnert" w:date="2010-07-03T17:29:00Z">
        <w:r w:rsidRPr="005B3695">
          <w:rPr>
            <w:b/>
          </w:rPr>
          <w:t xml:space="preserve">New from Sharepoint task list:  </w:t>
        </w:r>
        <w:r w:rsidR="002A02E2">
          <w:t xml:space="preserve">Project 2010 Professinal only.  Tasks will be imported using the URL </w:t>
        </w:r>
      </w:ins>
      <w:ins w:id="1243" w:author="Ellen Lehnert" w:date="2010-07-03T17:30:00Z">
        <w:r w:rsidR="002A02E2">
          <w:t xml:space="preserve">and security </w:t>
        </w:r>
      </w:ins>
      <w:ins w:id="1244" w:author="Ellen Lehnert" w:date="2010-07-03T17:29:00Z">
        <w:r w:rsidR="002A02E2">
          <w:t xml:space="preserve">of the Sharepoint site. </w:t>
        </w:r>
      </w:ins>
    </w:p>
    <w:p w:rsidR="00764E37" w:rsidRDefault="00764E37" w:rsidP="00764E37">
      <w:pPr>
        <w:pStyle w:val="ListParagraph"/>
        <w:numPr>
          <w:ilvl w:val="0"/>
          <w:numId w:val="34"/>
        </w:numPr>
        <w:rPr>
          <w:ins w:id="1245" w:author="Ellen Lehnert" w:date="2010-07-03T17:20:00Z"/>
        </w:rPr>
      </w:pPr>
      <w:ins w:id="1246" w:author="Ellen Lehnert" w:date="2010-07-03T17:22:00Z">
        <w:r w:rsidRPr="00764E37">
          <w:rPr>
            <w:b/>
          </w:rPr>
          <w:t xml:space="preserve">Office.com templates: </w:t>
        </w:r>
        <w:r>
          <w:t xml:space="preserve"> </w:t>
        </w:r>
      </w:ins>
      <w:ins w:id="1247" w:author="Ellen Lehnert" w:date="2010-07-03T17:20:00Z">
        <w:r>
          <w:t>Create a new project from a template that would be downloaded from Office.com on-line</w:t>
        </w:r>
      </w:ins>
    </w:p>
    <w:p w:rsidR="001B2706" w:rsidRDefault="00764E37" w:rsidP="001B2706">
      <w:pPr>
        <w:pStyle w:val="ListParagraph"/>
        <w:numPr>
          <w:ilvl w:val="0"/>
          <w:numId w:val="34"/>
        </w:numPr>
        <w:rPr>
          <w:ins w:id="1248" w:author="Ellen Lehnert" w:date="2010-07-03T17:02:00Z"/>
        </w:rPr>
      </w:pPr>
      <w:ins w:id="1249" w:author="Ellen Lehnert" w:date="2010-07-03T17:20:00Z">
        <w:r>
          <w:t xml:space="preserve">If the Quick Access Bar was customized to add the </w:t>
        </w:r>
        <w:r w:rsidRPr="00764E37">
          <w:rPr>
            <w:b/>
          </w:rPr>
          <w:t>New</w:t>
        </w:r>
        <w:r>
          <w:t xml:space="preserve"> button, pressing that button will create a new project schedule</w:t>
        </w:r>
      </w:ins>
    </w:p>
    <w:p w:rsidR="001B2706" w:rsidRPr="001B2706" w:rsidRDefault="001B2706" w:rsidP="001B2706">
      <w:pPr>
        <w:rPr>
          <w:ins w:id="1250" w:author="Ellen Lehnert" w:date="2010-07-03T17:00:00Z"/>
          <w:b/>
        </w:rPr>
      </w:pPr>
    </w:p>
    <w:p w:rsidR="00000000" w:rsidRDefault="000B538A">
      <w:pPr>
        <w:pStyle w:val="ListParagraph"/>
        <w:numPr>
          <w:ilvl w:val="0"/>
          <w:numId w:val="49"/>
        </w:numPr>
        <w:rPr>
          <w:del w:id="1251" w:author="Ellen Lehnert" w:date="2010-07-03T17:02:00Z"/>
        </w:rPr>
        <w:pPrChange w:id="1252" w:author="Ellen Lehnert" w:date="2010-07-03T17:01:00Z">
          <w:pPr/>
        </w:pPrChange>
      </w:pPr>
    </w:p>
    <w:p w:rsidR="00905CCB" w:rsidRDefault="005B3695" w:rsidP="00905CCB">
      <w:pPr>
        <w:pStyle w:val="Art"/>
        <w:jc w:val="center"/>
      </w:pPr>
      <w:r>
        <w:rPr>
          <w:noProof/>
        </w:rPr>
        <w:pict>
          <v:rect id="_x0000_s1034" style="position:absolute;left:0;text-align:left;margin-left:69.05pt;margin-top:38.3pt;width:56.3pt;height:72.65pt;z-index:251667456" filled="f" strokecolor="red" strokeweight="1pt"/>
        </w:pict>
      </w:r>
      <w:r w:rsidR="00905CCB">
        <w:rPr>
          <w:noProof/>
        </w:rPr>
        <w:drawing>
          <wp:inline distT="0" distB="0" distL="0" distR="0">
            <wp:extent cx="2926592" cy="3727450"/>
            <wp:effectExtent l="19050" t="0" r="7108"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srcRect/>
                    <a:stretch>
                      <a:fillRect/>
                    </a:stretch>
                  </pic:blipFill>
                  <pic:spPr bwMode="auto">
                    <a:xfrm>
                      <a:off x="0" y="0"/>
                      <a:ext cx="2926592" cy="3727450"/>
                    </a:xfrm>
                    <a:prstGeom prst="rect">
                      <a:avLst/>
                    </a:prstGeom>
                    <a:noFill/>
                    <a:ln w="9525">
                      <a:noFill/>
                      <a:miter lim="800000"/>
                      <a:headEnd/>
                      <a:tailEnd/>
                    </a:ln>
                  </pic:spPr>
                </pic:pic>
              </a:graphicData>
            </a:graphic>
          </wp:inline>
        </w:drawing>
      </w:r>
      <w:r w:rsidR="00905CCB">
        <w:rPr>
          <w:b w:val="0"/>
          <w:noProof/>
        </w:rPr>
        <w:drawing>
          <wp:inline distT="0" distB="0" distL="0" distR="0">
            <wp:extent cx="1143000" cy="1022350"/>
            <wp:effectExtent l="1905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srcRect/>
                    <a:stretch>
                      <a:fillRect/>
                    </a:stretch>
                  </pic:blipFill>
                  <pic:spPr bwMode="auto">
                    <a:xfrm>
                      <a:off x="0" y="0"/>
                      <a:ext cx="1143000" cy="1022350"/>
                    </a:xfrm>
                    <a:prstGeom prst="rect">
                      <a:avLst/>
                    </a:prstGeom>
                    <a:noFill/>
                    <a:ln w="9525">
                      <a:noFill/>
                      <a:miter lim="800000"/>
                      <a:headEnd/>
                      <a:tailEnd/>
                    </a:ln>
                  </pic:spPr>
                </pic:pic>
              </a:graphicData>
            </a:graphic>
          </wp:inline>
        </w:drawing>
      </w:r>
    </w:p>
    <w:p w:rsidR="00764E37" w:rsidRDefault="00764E37" w:rsidP="00905CCB">
      <w:pPr>
        <w:rPr>
          <w:ins w:id="1253" w:author="Ellen Lehnert" w:date="2010-07-03T17:23:00Z"/>
        </w:rPr>
      </w:pPr>
    </w:p>
    <w:p w:rsidR="00764E37" w:rsidRDefault="00764E37" w:rsidP="00764E37">
      <w:pPr>
        <w:rPr>
          <w:ins w:id="1254" w:author="Ellen Lehnert" w:date="2010-07-03T17:23:00Z"/>
        </w:rPr>
      </w:pPr>
    </w:p>
    <w:p w:rsidR="00000000" w:rsidRDefault="000B538A">
      <w:pPr>
        <w:ind w:left="0"/>
        <w:rPr>
          <w:ins w:id="1255" w:author="Heather Perreaux" w:date="2010-04-02T10:01:00Z"/>
          <w:del w:id="1256" w:author="Ellen Lehnert" w:date="2010-07-03T17:25:00Z"/>
        </w:rPr>
        <w:pPrChange w:id="1257" w:author="Ellen Lehnert" w:date="2010-07-03T17:24:00Z">
          <w:pPr/>
        </w:pPrChange>
      </w:pPr>
    </w:p>
    <w:p w:rsidR="00FF01B7" w:rsidDel="001B2706" w:rsidRDefault="00905CCB" w:rsidP="00905CCB">
      <w:pPr>
        <w:rPr>
          <w:del w:id="1258" w:author="Ellen Lehnert" w:date="2010-07-03T17:02:00Z"/>
        </w:rPr>
      </w:pPr>
      <w:del w:id="1259" w:author="Ellen Lehnert" w:date="2010-07-03T17:02:00Z">
        <w:r w:rsidDel="001B2706">
          <w:delText>The b</w:delText>
        </w:r>
      </w:del>
      <w:ins w:id="1260" w:author="Heather Perreaux" w:date="2010-04-02T10:01:00Z">
        <w:del w:id="1261" w:author="Ellen Lehnert" w:date="2010-07-03T17:02:00Z">
          <w:r w:rsidR="00B4446B" w:rsidDel="001B2706">
            <w:delText>B</w:delText>
          </w:r>
        </w:del>
      </w:ins>
      <w:del w:id="1262" w:author="Ellen Lehnert" w:date="2010-07-03T17:02:00Z">
        <w:r w:rsidDel="001B2706">
          <w:delText xml:space="preserve">ackstage choices shown above will give you an array of choices of where to begin a new project schedule.  </w:delText>
        </w:r>
        <w:r w:rsidR="00460394" w:rsidDel="001B2706">
          <w:delText xml:space="preserve">As you click the various choices, options and additional data will appear on the right side of the view. </w:delText>
        </w:r>
      </w:del>
    </w:p>
    <w:p w:rsidR="00905CCB" w:rsidDel="001B2706" w:rsidRDefault="00905CCB" w:rsidP="00FF01B7">
      <w:pPr>
        <w:pStyle w:val="ListParagraph"/>
        <w:numPr>
          <w:ilvl w:val="0"/>
          <w:numId w:val="34"/>
        </w:numPr>
        <w:rPr>
          <w:del w:id="1263" w:author="Ellen Lehnert" w:date="2010-07-03T17:02:00Z"/>
        </w:rPr>
      </w:pPr>
      <w:del w:id="1264" w:author="Ellen Lehnert" w:date="2010-07-03T17:02:00Z">
        <w:r w:rsidDel="001B2706">
          <w:delText xml:space="preserve">Double clicking on the </w:delText>
        </w:r>
        <w:r w:rsidR="00D67C35" w:rsidRPr="00D67C35" w:rsidDel="001B2706">
          <w:rPr>
            <w:b/>
          </w:rPr>
          <w:delText>“Blank Project”</w:delText>
        </w:r>
        <w:r w:rsidDel="001B2706">
          <w:delText xml:space="preserve"> </w:delText>
        </w:r>
        <w:r w:rsidR="00FF01B7" w:rsidDel="001B2706">
          <w:delText>or</w:delText>
        </w:r>
        <w:r w:rsidDel="001B2706">
          <w:delText xml:space="preserve"> clicking on the “</w:delText>
        </w:r>
        <w:r w:rsidR="00D67C35" w:rsidRPr="00D67C35" w:rsidDel="001B2706">
          <w:rPr>
            <w:b/>
          </w:rPr>
          <w:delText>Create</w:delText>
        </w:r>
        <w:r w:rsidDel="001B2706">
          <w:delText xml:space="preserve">” button </w:delText>
        </w:r>
      </w:del>
      <w:ins w:id="1265" w:author="Heather Perreaux" w:date="2010-04-02T10:02:00Z">
        <w:del w:id="1266" w:author="Ellen Lehnert" w:date="2010-07-03T17:02:00Z">
          <w:r w:rsidR="00B4446B" w:rsidDel="001B2706">
            <w:delText xml:space="preserve"> </w:delText>
          </w:r>
        </w:del>
      </w:ins>
      <w:del w:id="1267" w:author="Ellen Lehnert" w:date="2010-07-03T17:02:00Z">
        <w:r w:rsidDel="001B2706">
          <w:delText xml:space="preserve">will have the same effect which will result in </w:delText>
        </w:r>
      </w:del>
      <w:ins w:id="1268" w:author="Heather Perreaux" w:date="2010-04-02T10:02:00Z">
        <w:del w:id="1269" w:author="Ellen Lehnert" w:date="2010-07-03T17:02:00Z">
          <w:r w:rsidR="00B4446B" w:rsidDel="001B2706">
            <w:delText>cre</w:delText>
          </w:r>
        </w:del>
      </w:ins>
      <w:ins w:id="1270" w:author="Heather Perreaux" w:date="2010-04-02T10:03:00Z">
        <w:del w:id="1271" w:author="Ellen Lehnert" w:date="2010-07-03T17:02:00Z">
          <w:r w:rsidR="00B4446B" w:rsidDel="001B2706">
            <w:delText>a</w:delText>
          </w:r>
        </w:del>
      </w:ins>
      <w:ins w:id="1272" w:author="Heather Perreaux" w:date="2010-04-02T10:02:00Z">
        <w:del w:id="1273" w:author="Ellen Lehnert" w:date="2010-07-03T17:02:00Z">
          <w:r w:rsidR="00B4446B" w:rsidDel="001B2706">
            <w:delText xml:space="preserve">ting </w:delText>
          </w:r>
        </w:del>
      </w:ins>
      <w:del w:id="1274" w:author="Ellen Lehnert" w:date="2010-07-03T17:02:00Z">
        <w:r w:rsidDel="001B2706">
          <w:delText xml:space="preserve">a </w:delText>
        </w:r>
        <w:r w:rsidR="00DA7E53" w:rsidDel="001B2706">
          <w:delText xml:space="preserve">blank project file.  </w:delText>
        </w:r>
        <w:r w:rsidR="00FF01B7" w:rsidDel="001B2706">
          <w:br/>
        </w:r>
      </w:del>
    </w:p>
    <w:p w:rsidR="00DA7E53" w:rsidDel="001B2706" w:rsidRDefault="00DA7E53" w:rsidP="00FF01B7">
      <w:pPr>
        <w:pStyle w:val="ListParagraph"/>
        <w:numPr>
          <w:ilvl w:val="0"/>
          <w:numId w:val="34"/>
        </w:numPr>
        <w:rPr>
          <w:del w:id="1275" w:author="Ellen Lehnert" w:date="2010-07-03T17:02:00Z"/>
        </w:rPr>
      </w:pPr>
      <w:del w:id="1276" w:author="Ellen Lehnert" w:date="2010-07-03T17:02:00Z">
        <w:r w:rsidDel="001B2706">
          <w:delText xml:space="preserve">If the Quick Access Bar was customized to add the </w:delText>
        </w:r>
        <w:r w:rsidR="00D67C35" w:rsidRPr="00D67C35" w:rsidDel="001B2706">
          <w:rPr>
            <w:b/>
          </w:rPr>
          <w:delText>“New”</w:delText>
        </w:r>
        <w:r w:rsidDel="001B2706">
          <w:delText xml:space="preserve"> button, pressing that button would have the same effect also. </w:delText>
        </w:r>
        <w:r w:rsidR="00FF01B7" w:rsidDel="001B2706">
          <w:br/>
        </w:r>
      </w:del>
    </w:p>
    <w:p w:rsidR="00FF01B7" w:rsidDel="001B2706" w:rsidRDefault="00FF01B7" w:rsidP="00FF01B7">
      <w:pPr>
        <w:pStyle w:val="ListParagraph"/>
        <w:numPr>
          <w:ilvl w:val="0"/>
          <w:numId w:val="34"/>
        </w:numPr>
        <w:rPr>
          <w:del w:id="1277" w:author="Ellen Lehnert" w:date="2010-07-03T17:02:00Z"/>
        </w:rPr>
      </w:pPr>
      <w:del w:id="1278" w:author="Ellen Lehnert" w:date="2010-07-03T17:02:00Z">
        <w:r w:rsidDel="001B2706">
          <w:delText>C</w:delText>
        </w:r>
        <w:r w:rsidR="00DA7E53" w:rsidDel="001B2706">
          <w:delText>reate a project schedule from an existing template on your system</w:delText>
        </w:r>
        <w:r w:rsidR="00460394" w:rsidDel="001B2706">
          <w:delText>.  This is one that you have created and reuse</w:delText>
        </w:r>
      </w:del>
      <w:ins w:id="1279" w:author="Heather Perreaux" w:date="2010-04-02T10:04:00Z">
        <w:del w:id="1280" w:author="Ellen Lehnert" w:date="2010-07-03T17:02:00Z">
          <w:r w:rsidR="00B4446B" w:rsidDel="001B2706">
            <w:delText xml:space="preserve"> for multiple projects</w:delText>
          </w:r>
        </w:del>
      </w:ins>
      <w:del w:id="1281" w:author="Ellen Lehnert" w:date="2010-07-03T17:02:00Z">
        <w:r w:rsidR="00460394" w:rsidDel="001B2706">
          <w:delText xml:space="preserve">. </w:delText>
        </w:r>
        <w:r w:rsidDel="001B2706">
          <w:br/>
        </w:r>
      </w:del>
    </w:p>
    <w:p w:rsidR="00FF01B7" w:rsidDel="001B2706" w:rsidRDefault="00FF01B7" w:rsidP="00FF01B7">
      <w:pPr>
        <w:pStyle w:val="ListParagraph"/>
        <w:numPr>
          <w:ilvl w:val="0"/>
          <w:numId w:val="34"/>
        </w:numPr>
        <w:rPr>
          <w:del w:id="1282" w:author="Ellen Lehnert" w:date="2010-07-03T17:02:00Z"/>
        </w:rPr>
      </w:pPr>
      <w:del w:id="1283" w:author="Ellen Lehnert" w:date="2010-07-03T17:02:00Z">
        <w:r w:rsidDel="001B2706">
          <w:delText xml:space="preserve">Create a new project from a </w:delText>
        </w:r>
        <w:r w:rsidR="00DA7E53" w:rsidDel="001B2706">
          <w:delText xml:space="preserve">template which </w:delText>
        </w:r>
      </w:del>
      <w:ins w:id="1284" w:author="Heather Perreaux" w:date="2010-04-02T10:05:00Z">
        <w:del w:id="1285" w:author="Ellen Lehnert" w:date="2010-07-03T17:02:00Z">
          <w:r w:rsidR="00236084" w:rsidDel="001B2706">
            <w:delText xml:space="preserve">that </w:delText>
          </w:r>
        </w:del>
      </w:ins>
      <w:del w:id="1286" w:author="Ellen Lehnert" w:date="2010-07-03T17:02:00Z">
        <w:r w:rsidR="00DA7E53" w:rsidDel="001B2706">
          <w:delText>would be downloaded from Office.com on-line</w:delText>
        </w:r>
        <w:r w:rsidDel="001B2706">
          <w:br/>
        </w:r>
      </w:del>
    </w:p>
    <w:p w:rsidR="00FF01B7" w:rsidDel="001B2706" w:rsidRDefault="00FF01B7" w:rsidP="00FF01B7">
      <w:pPr>
        <w:pStyle w:val="ListParagraph"/>
        <w:numPr>
          <w:ilvl w:val="0"/>
          <w:numId w:val="34"/>
        </w:numPr>
        <w:rPr>
          <w:del w:id="1287" w:author="Ellen Lehnert" w:date="2010-07-03T17:02:00Z"/>
        </w:rPr>
      </w:pPr>
      <w:del w:id="1288" w:author="Ellen Lehnert" w:date="2010-07-03T17:02:00Z">
        <w:r w:rsidDel="001B2706">
          <w:delText>Use a</w:delText>
        </w:r>
      </w:del>
      <w:ins w:id="1289" w:author="Heather Perreaux" w:date="2010-04-02T10:05:00Z">
        <w:del w:id="1290" w:author="Ellen Lehnert" w:date="2010-07-03T17:02:00Z">
          <w:r w:rsidR="00236084" w:rsidDel="001B2706">
            <w:delText>n</w:delText>
          </w:r>
        </w:del>
      </w:ins>
      <w:del w:id="1291" w:author="Ellen Lehnert" w:date="2010-07-03T17:02:00Z">
        <w:r w:rsidR="00BB43AB" w:rsidDel="001B2706">
          <w:delText xml:space="preserve"> currently existing project schedule</w:delText>
        </w:r>
        <w:r w:rsidDel="001B2706">
          <w:delText xml:space="preserve"> to create a new project </w:delText>
        </w:r>
        <w:r w:rsidDel="001B2706">
          <w:br/>
        </w:r>
      </w:del>
    </w:p>
    <w:p w:rsidR="00DA7E53" w:rsidRPr="00905CCB" w:rsidDel="001B2706" w:rsidRDefault="00FF01B7" w:rsidP="00FF01B7">
      <w:pPr>
        <w:pStyle w:val="ListParagraph"/>
        <w:numPr>
          <w:ilvl w:val="0"/>
          <w:numId w:val="34"/>
        </w:numPr>
        <w:rPr>
          <w:del w:id="1292" w:author="Ellen Lehnert" w:date="2010-07-03T17:02:00Z"/>
        </w:rPr>
      </w:pPr>
      <w:del w:id="1293" w:author="Ellen Lehnert" w:date="2010-07-03T17:02:00Z">
        <w:r w:rsidDel="001B2706">
          <w:delText>Create a project from a recently used template</w:delText>
        </w:r>
        <w:r w:rsidR="00BB43AB" w:rsidDel="001B2706">
          <w:delText xml:space="preserve"> </w:delText>
        </w:r>
        <w:r w:rsidR="00DA7E53" w:rsidDel="001B2706">
          <w:delText xml:space="preserve">  </w:delText>
        </w:r>
      </w:del>
    </w:p>
    <w:p w:rsidR="006C33D3" w:rsidRDefault="006C33D3" w:rsidP="006C33D3">
      <w:pPr>
        <w:pStyle w:val="Pb"/>
        <w:framePr w:wrap="around"/>
      </w:pPr>
    </w:p>
    <w:p w:rsidR="006C33D3" w:rsidRDefault="00925671" w:rsidP="006C33D3">
      <w:pPr>
        <w:pStyle w:val="Heading2"/>
      </w:pPr>
      <w:bookmarkStart w:id="1294" w:name="_Toc265946803"/>
      <w:r w:rsidRPr="00925671">
        <w:t>Creat</w:t>
      </w:r>
      <w:r>
        <w:t>ing</w:t>
      </w:r>
      <w:r w:rsidRPr="00925671">
        <w:t xml:space="preserve"> a</w:t>
      </w:r>
      <w:r>
        <w:t xml:space="preserve"> P</w:t>
      </w:r>
      <w:r w:rsidRPr="00925671">
        <w:t>roject from an Excel Workbook</w:t>
      </w:r>
      <w:bookmarkEnd w:id="1294"/>
    </w:p>
    <w:p w:rsidR="006C33D3" w:rsidRDefault="006C33D3" w:rsidP="006C33D3">
      <w:pPr>
        <w:pStyle w:val="FormatPPT"/>
      </w:pPr>
      <w:r>
        <w:drawing>
          <wp:inline distT="0" distB="0" distL="0" distR="0">
            <wp:extent cx="3650615" cy="2306320"/>
            <wp:effectExtent l="19050" t="0" r="6985" b="0"/>
            <wp:docPr id="51"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FF01B7" w:rsidRDefault="00FF01B7" w:rsidP="006C33D3">
      <w:pPr>
        <w:pStyle w:val="Rule"/>
      </w:pPr>
    </w:p>
    <w:p w:rsidR="006C33D3" w:rsidRDefault="00FF01B7" w:rsidP="00FF01B7">
      <w:pPr>
        <w:rPr>
          <w:ins w:id="1295" w:author="Ellen Lehnert" w:date="2010-07-03T17:06:00Z"/>
        </w:rPr>
      </w:pPr>
      <w:del w:id="1296" w:author="Heather Perreaux" w:date="2010-04-02T10:08:00Z">
        <w:r w:rsidDel="006922BC">
          <w:delText>If you have a task list in an Excel Workbook, you may create a</w:delText>
        </w:r>
      </w:del>
      <w:ins w:id="1297" w:author="Heather Perreaux" w:date="2010-04-02T10:08:00Z">
        <w:r w:rsidR="006922BC">
          <w:t>A</w:t>
        </w:r>
      </w:ins>
      <w:r>
        <w:t xml:space="preserve"> project schedule</w:t>
      </w:r>
      <w:ins w:id="1298" w:author="Heather Perreaux" w:date="2010-04-02T10:08:00Z">
        <w:r w:rsidR="006922BC">
          <w:t xml:space="preserve"> can be created using an Excel Workbook task list.</w:t>
        </w:r>
      </w:ins>
      <w:del w:id="1299" w:author="Heather Perreaux" w:date="2010-04-02T10:08:00Z">
        <w:r w:rsidDel="006922BC">
          <w:delText xml:space="preserve"> using this source.</w:delText>
        </w:r>
      </w:del>
      <w:r>
        <w:t xml:space="preserve">  Keep in mind that the fields or columns </w:t>
      </w:r>
      <w:del w:id="1300" w:author="Heather Perreaux" w:date="2010-04-02T10:07:00Z">
        <w:r w:rsidDel="006922BC">
          <w:delText xml:space="preserve">which </w:delText>
        </w:r>
      </w:del>
      <w:ins w:id="1301" w:author="Heather Perreaux" w:date="2010-04-02T10:07:00Z">
        <w:r w:rsidR="006922BC">
          <w:t xml:space="preserve">that </w:t>
        </w:r>
      </w:ins>
      <w:r>
        <w:t xml:space="preserve">are being imported from Excel will be mapped to fields or columns within </w:t>
      </w:r>
      <w:del w:id="1302" w:author="Heather Perreaux" w:date="2010-04-01T16:15:00Z">
        <w:r w:rsidDel="00556DCA">
          <w:delText>MS Project 2010</w:delText>
        </w:r>
      </w:del>
      <w:ins w:id="1303" w:author="Heather Perreaux" w:date="2010-04-01T16:15:00Z">
        <w:r w:rsidR="00556DCA">
          <w:t>Project 2010</w:t>
        </w:r>
      </w:ins>
      <w:r>
        <w:t xml:space="preserve">.   Pre-planning to know which Excel fields should be mapped to which </w:t>
      </w:r>
      <w:del w:id="1304" w:author="Heather Perreaux" w:date="2010-04-01T16:15:00Z">
        <w:r w:rsidDel="00556DCA">
          <w:delText>MS Project 2010</w:delText>
        </w:r>
      </w:del>
      <w:ins w:id="1305" w:author="Heather Perreaux" w:date="2010-04-01T16:15:00Z">
        <w:r w:rsidR="00556DCA">
          <w:t>Project 2010</w:t>
        </w:r>
      </w:ins>
      <w:r>
        <w:t xml:space="preserve"> fields would be </w:t>
      </w:r>
      <w:r w:rsidR="00460394">
        <w:t>helpful</w:t>
      </w:r>
      <w:del w:id="1306" w:author="Heather Perreaux" w:date="2010-04-02T10:08:00Z">
        <w:r w:rsidR="00C5297E" w:rsidDel="006922BC">
          <w:delText>’</w:delText>
        </w:r>
      </w:del>
      <w:r w:rsidR="00AD0030">
        <w:t xml:space="preserve">.  </w:t>
      </w:r>
      <w:r>
        <w:t xml:space="preserve"> </w:t>
      </w:r>
    </w:p>
    <w:p w:rsidR="00E23F87" w:rsidRDefault="00E23F87" w:rsidP="00FF01B7">
      <w:ins w:id="1307" w:author="Ellen Lehnert" w:date="2010-07-03T17:06:00Z">
        <w:r w:rsidRPr="00E23F87">
          <w:rPr>
            <w:b/>
          </w:rPr>
          <w:t>NOTE:</w:t>
        </w:r>
        <w:r>
          <w:t xml:space="preserve">  All options should be pre-set before importing tasks. </w:t>
        </w:r>
      </w:ins>
    </w:p>
    <w:p w:rsidR="00DE6B4F" w:rsidRDefault="00FF01B7">
      <w:pPr>
        <w:pStyle w:val="HD4"/>
      </w:pPr>
      <w:r>
        <w:t>To create a project schedule from an Excel Workbook:</w:t>
      </w:r>
    </w:p>
    <w:p w:rsidR="00FF01B7" w:rsidRDefault="00FF01B7" w:rsidP="003A6C66">
      <w:pPr>
        <w:pStyle w:val="ListParagraph"/>
        <w:numPr>
          <w:ilvl w:val="0"/>
          <w:numId w:val="35"/>
        </w:numPr>
      </w:pPr>
      <w:r>
        <w:t xml:space="preserve">Click </w:t>
      </w:r>
      <w:r w:rsidR="00D67C35" w:rsidRPr="00D67C35">
        <w:rPr>
          <w:b/>
        </w:rPr>
        <w:t xml:space="preserve">File </w:t>
      </w:r>
      <w:r w:rsidR="00D67C35" w:rsidRPr="00D67C35">
        <w:rPr>
          <w:b/>
        </w:rPr>
        <w:sym w:font="Wingdings" w:char="F0E0"/>
      </w:r>
      <w:r w:rsidR="00D67C35" w:rsidRPr="00D67C35">
        <w:rPr>
          <w:b/>
        </w:rPr>
        <w:t xml:space="preserve"> New </w:t>
      </w:r>
      <w:r w:rsidR="00D67C35" w:rsidRPr="00D67C35">
        <w:rPr>
          <w:b/>
        </w:rPr>
        <w:sym w:font="Wingdings" w:char="F0E0"/>
      </w:r>
      <w:r w:rsidR="00D67C35" w:rsidRPr="00D67C35">
        <w:rPr>
          <w:b/>
        </w:rPr>
        <w:t xml:space="preserve"> New From Excel Workbook</w:t>
      </w:r>
      <w:r w:rsidR="003A6C66">
        <w:br/>
      </w:r>
    </w:p>
    <w:p w:rsidR="00FF01B7" w:rsidRDefault="006922BC" w:rsidP="003A6C66">
      <w:pPr>
        <w:pStyle w:val="ListParagraph"/>
        <w:numPr>
          <w:ilvl w:val="0"/>
          <w:numId w:val="35"/>
        </w:numPr>
      </w:pPr>
      <w:ins w:id="1308" w:author="Heather Perreaux" w:date="2010-04-02T10:09:00Z">
        <w:r>
          <w:t xml:space="preserve">Navigate </w:t>
        </w:r>
      </w:ins>
      <w:del w:id="1309" w:author="Heather Perreaux" w:date="2010-04-02T10:09:00Z">
        <w:r w:rsidR="00FF01B7" w:rsidDel="006922BC">
          <w:delText xml:space="preserve">Locate </w:delText>
        </w:r>
      </w:del>
      <w:ins w:id="1310" w:author="Heather Perreaux" w:date="2010-04-02T10:09:00Z">
        <w:r>
          <w:t xml:space="preserve">to </w:t>
        </w:r>
      </w:ins>
      <w:r w:rsidR="00FF01B7">
        <w:t xml:space="preserve">the </w:t>
      </w:r>
      <w:ins w:id="1311" w:author="Heather Perreaux" w:date="2010-04-02T10:09:00Z">
        <w:r>
          <w:t xml:space="preserve">Excel </w:t>
        </w:r>
      </w:ins>
      <w:r w:rsidR="00FF01B7">
        <w:t xml:space="preserve">file </w:t>
      </w:r>
      <w:del w:id="1312" w:author="Heather Perreaux" w:date="2010-04-02T10:09:00Z">
        <w:r w:rsidR="00FF01B7" w:rsidDel="006922BC">
          <w:delText xml:space="preserve">which </w:delText>
        </w:r>
      </w:del>
      <w:ins w:id="1313" w:author="Heather Perreaux" w:date="2010-04-02T10:09:00Z">
        <w:r>
          <w:t xml:space="preserve">that </w:t>
        </w:r>
      </w:ins>
      <w:r w:rsidR="00FF01B7">
        <w:t xml:space="preserve">contains </w:t>
      </w:r>
      <w:del w:id="1314" w:author="Heather Perreaux" w:date="2010-04-02T10:09:00Z">
        <w:r w:rsidR="00FF01B7" w:rsidDel="006922BC">
          <w:delText xml:space="preserve">that </w:delText>
        </w:r>
      </w:del>
      <w:ins w:id="1315" w:author="Heather Perreaux" w:date="2010-04-02T10:09:00Z">
        <w:r>
          <w:t xml:space="preserve">the </w:t>
        </w:r>
      </w:ins>
      <w:r w:rsidR="00FF01B7">
        <w:t>tasks t</w:t>
      </w:r>
      <w:del w:id="1316" w:author="Heather Perreaux" w:date="2010-04-02T10:09:00Z">
        <w:r w:rsidR="00FF01B7" w:rsidDel="006922BC">
          <w:delText>hat you will</w:delText>
        </w:r>
      </w:del>
      <w:ins w:id="1317" w:author="Heather Perreaux" w:date="2010-04-02T10:09:00Z">
        <w:r>
          <w:t>o</w:t>
        </w:r>
      </w:ins>
      <w:r w:rsidR="00FF01B7">
        <w:t xml:space="preserve"> be </w:t>
      </w:r>
      <w:del w:id="1318" w:author="Heather Perreaux" w:date="2010-04-02T10:09:00Z">
        <w:r w:rsidR="00FF01B7" w:rsidDel="006922BC">
          <w:delText xml:space="preserve">bringing </w:delText>
        </w:r>
      </w:del>
      <w:ins w:id="1319" w:author="Heather Perreaux" w:date="2010-04-02T10:09:00Z">
        <w:r>
          <w:t xml:space="preserve">imported </w:t>
        </w:r>
      </w:ins>
      <w:r w:rsidR="00FF01B7">
        <w:t>into the schedule</w:t>
      </w:r>
      <w:r w:rsidR="00AD0030">
        <w:t xml:space="preserve">, </w:t>
      </w:r>
      <w:del w:id="1320" w:author="Heather Perreaux" w:date="2010-04-02T10:10:00Z">
        <w:r w:rsidR="00AD0030" w:rsidDel="006922BC">
          <w:delText xml:space="preserve">click on it and </w:delText>
        </w:r>
      </w:del>
      <w:r w:rsidR="00AD0030">
        <w:t xml:space="preserve">click </w:t>
      </w:r>
      <w:del w:id="1321" w:author="Heather Perreaux" w:date="2010-04-02T10:10:00Z">
        <w:r w:rsidR="00AD0030" w:rsidDel="006922BC">
          <w:delText>“</w:delText>
        </w:r>
      </w:del>
      <w:r w:rsidR="00D67C35" w:rsidRPr="00D67C35">
        <w:rPr>
          <w:b/>
        </w:rPr>
        <w:t>Open</w:t>
      </w:r>
      <w:del w:id="1322" w:author="Heather Perreaux" w:date="2010-04-02T10:10:00Z">
        <w:r w:rsidR="00AD0030" w:rsidDel="006922BC">
          <w:delText>”</w:delText>
        </w:r>
      </w:del>
      <w:r w:rsidR="003A6C66">
        <w:br/>
      </w:r>
    </w:p>
    <w:p w:rsidR="00FF01B7" w:rsidRDefault="00FF01B7" w:rsidP="003A6C66">
      <w:pPr>
        <w:pStyle w:val="ListParagraph"/>
        <w:numPr>
          <w:ilvl w:val="0"/>
          <w:numId w:val="35"/>
        </w:numPr>
      </w:pPr>
      <w:del w:id="1323" w:author="Heather Perreaux" w:date="2010-04-02T10:11:00Z">
        <w:r w:rsidDel="001C5E09">
          <w:delText xml:space="preserve">The </w:delText>
        </w:r>
      </w:del>
      <w:del w:id="1324" w:author="Heather Perreaux" w:date="2010-04-02T10:10:00Z">
        <w:r w:rsidDel="00E96FCA">
          <w:delText xml:space="preserve">MS </w:delText>
        </w:r>
      </w:del>
      <w:r>
        <w:t>Project</w:t>
      </w:r>
      <w:ins w:id="1325" w:author="Heather Perreaux" w:date="2010-04-02T10:12:00Z">
        <w:r w:rsidR="001C5E09">
          <w:t xml:space="preserve"> 2010</w:t>
        </w:r>
      </w:ins>
      <w:r>
        <w:t xml:space="preserve"> Import Wizard will start running – Click </w:t>
      </w:r>
      <w:r w:rsidR="00D67C35" w:rsidRPr="00D67C35">
        <w:rPr>
          <w:b/>
        </w:rPr>
        <w:t>Next</w:t>
      </w:r>
      <w:r w:rsidR="003A6C66">
        <w:br/>
      </w:r>
    </w:p>
    <w:p w:rsidR="00FF01B7" w:rsidRDefault="00AD0030" w:rsidP="003A6C66">
      <w:pPr>
        <w:pStyle w:val="ListParagraph"/>
        <w:numPr>
          <w:ilvl w:val="0"/>
          <w:numId w:val="35"/>
        </w:numPr>
      </w:pPr>
      <w:r>
        <w:t xml:space="preserve">Select whether to use a new map </w:t>
      </w:r>
      <w:del w:id="1326" w:author="Heather Perreaux" w:date="2010-04-02T10:10:00Z">
        <w:r w:rsidDel="00E96FCA">
          <w:delText xml:space="preserve">which </w:delText>
        </w:r>
      </w:del>
      <w:ins w:id="1327" w:author="Heather Perreaux" w:date="2010-04-02T10:10:00Z">
        <w:r w:rsidR="00E96FCA">
          <w:t xml:space="preserve">that </w:t>
        </w:r>
      </w:ins>
      <w:del w:id="1328" w:author="Heather Perreaux" w:date="2010-04-02T10:10:00Z">
        <w:r w:rsidDel="00E96FCA">
          <w:delText xml:space="preserve">you </w:delText>
        </w:r>
      </w:del>
      <w:r>
        <w:t>will</w:t>
      </w:r>
      <w:ins w:id="1329" w:author="Heather Perreaux" w:date="2010-04-02T10:10:00Z">
        <w:r w:rsidR="00E96FCA">
          <w:t xml:space="preserve"> be</w:t>
        </w:r>
      </w:ins>
      <w:r>
        <w:t xml:space="preserve"> create</w:t>
      </w:r>
      <w:ins w:id="1330" w:author="Heather Perreaux" w:date="2010-04-02T10:10:00Z">
        <w:r w:rsidR="00E96FCA">
          <w:t>d</w:t>
        </w:r>
      </w:ins>
      <w:r>
        <w:t xml:space="preserve"> or an existing </w:t>
      </w:r>
      <w:del w:id="1331" w:author="Heather Perreaux" w:date="2010-04-02T10:10:00Z">
        <w:r w:rsidDel="00E96FCA">
          <w:delText xml:space="preserve">MS </w:delText>
        </w:r>
      </w:del>
      <w:r>
        <w:t xml:space="preserve">Project import map. For this example we will create a new map.  </w:t>
      </w:r>
      <w:del w:id="1332" w:author="Heather Perreaux" w:date="2010-04-01T18:19:00Z">
        <w:r w:rsidDel="00A32A7E">
          <w:delText>Click on</w:delText>
        </w:r>
      </w:del>
      <w:ins w:id="1333" w:author="Heather Perreaux" w:date="2010-04-01T18:19:00Z">
        <w:r w:rsidR="00A32A7E">
          <w:t>Click</w:t>
        </w:r>
      </w:ins>
      <w:r>
        <w:t xml:space="preserve"> the radio button next the </w:t>
      </w:r>
      <w:r w:rsidR="00D67C35" w:rsidRPr="00D67C35">
        <w:rPr>
          <w:b/>
        </w:rPr>
        <w:t>New Map</w:t>
      </w:r>
      <w:r>
        <w:t xml:space="preserve"> and click </w:t>
      </w:r>
      <w:del w:id="1334" w:author="Heather Perreaux" w:date="2010-04-02T10:11:00Z">
        <w:r w:rsidDel="00E96FCA">
          <w:delText>“</w:delText>
        </w:r>
      </w:del>
      <w:r w:rsidR="00D67C35" w:rsidRPr="00D67C35">
        <w:rPr>
          <w:b/>
        </w:rPr>
        <w:t>Next</w:t>
      </w:r>
      <w:del w:id="1335" w:author="Heather Perreaux" w:date="2010-04-02T10:11:00Z">
        <w:r w:rsidDel="00E96FCA">
          <w:delText>”</w:delText>
        </w:r>
      </w:del>
      <w:r>
        <w:t xml:space="preserve"> </w:t>
      </w:r>
      <w:r w:rsidR="003A6C66">
        <w:br/>
      </w:r>
    </w:p>
    <w:p w:rsidR="00AD0030" w:rsidRDefault="00AD0030" w:rsidP="003A6C66">
      <w:pPr>
        <w:pStyle w:val="ListParagraph"/>
        <w:numPr>
          <w:ilvl w:val="0"/>
          <w:numId w:val="35"/>
        </w:numPr>
      </w:pPr>
      <w:del w:id="1336" w:author="Heather Perreaux" w:date="2010-04-02T10:11:00Z">
        <w:r w:rsidDel="001C5E09">
          <w:delText>The i</w:delText>
        </w:r>
      </w:del>
      <w:ins w:id="1337" w:author="Heather Perreaux" w:date="2010-04-02T10:11:00Z">
        <w:r w:rsidR="001C5E09">
          <w:t>I</w:t>
        </w:r>
      </w:ins>
      <w:r>
        <w:t xml:space="preserve">mport can start a new project file, append to the end of an existing project file or merge the data using a merge field.  In this example we will create a new project schedule.  Click </w:t>
      </w:r>
      <w:del w:id="1338" w:author="Heather Perreaux" w:date="2010-04-01T18:20:00Z">
        <w:r w:rsidR="00D67C35" w:rsidRPr="00D67C35">
          <w:rPr>
            <w:b/>
          </w:rPr>
          <w:delText>on “</w:delText>
        </w:r>
      </w:del>
      <w:r w:rsidR="00D67C35" w:rsidRPr="00D67C35">
        <w:rPr>
          <w:b/>
        </w:rPr>
        <w:t>As a new project</w:t>
      </w:r>
      <w:del w:id="1339" w:author="Heather Perreaux" w:date="2010-04-01T18:20:00Z">
        <w:r w:rsidDel="00A32A7E">
          <w:delText>”</w:delText>
        </w:r>
      </w:del>
      <w:r>
        <w:t xml:space="preserve"> and click </w:t>
      </w:r>
      <w:del w:id="1340" w:author="Heather Perreaux" w:date="2010-04-01T18:20:00Z">
        <w:r w:rsidDel="00A32A7E">
          <w:delText>“</w:delText>
        </w:r>
      </w:del>
      <w:proofErr w:type="gramStart"/>
      <w:r w:rsidR="00D67C35" w:rsidRPr="00D67C35">
        <w:rPr>
          <w:b/>
        </w:rPr>
        <w:t>Next</w:t>
      </w:r>
      <w:proofErr w:type="gramEnd"/>
      <w:del w:id="1341" w:author="Heather Perreaux" w:date="2010-04-01T18:20:00Z">
        <w:r w:rsidDel="00A32A7E">
          <w:delText>”</w:delText>
        </w:r>
      </w:del>
      <w:r>
        <w:t xml:space="preserve">. </w:t>
      </w:r>
      <w:r w:rsidR="003A6C66">
        <w:br/>
      </w:r>
    </w:p>
    <w:p w:rsidR="00AD0030" w:rsidRDefault="00AD0030" w:rsidP="003A6C66">
      <w:pPr>
        <w:pStyle w:val="ListParagraph"/>
        <w:numPr>
          <w:ilvl w:val="0"/>
          <w:numId w:val="35"/>
        </w:numPr>
      </w:pPr>
      <w:r>
        <w:t xml:space="preserve">When the data is brought into </w:t>
      </w:r>
      <w:del w:id="1342" w:author="Heather Perreaux" w:date="2010-04-02T10:12:00Z">
        <w:r w:rsidDel="001C5E09">
          <w:delText xml:space="preserve">MS </w:delText>
        </w:r>
      </w:del>
      <w:r>
        <w:t>Project</w:t>
      </w:r>
      <w:ins w:id="1343" w:author="Heather Perreaux" w:date="2010-04-02T10:12:00Z">
        <w:r w:rsidR="001C5E09">
          <w:t xml:space="preserve"> 2010</w:t>
        </w:r>
      </w:ins>
      <w:r>
        <w:t xml:space="preserve">, </w:t>
      </w:r>
      <w:del w:id="1344" w:author="Ellen Lehnert" w:date="2010-07-03T17:05:00Z">
        <w:r w:rsidDel="00E23F87">
          <w:delText xml:space="preserve">is </w:delText>
        </w:r>
      </w:del>
      <w:ins w:id="1345" w:author="Ellen Lehnert" w:date="2010-07-03T17:05:00Z">
        <w:r w:rsidR="00E23F87">
          <w:t xml:space="preserve">select </w:t>
        </w:r>
        <w:proofErr w:type="gramStart"/>
        <w:r w:rsidR="00E23F87">
          <w:t xml:space="preserve">if  </w:t>
        </w:r>
      </w:ins>
      <w:commentRangeStart w:id="1346"/>
      <w:commentRangeStart w:id="1347"/>
      <w:r>
        <w:t>the</w:t>
      </w:r>
      <w:commentRangeEnd w:id="1346"/>
      <w:proofErr w:type="gramEnd"/>
      <w:r w:rsidR="002206B7">
        <w:rPr>
          <w:rStyle w:val="CommentReference"/>
        </w:rPr>
        <w:commentReference w:id="1346"/>
      </w:r>
      <w:commentRangeEnd w:id="1347"/>
      <w:r w:rsidR="002A02E2">
        <w:rPr>
          <w:rStyle w:val="CommentReference"/>
        </w:rPr>
        <w:commentReference w:id="1347"/>
      </w:r>
      <w:r>
        <w:t xml:space="preserve"> data </w:t>
      </w:r>
      <w:ins w:id="1348" w:author="Ellen Lehnert" w:date="2010-07-03T17:05:00Z">
        <w:r w:rsidR="00E23F87">
          <w:t xml:space="preserve">is </w:t>
        </w:r>
      </w:ins>
      <w:r>
        <w:t>to be mapped to the Task fields, Resource fields or Assignment fields.  Click</w:t>
      </w:r>
      <w:del w:id="1349" w:author="Heather Perreaux" w:date="2010-04-01T18:20:00Z">
        <w:r w:rsidDel="00A32A7E">
          <w:delText xml:space="preserve"> on</w:delText>
        </w:r>
      </w:del>
      <w:r>
        <w:t xml:space="preserve"> </w:t>
      </w:r>
      <w:del w:id="1350" w:author="Heather Perreaux" w:date="2010-04-02T10:13:00Z">
        <w:r w:rsidDel="001C5E09">
          <w:delText>“</w:delText>
        </w:r>
      </w:del>
      <w:r w:rsidR="00D67C35" w:rsidRPr="00D67C35">
        <w:rPr>
          <w:b/>
        </w:rPr>
        <w:t>Tasks</w:t>
      </w:r>
      <w:del w:id="1351" w:author="Heather Perreaux" w:date="2010-04-02T10:13:00Z">
        <w:r w:rsidDel="001C5E09">
          <w:delText>”</w:delText>
        </w:r>
      </w:del>
      <w:r>
        <w:t xml:space="preserve">. </w:t>
      </w:r>
      <w:r w:rsidR="003A6C66">
        <w:br/>
      </w:r>
    </w:p>
    <w:p w:rsidR="00AD0030" w:rsidRDefault="00AD0030" w:rsidP="003A6C66">
      <w:pPr>
        <w:pStyle w:val="ListParagraph"/>
        <w:numPr>
          <w:ilvl w:val="0"/>
          <w:numId w:val="35"/>
        </w:numPr>
      </w:pPr>
      <w:r>
        <w:t xml:space="preserve">If the </w:t>
      </w:r>
      <w:ins w:id="1352" w:author="Heather Perreaux" w:date="2010-04-02T10:14:00Z">
        <w:r w:rsidR="002206B7">
          <w:t xml:space="preserve">originating Excel </w:t>
        </w:r>
      </w:ins>
      <w:r>
        <w:t xml:space="preserve">file </w:t>
      </w:r>
      <w:del w:id="1353" w:author="Heather Perreaux" w:date="2010-04-02T10:14:00Z">
        <w:r w:rsidDel="002206B7">
          <w:delText xml:space="preserve">you are importing from </w:delText>
        </w:r>
      </w:del>
      <w:r>
        <w:t xml:space="preserve">contains header or title information, click </w:t>
      </w:r>
      <w:del w:id="1354" w:author="Heather Perreaux" w:date="2010-04-02T10:15:00Z">
        <w:r w:rsidDel="002206B7">
          <w:delText>“</w:delText>
        </w:r>
      </w:del>
      <w:r w:rsidR="00D67C35" w:rsidRPr="00D67C35">
        <w:rPr>
          <w:b/>
        </w:rPr>
        <w:t>Import</w:t>
      </w:r>
      <w:r>
        <w:t xml:space="preserve"> </w:t>
      </w:r>
      <w:r w:rsidR="00D67C35" w:rsidRPr="00D67C35">
        <w:rPr>
          <w:b/>
        </w:rPr>
        <w:t>includes Headers</w:t>
      </w:r>
      <w:del w:id="1355" w:author="Heather Perreaux" w:date="2010-04-02T10:15:00Z">
        <w:r w:rsidDel="002206B7">
          <w:delText>”</w:delText>
        </w:r>
      </w:del>
      <w:r>
        <w:t xml:space="preserve">.  The system will remove this row (the first line only) as the header row.   Click </w:t>
      </w:r>
      <w:del w:id="1356" w:author="Heather Perreaux" w:date="2010-04-02T10:15:00Z">
        <w:r w:rsidDel="002206B7">
          <w:delText>“</w:delText>
        </w:r>
      </w:del>
      <w:r w:rsidR="00D67C35" w:rsidRPr="00D67C35">
        <w:rPr>
          <w:b/>
        </w:rPr>
        <w:t>Next</w:t>
      </w:r>
      <w:del w:id="1357" w:author="Heather Perreaux" w:date="2010-04-02T10:15:00Z">
        <w:r w:rsidDel="002206B7">
          <w:delText>”</w:delText>
        </w:r>
      </w:del>
      <w:r w:rsidR="003A6C66">
        <w:br/>
      </w:r>
    </w:p>
    <w:p w:rsidR="00AD0030" w:rsidRDefault="00AD0030" w:rsidP="003A6C66">
      <w:pPr>
        <w:pStyle w:val="ListParagraph"/>
        <w:numPr>
          <w:ilvl w:val="0"/>
          <w:numId w:val="35"/>
        </w:numPr>
        <w:rPr>
          <w:ins w:id="1358" w:author="Ellen Lehnert" w:date="2010-07-03T17:09:00Z"/>
        </w:rPr>
      </w:pPr>
      <w:r>
        <w:t xml:space="preserve">The Task Mapping form will be used to view some of the data and map which Excel fields will be imported into which </w:t>
      </w:r>
      <w:del w:id="1359" w:author="Heather Perreaux" w:date="2010-04-01T16:15:00Z">
        <w:r w:rsidDel="00556DCA">
          <w:delText>MS Project 2010</w:delText>
        </w:r>
      </w:del>
      <w:ins w:id="1360" w:author="Heather Perreaux" w:date="2010-04-01T16:15:00Z">
        <w:r w:rsidR="00556DCA">
          <w:t>Project 2010</w:t>
        </w:r>
      </w:ins>
      <w:r>
        <w:t xml:space="preserve"> fields.  Pull down the values in the </w:t>
      </w:r>
      <w:del w:id="1361" w:author="Heather Perreaux" w:date="2010-04-02T10:15:00Z">
        <w:r w:rsidDel="00DF5C8C">
          <w:delText>“</w:delText>
        </w:r>
      </w:del>
      <w:r w:rsidR="00D67C35" w:rsidRPr="00D67C35">
        <w:rPr>
          <w:b/>
        </w:rPr>
        <w:t xml:space="preserve">Select </w:t>
      </w:r>
      <w:ins w:id="1362" w:author="Ellen Lehnert" w:date="2010-07-03T17:07:00Z">
        <w:r w:rsidR="00E23F87">
          <w:rPr>
            <w:b/>
          </w:rPr>
          <w:t>work</w:t>
        </w:r>
      </w:ins>
      <w:del w:id="1363" w:author="Ellen Lehnert" w:date="2010-07-03T17:07:00Z">
        <w:r w:rsidR="00D67C35" w:rsidRPr="00D67C35" w:rsidDel="00E23F87">
          <w:rPr>
            <w:b/>
          </w:rPr>
          <w:delText>S</w:delText>
        </w:r>
      </w:del>
      <w:ins w:id="1364" w:author="Ellen Lehnert" w:date="2010-07-03T17:07:00Z">
        <w:r w:rsidR="00E23F87">
          <w:rPr>
            <w:b/>
          </w:rPr>
          <w:t>s</w:t>
        </w:r>
      </w:ins>
      <w:r w:rsidR="00D67C35" w:rsidRPr="00D67C35">
        <w:rPr>
          <w:b/>
        </w:rPr>
        <w:t xml:space="preserve">heet </w:t>
      </w:r>
      <w:del w:id="1365" w:author="Ellen Lehnert" w:date="2010-07-03T17:07:00Z">
        <w:r w:rsidR="00D67C35" w:rsidRPr="00D67C35" w:rsidDel="00E23F87">
          <w:rPr>
            <w:b/>
          </w:rPr>
          <w:delText>N</w:delText>
        </w:r>
      </w:del>
      <w:ins w:id="1366" w:author="Ellen Lehnert" w:date="2010-07-03T17:07:00Z">
        <w:r w:rsidR="00E23F87">
          <w:rPr>
            <w:b/>
          </w:rPr>
          <w:t>n</w:t>
        </w:r>
      </w:ins>
      <w:r w:rsidR="00D67C35" w:rsidRPr="00D67C35">
        <w:rPr>
          <w:b/>
        </w:rPr>
        <w:t>ame</w:t>
      </w:r>
      <w:del w:id="1367" w:author="Heather Perreaux" w:date="2010-04-02T10:15:00Z">
        <w:r w:rsidDel="00DF5C8C">
          <w:delText>”</w:delText>
        </w:r>
      </w:del>
      <w:r>
        <w:t xml:space="preserve"> option and select the sheet name in Excel </w:t>
      </w:r>
      <w:del w:id="1368" w:author="Heather Perreaux" w:date="2010-04-02T10:16:00Z">
        <w:r w:rsidDel="00DF5C8C">
          <w:delText xml:space="preserve">which </w:delText>
        </w:r>
      </w:del>
      <w:ins w:id="1369" w:author="Heather Perreaux" w:date="2010-04-02T10:16:00Z">
        <w:r w:rsidR="00DF5C8C">
          <w:t xml:space="preserve">that </w:t>
        </w:r>
      </w:ins>
      <w:r>
        <w:t xml:space="preserve">contains the data to be imported.   After the choice has been made, the data from the sheet will be available for viewing.  </w:t>
      </w:r>
      <w:ins w:id="1370" w:author="Ellen Lehnert" w:date="2010-07-03T17:09:00Z">
        <w:r w:rsidR="00E23F87">
          <w:br/>
        </w:r>
      </w:ins>
    </w:p>
    <w:p w:rsidR="00E23F87" w:rsidRDefault="00E23F87" w:rsidP="003A6C66">
      <w:pPr>
        <w:pStyle w:val="ListParagraph"/>
        <w:numPr>
          <w:ilvl w:val="0"/>
          <w:numId w:val="35"/>
        </w:numPr>
      </w:pPr>
      <w:ins w:id="1371" w:author="Ellen Lehnert" w:date="2010-07-03T17:09:00Z">
        <w:r>
          <w:t>In the example below, the duration field from the Excel Workbook was able to be automatically mapped to the duration field in Project 2010.  However, the Task Name field could not find a match.  The correct field name for the task name field in Project 2010 is “Name”.  Click the red error message (</w:t>
        </w:r>
        <w:r w:rsidRPr="00E23F87">
          <w:rPr>
            <w:b/>
          </w:rPr>
          <w:t>not mapped)</w:t>
        </w:r>
        <w:r>
          <w:t xml:space="preserve"> and select the field name of </w:t>
        </w:r>
        <w:r w:rsidRPr="00E23F87">
          <w:rPr>
            <w:b/>
          </w:rPr>
          <w:t>Name</w:t>
        </w:r>
        <w:r>
          <w:t xml:space="preserve">.  Repeat for other fields to be imported.  Not all fields are required during the import process which allows the user to pick and choose which ones are appropriate to the schedule.  Click </w:t>
        </w:r>
        <w:proofErr w:type="gramStart"/>
        <w:r w:rsidRPr="00E23F87">
          <w:rPr>
            <w:b/>
          </w:rPr>
          <w:t>Next</w:t>
        </w:r>
        <w:proofErr w:type="gramEnd"/>
        <w:r>
          <w:t xml:space="preserve"> to continue after all columns have been mapped.  </w:t>
        </w:r>
      </w:ins>
    </w:p>
    <w:p w:rsidR="00AD0030" w:rsidRDefault="005B3695" w:rsidP="00AD0030">
      <w:pPr>
        <w:pStyle w:val="Art"/>
        <w:jc w:val="center"/>
      </w:pPr>
      <w:r>
        <w:rPr>
          <w:noProof/>
        </w:rPr>
        <w:pict>
          <v:rect id="_x0000_s1035" style="position:absolute;left:0;text-align:left;margin-left:63.25pt;margin-top:90.6pt;width:234.75pt;height:13.15pt;z-index:251668480" filled="f" strokecolor="red" strokeweight="1pt"/>
        </w:pict>
      </w:r>
      <w:r w:rsidR="00AD0030">
        <w:rPr>
          <w:noProof/>
        </w:rPr>
        <w:drawing>
          <wp:inline distT="0" distB="0" distL="0" distR="0">
            <wp:extent cx="4171950" cy="3251449"/>
            <wp:effectExtent l="19050" t="0" r="0" b="0"/>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cstate="print"/>
                    <a:srcRect/>
                    <a:stretch>
                      <a:fillRect/>
                    </a:stretch>
                  </pic:blipFill>
                  <pic:spPr bwMode="auto">
                    <a:xfrm>
                      <a:off x="0" y="0"/>
                      <a:ext cx="4171950" cy="3251449"/>
                    </a:xfrm>
                    <a:prstGeom prst="rect">
                      <a:avLst/>
                    </a:prstGeom>
                    <a:noFill/>
                    <a:ln w="9525">
                      <a:noFill/>
                      <a:miter lim="800000"/>
                      <a:headEnd/>
                      <a:tailEnd/>
                    </a:ln>
                  </pic:spPr>
                </pic:pic>
              </a:graphicData>
            </a:graphic>
          </wp:inline>
        </w:drawing>
      </w:r>
    </w:p>
    <w:p w:rsidR="00AD0030" w:rsidRDefault="00AD0030" w:rsidP="00FF01B7"/>
    <w:p w:rsidR="00FF01B7" w:rsidDel="00E23F87" w:rsidRDefault="00AD0030" w:rsidP="003A6C66">
      <w:pPr>
        <w:pStyle w:val="ListParagraph"/>
        <w:numPr>
          <w:ilvl w:val="0"/>
          <w:numId w:val="35"/>
        </w:numPr>
        <w:rPr>
          <w:del w:id="1372" w:author="Ellen Lehnert" w:date="2010-07-03T17:09:00Z"/>
        </w:rPr>
      </w:pPr>
      <w:del w:id="1373" w:author="Ellen Lehnert" w:date="2010-07-03T17:09:00Z">
        <w:r w:rsidDel="00E23F87">
          <w:delText>In the example above, the duration field from the Excel Workbook was able to be automatically mapped to the duration field in MS Project</w:delText>
        </w:r>
      </w:del>
      <w:ins w:id="1374" w:author="Heather Perreaux" w:date="2010-04-02T10:16:00Z">
        <w:del w:id="1375" w:author="Ellen Lehnert" w:date="2010-07-03T17:09:00Z">
          <w:r w:rsidR="009B2A9B" w:rsidDel="00E23F87">
            <w:delText xml:space="preserve"> 2010</w:delText>
          </w:r>
        </w:del>
      </w:ins>
      <w:del w:id="1376" w:author="Ellen Lehnert" w:date="2010-07-03T17:09:00Z">
        <w:r w:rsidDel="00E23F87">
          <w:delText>.  However, the Task Name field could not find a match.  The correct field name for the task name field in MS Project</w:delText>
        </w:r>
      </w:del>
      <w:ins w:id="1377" w:author="Heather Perreaux" w:date="2010-04-02T10:17:00Z">
        <w:del w:id="1378" w:author="Ellen Lehnert" w:date="2010-07-03T17:09:00Z">
          <w:r w:rsidR="009B2A9B" w:rsidDel="00E23F87">
            <w:delText xml:space="preserve"> 2010</w:delText>
          </w:r>
        </w:del>
      </w:ins>
      <w:del w:id="1379" w:author="Ellen Lehnert" w:date="2010-07-03T17:09:00Z">
        <w:r w:rsidDel="00E23F87">
          <w:delText xml:space="preserve"> is “Name”.  </w:delText>
        </w:r>
        <w:r w:rsidR="00B45F57" w:rsidDel="00E23F87">
          <w:delText>Click on</w:delText>
        </w:r>
      </w:del>
      <w:ins w:id="1380" w:author="Heather Perreaux" w:date="2010-04-01T18:20:00Z">
        <w:del w:id="1381" w:author="Ellen Lehnert" w:date="2010-07-03T17:09:00Z">
          <w:r w:rsidR="00A32A7E" w:rsidDel="00E23F87">
            <w:delText>Click</w:delText>
          </w:r>
        </w:del>
      </w:ins>
      <w:del w:id="1382" w:author="Ellen Lehnert" w:date="2010-07-03T17:09:00Z">
        <w:r w:rsidR="00B45F57" w:rsidDel="00E23F87">
          <w:delText xml:space="preserve"> the red error message </w:delText>
        </w:r>
      </w:del>
      <w:ins w:id="1383" w:author="Heather Perreaux" w:date="2010-04-02T10:17:00Z">
        <w:del w:id="1384" w:author="Ellen Lehnert" w:date="2010-07-03T17:09:00Z">
          <w:r w:rsidR="009B2A9B" w:rsidDel="00E23F87">
            <w:delText>(</w:delText>
          </w:r>
        </w:del>
      </w:ins>
      <w:del w:id="1385" w:author="Ellen Lehnert" w:date="2010-07-03T17:09:00Z">
        <w:r w:rsidR="00B45F57" w:rsidDel="00E23F87">
          <w:delText>“</w:delText>
        </w:r>
        <w:r w:rsidR="00D67C35" w:rsidRPr="00D67C35" w:rsidDel="00E23F87">
          <w:rPr>
            <w:b/>
          </w:rPr>
          <w:delText>not mapped</w:delText>
        </w:r>
      </w:del>
      <w:ins w:id="1386" w:author="Heather Perreaux" w:date="2010-04-02T10:17:00Z">
        <w:del w:id="1387" w:author="Ellen Lehnert" w:date="2010-07-03T17:09:00Z">
          <w:r w:rsidR="009B2A9B" w:rsidDel="00E23F87">
            <w:rPr>
              <w:b/>
            </w:rPr>
            <w:delText>)</w:delText>
          </w:r>
        </w:del>
      </w:ins>
      <w:del w:id="1388" w:author="Ellen Lehnert" w:date="2010-07-03T17:09:00Z">
        <w:r w:rsidR="00B45F57" w:rsidDel="00E23F87">
          <w:delText>” and select the field name of “</w:delText>
        </w:r>
        <w:r w:rsidR="00D67C35" w:rsidRPr="00D67C35" w:rsidDel="00E23F87">
          <w:rPr>
            <w:b/>
          </w:rPr>
          <w:delText>Name”</w:delText>
        </w:r>
        <w:r w:rsidR="00B45F57" w:rsidDel="00E23F87">
          <w:delText>.  Repeat for other fields you would like to</w:delText>
        </w:r>
      </w:del>
      <w:ins w:id="1389" w:author="Heather Perreaux" w:date="2010-04-02T10:18:00Z">
        <w:del w:id="1390" w:author="Ellen Lehnert" w:date="2010-07-03T17:09:00Z">
          <w:r w:rsidR="009B2A9B" w:rsidDel="00E23F87">
            <w:delText>to be</w:delText>
          </w:r>
        </w:del>
      </w:ins>
      <w:del w:id="1391" w:author="Ellen Lehnert" w:date="2010-07-03T17:09:00Z">
        <w:r w:rsidR="00B45F57" w:rsidDel="00E23F87">
          <w:delText xml:space="preserve"> import</w:delText>
        </w:r>
      </w:del>
      <w:ins w:id="1392" w:author="Heather Perreaux" w:date="2010-04-02T10:18:00Z">
        <w:del w:id="1393" w:author="Ellen Lehnert" w:date="2010-07-03T17:09:00Z">
          <w:r w:rsidR="009B2A9B" w:rsidDel="00E23F87">
            <w:delText>ed</w:delText>
          </w:r>
        </w:del>
      </w:ins>
      <w:del w:id="1394" w:author="Ellen Lehnert" w:date="2010-07-03T17:09:00Z">
        <w:r w:rsidR="00B45F57" w:rsidDel="00E23F87">
          <w:delText xml:space="preserve">.  </w:delText>
        </w:r>
      </w:del>
      <w:ins w:id="1395" w:author="Heather Perreaux" w:date="2010-04-02T10:18:00Z">
        <w:del w:id="1396" w:author="Ellen Lehnert" w:date="2010-07-03T17:09:00Z">
          <w:r w:rsidR="009B2A9B" w:rsidDel="00E23F87">
            <w:delText xml:space="preserve">Not </w:delText>
          </w:r>
        </w:del>
      </w:ins>
      <w:del w:id="1397" w:author="Ellen Lehnert" w:date="2010-07-03T17:09:00Z">
        <w:r w:rsidR="00B45F57" w:rsidDel="00E23F87">
          <w:delText>A</w:delText>
        </w:r>
      </w:del>
      <w:ins w:id="1398" w:author="Heather Perreaux" w:date="2010-04-02T10:18:00Z">
        <w:del w:id="1399" w:author="Ellen Lehnert" w:date="2010-07-03T17:09:00Z">
          <w:r w:rsidR="009B2A9B" w:rsidDel="00E23F87">
            <w:delText>a</w:delText>
          </w:r>
        </w:del>
      </w:ins>
      <w:del w:id="1400" w:author="Ellen Lehnert" w:date="2010-07-03T17:09:00Z">
        <w:r w:rsidR="00B45F57" w:rsidDel="00E23F87">
          <w:delText>ll fields are not required during the import process</w:delText>
        </w:r>
        <w:r w:rsidR="003A6C66" w:rsidDel="00E23F87">
          <w:delText xml:space="preserve"> </w:delText>
        </w:r>
      </w:del>
      <w:ins w:id="1401" w:author="Heather Perreaux" w:date="2010-04-02T10:18:00Z">
        <w:del w:id="1402" w:author="Ellen Lehnert" w:date="2010-07-03T17:09:00Z">
          <w:r w:rsidR="009B2A9B" w:rsidDel="00E23F87">
            <w:delText xml:space="preserve">which </w:delText>
          </w:r>
        </w:del>
      </w:ins>
      <w:del w:id="1403" w:author="Ellen Lehnert" w:date="2010-07-03T17:09:00Z">
        <w:r w:rsidR="003A6C66" w:rsidDel="00E23F87">
          <w:delText>so you can</w:delText>
        </w:r>
      </w:del>
      <w:ins w:id="1404" w:author="Heather Perreaux" w:date="2010-04-02T10:18:00Z">
        <w:del w:id="1405" w:author="Ellen Lehnert" w:date="2010-07-03T17:09:00Z">
          <w:r w:rsidR="009B2A9B" w:rsidDel="00E23F87">
            <w:delText>allows the user</w:delText>
          </w:r>
        </w:del>
      </w:ins>
      <w:ins w:id="1406" w:author="Heather Perreaux" w:date="2010-04-02T10:19:00Z">
        <w:del w:id="1407" w:author="Ellen Lehnert" w:date="2010-07-03T17:09:00Z">
          <w:r w:rsidR="009B2A9B" w:rsidDel="00E23F87">
            <w:delText xml:space="preserve"> to </w:delText>
          </w:r>
        </w:del>
      </w:ins>
      <w:del w:id="1408" w:author="Ellen Lehnert" w:date="2010-07-03T17:09:00Z">
        <w:r w:rsidR="003A6C66" w:rsidDel="00E23F87">
          <w:delText xml:space="preserve"> pick and choose which ones are appropriate for importing to the schedule</w:delText>
        </w:r>
        <w:r w:rsidR="00B45F57" w:rsidDel="00E23F87">
          <w:delText>.  Click “</w:delText>
        </w:r>
        <w:r w:rsidR="00D67C35" w:rsidRPr="00D67C35" w:rsidDel="00E23F87">
          <w:rPr>
            <w:b/>
          </w:rPr>
          <w:delText>Next</w:delText>
        </w:r>
        <w:r w:rsidR="00B45F57" w:rsidDel="00E23F87">
          <w:delText>” to continue</w:delText>
        </w:r>
        <w:r w:rsidR="003A6C66" w:rsidDel="00E23F87">
          <w:delText xml:space="preserve"> after all columns </w:delText>
        </w:r>
      </w:del>
      <w:ins w:id="1409" w:author="Heather Perreaux" w:date="2010-04-02T10:19:00Z">
        <w:del w:id="1410" w:author="Ellen Lehnert" w:date="2010-07-03T17:09:00Z">
          <w:r w:rsidR="007F2DD4" w:rsidDel="00E23F87">
            <w:delText xml:space="preserve">have been </w:delText>
          </w:r>
        </w:del>
      </w:ins>
      <w:del w:id="1411" w:author="Ellen Lehnert" w:date="2010-07-03T17:09:00Z">
        <w:r w:rsidR="003A6C66" w:rsidDel="00E23F87">
          <w:delText>are mapped</w:delText>
        </w:r>
        <w:r w:rsidR="00B45F57" w:rsidDel="00E23F87">
          <w:delText xml:space="preserve">. </w:delText>
        </w:r>
        <w:r w:rsidDel="00E23F87">
          <w:delText xml:space="preserve"> </w:delText>
        </w:r>
        <w:r w:rsidR="003A6C66" w:rsidDel="00E23F87">
          <w:br/>
        </w:r>
      </w:del>
    </w:p>
    <w:p w:rsidR="00E23F87" w:rsidRDefault="007F2DD4" w:rsidP="003A6C66">
      <w:pPr>
        <w:pStyle w:val="ListParagraph"/>
        <w:numPr>
          <w:ilvl w:val="0"/>
          <w:numId w:val="35"/>
        </w:numPr>
        <w:rPr>
          <w:ins w:id="1412" w:author="Ellen Lehnert" w:date="2010-07-03T17:10:00Z"/>
        </w:rPr>
      </w:pPr>
      <w:ins w:id="1413" w:author="Heather Perreaux" w:date="2010-04-02T10:20:00Z">
        <w:r>
          <w:t>T</w:t>
        </w:r>
      </w:ins>
      <w:del w:id="1414" w:author="Heather Perreaux" w:date="2010-04-02T10:20:00Z">
        <w:r w:rsidR="003A6C66" w:rsidDel="007F2DD4">
          <w:delText>T</w:delText>
        </w:r>
      </w:del>
      <w:r w:rsidR="003A6C66">
        <w:t xml:space="preserve">he next step </w:t>
      </w:r>
      <w:del w:id="1415" w:author="Ellen Lehnert" w:date="2010-07-03T17:16:00Z">
        <w:r w:rsidR="003A6C66" w:rsidDel="00764E37">
          <w:delText xml:space="preserve">will </w:delText>
        </w:r>
      </w:del>
      <w:ins w:id="1416" w:author="Ellen Lehnert" w:date="2010-07-03T17:16:00Z">
        <w:r w:rsidR="00764E37">
          <w:t>offers</w:t>
        </w:r>
      </w:ins>
      <w:del w:id="1417" w:author="Ellen Lehnert" w:date="2010-07-03T17:16:00Z">
        <w:r w:rsidR="003A6C66" w:rsidDel="00764E37">
          <w:delText>give</w:delText>
        </w:r>
      </w:del>
      <w:ins w:id="1418" w:author="Heather Perreaux" w:date="2010-04-02T10:19:00Z">
        <w:del w:id="1419" w:author="Ellen Lehnert" w:date="2010-07-03T17:16:00Z">
          <w:r w:rsidDel="00764E37">
            <w:delText>s</w:delText>
          </w:r>
        </w:del>
      </w:ins>
      <w:r w:rsidR="003A6C66">
        <w:t xml:space="preserve"> </w:t>
      </w:r>
      <w:del w:id="1420" w:author="Heather Perreaux" w:date="2010-04-02T10:19:00Z">
        <w:r w:rsidR="003A6C66" w:rsidDel="007F2DD4">
          <w:delText xml:space="preserve">you </w:delText>
        </w:r>
      </w:del>
      <w:r w:rsidR="003A6C66">
        <w:t xml:space="preserve">the option to save the map for future reuse.  </w:t>
      </w:r>
    </w:p>
    <w:p w:rsidR="00E23F87" w:rsidRDefault="003A6C66" w:rsidP="00E23F87">
      <w:pPr>
        <w:pStyle w:val="ListParagraph"/>
        <w:numPr>
          <w:ilvl w:val="1"/>
          <w:numId w:val="35"/>
        </w:numPr>
        <w:rPr>
          <w:ins w:id="1421" w:author="Ellen Lehnert" w:date="2010-07-03T17:10:00Z"/>
        </w:rPr>
      </w:pPr>
      <w:del w:id="1422" w:author="Heather Perreaux" w:date="2010-04-02T10:20:00Z">
        <w:r w:rsidDel="007F2DD4">
          <w:delText>If you feel you want t</w:delText>
        </w:r>
      </w:del>
      <w:ins w:id="1423" w:author="Heather Perreaux" w:date="2010-04-02T10:20:00Z">
        <w:r w:rsidR="007F2DD4">
          <w:t>T</w:t>
        </w:r>
      </w:ins>
      <w:r>
        <w:t xml:space="preserve">o skip saving the map, click </w:t>
      </w:r>
      <w:del w:id="1424" w:author="Heather Perreaux" w:date="2010-04-02T10:20:00Z">
        <w:r w:rsidDel="007F2DD4">
          <w:delText>“</w:delText>
        </w:r>
      </w:del>
      <w:proofErr w:type="gramStart"/>
      <w:r w:rsidR="00D67C35" w:rsidRPr="00D67C35">
        <w:rPr>
          <w:b/>
        </w:rPr>
        <w:t>Next</w:t>
      </w:r>
      <w:proofErr w:type="gramEnd"/>
      <w:del w:id="1425" w:author="Heather Perreaux" w:date="2010-04-02T10:20:00Z">
        <w:r w:rsidDel="007F2DD4">
          <w:delText>”</w:delText>
        </w:r>
      </w:del>
      <w:r>
        <w:t xml:space="preserve">.  </w:t>
      </w:r>
    </w:p>
    <w:p w:rsidR="003A6C66" w:rsidRDefault="003A6C66" w:rsidP="00E23F87">
      <w:pPr>
        <w:pStyle w:val="ListParagraph"/>
        <w:numPr>
          <w:ilvl w:val="1"/>
          <w:numId w:val="35"/>
        </w:numPr>
      </w:pPr>
      <w:del w:id="1426" w:author="Heather Perreaux" w:date="2010-04-02T10:20:00Z">
        <w:r w:rsidDel="00CE4837">
          <w:delText>If you would like t</w:delText>
        </w:r>
      </w:del>
      <w:ins w:id="1427" w:author="Heather Perreaux" w:date="2010-04-02T10:20:00Z">
        <w:r w:rsidR="00CE4837">
          <w:t>T</w:t>
        </w:r>
      </w:ins>
      <w:r>
        <w:t xml:space="preserve">o save the map, click </w:t>
      </w:r>
      <w:del w:id="1428" w:author="Heather Perreaux" w:date="2010-04-02T10:20:00Z">
        <w:r w:rsidDel="00CE4837">
          <w:delText>on “</w:delText>
        </w:r>
      </w:del>
      <w:r w:rsidR="00D67C35" w:rsidRPr="00D67C35">
        <w:rPr>
          <w:b/>
        </w:rPr>
        <w:t>Save Map</w:t>
      </w:r>
      <w:ins w:id="1429" w:author="Heather Perreaux" w:date="2010-04-02T10:21:00Z">
        <w:r w:rsidR="00CA3517">
          <w:t xml:space="preserve"> and </w:t>
        </w:r>
      </w:ins>
      <w:ins w:id="1430" w:author="Ellen Lehnert" w:date="2010-07-03T17:16:00Z">
        <w:r w:rsidR="00764E37">
          <w:t xml:space="preserve">give the map a </w:t>
        </w:r>
      </w:ins>
      <w:ins w:id="1431" w:author="Heather Perreaux" w:date="2010-04-02T10:21:00Z">
        <w:r w:rsidR="00CA3517">
          <w:t>name</w:t>
        </w:r>
      </w:ins>
      <w:ins w:id="1432" w:author="Ellen Lehnert" w:date="2010-07-03T17:16:00Z">
        <w:r w:rsidR="00764E37">
          <w:t>.</w:t>
        </w:r>
      </w:ins>
      <w:ins w:id="1433" w:author="Heather Perreaux" w:date="2010-04-02T10:21:00Z">
        <w:del w:id="1434" w:author="Ellen Lehnert" w:date="2010-07-03T17:16:00Z">
          <w:r w:rsidR="00CA3517" w:rsidDel="00764E37">
            <w:delText xml:space="preserve"> it</w:delText>
          </w:r>
        </w:del>
      </w:ins>
      <w:del w:id="1435" w:author="Heather Perreaux" w:date="2010-04-02T10:20:00Z">
        <w:r w:rsidDel="00CE4837">
          <w:delText>”</w:delText>
        </w:r>
      </w:del>
      <w:del w:id="1436" w:author="Ellen Lehnert" w:date="2010-07-03T17:16:00Z">
        <w:r w:rsidDel="00764E37">
          <w:delText>.</w:delText>
        </w:r>
      </w:del>
      <w:r>
        <w:t xml:space="preserve">  </w:t>
      </w:r>
      <w:ins w:id="1437" w:author="Ellen Lehnert" w:date="2010-07-03T17:11:00Z">
        <w:r w:rsidR="00E23F87">
          <w:br/>
        </w:r>
      </w:ins>
      <w:ins w:id="1438" w:author="Ellen Lehnert" w:date="2010-07-03T17:15:00Z">
        <w:r w:rsidR="00E23F87">
          <w:t xml:space="preserve">An </w:t>
        </w:r>
      </w:ins>
      <w:commentRangeStart w:id="1439"/>
      <w:del w:id="1440" w:author="Heather Perreaux" w:date="2010-04-02T10:21:00Z">
        <w:r w:rsidDel="00CA3517">
          <w:delText xml:space="preserve">If you chose to save the map you will be requested to give it a name.  </w:delText>
        </w:r>
      </w:del>
      <w:del w:id="1441" w:author="Ellen Lehnert" w:date="2010-07-03T17:15:00Z">
        <w:r w:rsidDel="00E23F87">
          <w:delText xml:space="preserve">You will also have the </w:delText>
        </w:r>
      </w:del>
      <w:r>
        <w:t xml:space="preserve">option </w:t>
      </w:r>
      <w:ins w:id="1442" w:author="Ellen Lehnert" w:date="2010-07-03T17:15:00Z">
        <w:r w:rsidR="00E23F87">
          <w:t xml:space="preserve">will be available to use the </w:t>
        </w:r>
      </w:ins>
      <w:del w:id="1443" w:author="Ellen Lehnert" w:date="2010-07-03T17:15:00Z">
        <w:r w:rsidDel="00E23F87">
          <w:delText xml:space="preserve">to go to the </w:delText>
        </w:r>
      </w:del>
      <w:del w:id="1444" w:author="Ellen Lehnert" w:date="2010-07-03T17:11:00Z">
        <w:r w:rsidDel="00E23F87">
          <w:delText>organizer</w:delText>
        </w:r>
      </w:del>
      <w:del w:id="1445" w:author="Ellen Lehnert" w:date="2010-07-03T17:15:00Z">
        <w:r w:rsidDel="00E23F87">
          <w:delText>.</w:delText>
        </w:r>
      </w:del>
      <w:commentRangeEnd w:id="1439"/>
      <w:r w:rsidR="00CA3517">
        <w:rPr>
          <w:rStyle w:val="CommentReference"/>
        </w:rPr>
        <w:commentReference w:id="1439"/>
      </w:r>
      <w:ins w:id="1446" w:author="Ellen Lehnert" w:date="2010-07-03T17:11:00Z">
        <w:r w:rsidR="00E23F87">
          <w:t xml:space="preserve">Organizer to copy the import map into the Global.mpt </w:t>
        </w:r>
      </w:ins>
      <w:ins w:id="1447" w:author="Ellen Lehnert" w:date="2010-07-03T17:15:00Z">
        <w:r w:rsidR="00764E37">
          <w:t xml:space="preserve">and </w:t>
        </w:r>
      </w:ins>
      <w:ins w:id="1448" w:author="Ellen Lehnert" w:date="2010-07-03T17:11:00Z">
        <w:r w:rsidR="00E23F87">
          <w:t xml:space="preserve">save </w:t>
        </w:r>
      </w:ins>
      <w:ins w:id="1449" w:author="Ellen Lehnert" w:date="2010-07-03T17:15:00Z">
        <w:r w:rsidR="00764E37">
          <w:t>it</w:t>
        </w:r>
      </w:ins>
      <w:ins w:id="1450" w:author="Ellen Lehnert" w:date="2010-07-03T17:11:00Z">
        <w:r w:rsidR="00E23F87">
          <w:t xml:space="preserve"> for future use.  The Organizer will be discussed in Module </w:t>
        </w:r>
      </w:ins>
      <w:ins w:id="1451" w:author="Ellen Lehnert" w:date="2010-07-03T17:14:00Z">
        <w:r w:rsidR="00E23F87">
          <w:t xml:space="preserve">10. </w:t>
        </w:r>
      </w:ins>
      <w:r>
        <w:t xml:space="preserve">  </w:t>
      </w:r>
      <w:r w:rsidR="00764E37">
        <w:rPr>
          <w:rStyle w:val="CommentReference"/>
        </w:rPr>
        <w:commentReference w:id="1452"/>
      </w:r>
      <w:ins w:id="1453" w:author="Ellen Lehnert" w:date="2010-07-03T17:11:00Z">
        <w:r w:rsidR="00E23F87">
          <w:br/>
        </w:r>
      </w:ins>
      <w:r>
        <w:t xml:space="preserve">Click </w:t>
      </w:r>
      <w:r w:rsidR="00D67C35" w:rsidRPr="00D67C35">
        <w:rPr>
          <w:b/>
        </w:rPr>
        <w:t xml:space="preserve">Finish </w:t>
      </w:r>
      <w:r>
        <w:t xml:space="preserve">to start the import. </w:t>
      </w:r>
      <w:r>
        <w:br/>
      </w:r>
    </w:p>
    <w:p w:rsidR="003A6C66" w:rsidRPr="00AD0030" w:rsidRDefault="003A6C66" w:rsidP="003A6C66">
      <w:pPr>
        <w:pStyle w:val="ListParagraph"/>
        <w:numPr>
          <w:ilvl w:val="0"/>
          <w:numId w:val="35"/>
        </w:numPr>
      </w:pPr>
      <w:r>
        <w:t xml:space="preserve">The new </w:t>
      </w:r>
      <w:del w:id="1454" w:author="Heather Perreaux" w:date="2010-04-02T10:22:00Z">
        <w:r w:rsidDel="008447BD">
          <w:delText xml:space="preserve">MS </w:delText>
        </w:r>
      </w:del>
      <w:r>
        <w:t>Project</w:t>
      </w:r>
      <w:ins w:id="1455" w:author="Heather Perreaux" w:date="2010-04-02T10:22:00Z">
        <w:r w:rsidR="008447BD">
          <w:t xml:space="preserve"> 2010</w:t>
        </w:r>
      </w:ins>
      <w:r>
        <w:t xml:space="preserve"> schedule will open with the columns imported. </w:t>
      </w:r>
    </w:p>
    <w:p w:rsidR="006C33D3" w:rsidRDefault="006C33D3" w:rsidP="006C33D3">
      <w:pPr>
        <w:pStyle w:val="Pb"/>
        <w:framePr w:wrap="around"/>
      </w:pPr>
    </w:p>
    <w:p w:rsidR="006C33D3" w:rsidRDefault="00925671" w:rsidP="006C33D3">
      <w:pPr>
        <w:pStyle w:val="Heading2"/>
      </w:pPr>
      <w:bookmarkStart w:id="1456" w:name="_Toc265946804"/>
      <w:r w:rsidRPr="00925671">
        <w:t>Creat</w:t>
      </w:r>
      <w:r>
        <w:t>ing</w:t>
      </w:r>
      <w:r w:rsidRPr="00925671">
        <w:t xml:space="preserve"> a </w:t>
      </w:r>
      <w:r>
        <w:t>P</w:t>
      </w:r>
      <w:r w:rsidRPr="00925671">
        <w:t>roject from a SharePoint Task List</w:t>
      </w:r>
      <w:bookmarkEnd w:id="1456"/>
    </w:p>
    <w:p w:rsidR="006C33D3" w:rsidRDefault="006C33D3" w:rsidP="006C33D3">
      <w:pPr>
        <w:pStyle w:val="FormatPPT"/>
      </w:pPr>
      <w:r>
        <w:drawing>
          <wp:inline distT="0" distB="0" distL="0" distR="0">
            <wp:extent cx="3650615" cy="2306320"/>
            <wp:effectExtent l="19050" t="0" r="6985" b="0"/>
            <wp:docPr id="52"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FD0210" w:rsidRDefault="006C33D3" w:rsidP="006C33D3">
      <w:pPr>
        <w:pStyle w:val="Rule"/>
        <w:rPr>
          <w:b/>
        </w:rPr>
      </w:pPr>
    </w:p>
    <w:p w:rsidR="006C33D3" w:rsidRDefault="001B2706" w:rsidP="006C33D3">
      <w:ins w:id="1457" w:author="Ellen Lehnert" w:date="2010-07-03T16:57:00Z">
        <w:r>
          <w:t>Project 2010 Professional allows for</w:t>
        </w:r>
      </w:ins>
      <w:del w:id="1458" w:author="Ellen Lehnert" w:date="2010-07-03T16:57:00Z">
        <w:r w:rsidR="003A6C66" w:rsidDel="001B2706">
          <w:delText xml:space="preserve">Another </w:delText>
        </w:r>
      </w:del>
      <w:ins w:id="1459" w:author="Heather Perreaux" w:date="2010-04-02T10:22:00Z">
        <w:del w:id="1460" w:author="Ellen Lehnert" w:date="2010-07-03T16:57:00Z">
          <w:r w:rsidR="00114A10" w:rsidDel="001B2706">
            <w:delText xml:space="preserve">method of </w:delText>
          </w:r>
        </w:del>
      </w:ins>
      <w:ins w:id="1461" w:author="Ellen Lehnert" w:date="2010-07-03T16:57:00Z">
        <w:r>
          <w:t xml:space="preserve"> </w:t>
        </w:r>
      </w:ins>
      <w:ins w:id="1462" w:author="Heather Perreaux" w:date="2010-04-02T10:22:00Z">
        <w:r w:rsidR="00114A10">
          <w:t xml:space="preserve">creating a new </w:t>
        </w:r>
      </w:ins>
      <w:ins w:id="1463" w:author="Heather Perreaux" w:date="2010-04-02T10:23:00Z">
        <w:r w:rsidR="00114A10">
          <w:t xml:space="preserve">project </w:t>
        </w:r>
      </w:ins>
      <w:ins w:id="1464" w:author="Ellen Lehnert" w:date="2010-07-03T16:58:00Z">
        <w:r>
          <w:t xml:space="preserve">by </w:t>
        </w:r>
      </w:ins>
      <w:del w:id="1465" w:author="Heather Perreaux" w:date="2010-04-02T10:23:00Z">
        <w:r w:rsidR="003A6C66" w:rsidDel="00114A10">
          <w:delText xml:space="preserve">option </w:delText>
        </w:r>
      </w:del>
      <w:del w:id="1466" w:author="Ellen Lehnert" w:date="2010-07-03T16:58:00Z">
        <w:r w:rsidR="003A6C66" w:rsidDel="001B2706">
          <w:delText xml:space="preserve">is to </w:delText>
        </w:r>
      </w:del>
      <w:r w:rsidR="003A6C66">
        <w:t>import</w:t>
      </w:r>
      <w:ins w:id="1467" w:author="Ellen Lehnert" w:date="2010-07-03T16:58:00Z">
        <w:r>
          <w:t>ing</w:t>
        </w:r>
      </w:ins>
      <w:r w:rsidR="003A6C66">
        <w:t xml:space="preserve"> a task list </w:t>
      </w:r>
      <w:del w:id="1468" w:author="Heather Perreaux" w:date="2010-04-02T10:23:00Z">
        <w:r w:rsidR="003A6C66" w:rsidDel="00114A10">
          <w:delText>that is on</w:delText>
        </w:r>
      </w:del>
      <w:ins w:id="1469" w:author="Heather Perreaux" w:date="2010-04-02T10:23:00Z">
        <w:r w:rsidR="00114A10">
          <w:t>from</w:t>
        </w:r>
      </w:ins>
      <w:r w:rsidR="003A6C66">
        <w:t xml:space="preserve"> a Share</w:t>
      </w:r>
      <w:ins w:id="1470" w:author="Heather Perreaux" w:date="2010-04-02T10:22:00Z">
        <w:r w:rsidR="008447BD">
          <w:t>P</w:t>
        </w:r>
      </w:ins>
      <w:del w:id="1471" w:author="Heather Perreaux" w:date="2010-04-02T10:22:00Z">
        <w:r w:rsidR="003A6C66" w:rsidDel="008447BD">
          <w:delText>p</w:delText>
        </w:r>
      </w:del>
      <w:r w:rsidR="003A6C66">
        <w:t>oint site.  T</w:t>
      </w:r>
      <w:ins w:id="1472" w:author="Heather Perreaux" w:date="2010-04-02T10:23:00Z">
        <w:r w:rsidR="00114A10">
          <w:t>he</w:t>
        </w:r>
      </w:ins>
      <w:del w:id="1473" w:author="Heather Perreaux" w:date="2010-04-02T10:23:00Z">
        <w:r w:rsidR="003A6C66" w:rsidDel="00114A10">
          <w:delText>o</w:delText>
        </w:r>
      </w:del>
      <w:ins w:id="1474" w:author="Heather Perreaux" w:date="2010-04-02T10:23:00Z">
        <w:r w:rsidR="00114A10">
          <w:t xml:space="preserve"> user</w:t>
        </w:r>
      </w:ins>
      <w:del w:id="1475" w:author="Heather Perreaux" w:date="2010-04-02T10:23:00Z">
        <w:r w:rsidR="003A6C66" w:rsidDel="00114A10">
          <w:delText xml:space="preserve"> be able to import the tasks, you</w:delText>
        </w:r>
      </w:del>
      <w:r w:rsidR="003A6C66">
        <w:t xml:space="preserve"> must have </w:t>
      </w:r>
      <w:ins w:id="1476" w:author="Heather Perreaux" w:date="2010-04-02T10:24:00Z">
        <w:r w:rsidR="00114A10">
          <w:t xml:space="preserve">appropriate </w:t>
        </w:r>
      </w:ins>
      <w:r w:rsidR="003A6C66">
        <w:t>permission</w:t>
      </w:r>
      <w:ins w:id="1477" w:author="Heather Perreaux" w:date="2010-04-02T10:24:00Z">
        <w:r w:rsidR="00114A10">
          <w:t>s</w:t>
        </w:r>
      </w:ins>
      <w:r w:rsidR="003A6C66">
        <w:t xml:space="preserve"> to the access the Share</w:t>
      </w:r>
      <w:del w:id="1478" w:author="Heather Perreaux" w:date="2010-04-02T10:22:00Z">
        <w:r w:rsidR="003A6C66" w:rsidDel="008447BD">
          <w:delText>p</w:delText>
        </w:r>
      </w:del>
      <w:ins w:id="1479" w:author="Heather Perreaux" w:date="2010-04-02T10:22:00Z">
        <w:r w:rsidR="008447BD">
          <w:t>P</w:t>
        </w:r>
      </w:ins>
      <w:r w:rsidR="003A6C66">
        <w:t xml:space="preserve">oint site and the URL path to insert into the form </w:t>
      </w:r>
      <w:del w:id="1480" w:author="Heather Perreaux" w:date="2010-04-02T10:24:00Z">
        <w:r w:rsidR="003A6C66" w:rsidDel="00114A10">
          <w:delText xml:space="preserve">to </w:delText>
        </w:r>
      </w:del>
      <w:r w:rsidR="003A6C66">
        <w:t>direct</w:t>
      </w:r>
      <w:ins w:id="1481" w:author="Heather Perreaux" w:date="2010-04-02T10:24:00Z">
        <w:r w:rsidR="00114A10">
          <w:t>ing</w:t>
        </w:r>
      </w:ins>
      <w:r w:rsidR="003A6C66">
        <w:t xml:space="preserve"> </w:t>
      </w:r>
      <w:del w:id="1482" w:author="Heather Perreaux" w:date="2010-04-02T10:23:00Z">
        <w:r w:rsidR="003A6C66" w:rsidDel="00114A10">
          <w:delText xml:space="preserve">MS </w:delText>
        </w:r>
      </w:del>
      <w:r w:rsidR="003A6C66">
        <w:t>Project</w:t>
      </w:r>
      <w:ins w:id="1483" w:author="Heather Perreaux" w:date="2010-04-02T10:23:00Z">
        <w:r w:rsidR="00114A10">
          <w:t xml:space="preserve"> 2010</w:t>
        </w:r>
      </w:ins>
      <w:r w:rsidR="003A6C66">
        <w:t xml:space="preserve"> </w:t>
      </w:r>
      <w:ins w:id="1484" w:author="Ellen Lehnert" w:date="2010-07-03T16:58:00Z">
        <w:r>
          <w:t xml:space="preserve">Pro </w:t>
        </w:r>
      </w:ins>
      <w:ins w:id="1485" w:author="Heather Perreaux" w:date="2010-04-02T10:24:00Z">
        <w:r w:rsidR="00114A10">
          <w:t xml:space="preserve">to the location </w:t>
        </w:r>
      </w:ins>
      <w:del w:id="1486" w:author="Heather Perreaux" w:date="2010-04-02T10:24:00Z">
        <w:r w:rsidR="003A6C66" w:rsidDel="00114A10">
          <w:delText xml:space="preserve">where to find </w:delText>
        </w:r>
      </w:del>
      <w:ins w:id="1487" w:author="Heather Perreaux" w:date="2010-04-02T10:24:00Z">
        <w:r w:rsidR="00114A10">
          <w:t xml:space="preserve">of </w:t>
        </w:r>
      </w:ins>
      <w:r w:rsidR="003A6C66">
        <w:t xml:space="preserve">the task list.  </w:t>
      </w:r>
    </w:p>
    <w:p w:rsidR="00DE6B4F" w:rsidRDefault="003A6C66">
      <w:pPr>
        <w:pStyle w:val="HD4"/>
      </w:pPr>
      <w:r>
        <w:t>To import tasks from a Share</w:t>
      </w:r>
      <w:ins w:id="1488" w:author="Heather Perreaux" w:date="2010-04-02T10:22:00Z">
        <w:r w:rsidR="008447BD">
          <w:t>P</w:t>
        </w:r>
      </w:ins>
      <w:del w:id="1489" w:author="Heather Perreaux" w:date="2010-04-02T10:22:00Z">
        <w:r w:rsidDel="008447BD">
          <w:delText>p</w:delText>
        </w:r>
      </w:del>
      <w:r>
        <w:t xml:space="preserve">oint task list into </w:t>
      </w:r>
      <w:del w:id="1490" w:author="Heather Perreaux" w:date="2010-04-02T10:22:00Z">
        <w:r w:rsidDel="008447BD">
          <w:delText xml:space="preserve">MS </w:delText>
        </w:r>
      </w:del>
      <w:r>
        <w:t>Project</w:t>
      </w:r>
      <w:ins w:id="1491" w:author="Heather Perreaux" w:date="2010-04-02T10:22:00Z">
        <w:r w:rsidR="008447BD">
          <w:t xml:space="preserve"> 2010</w:t>
        </w:r>
      </w:ins>
      <w:ins w:id="1492" w:author="Ellen Lehnert" w:date="2010-07-03T16:58:00Z">
        <w:r w:rsidR="001B2706">
          <w:t xml:space="preserve"> Professional</w:t>
        </w:r>
      </w:ins>
      <w:r>
        <w:t xml:space="preserve">: </w:t>
      </w:r>
    </w:p>
    <w:p w:rsidR="003A6C66" w:rsidRDefault="003A6C66" w:rsidP="00BA2045">
      <w:pPr>
        <w:pStyle w:val="ListParagraph"/>
        <w:numPr>
          <w:ilvl w:val="0"/>
          <w:numId w:val="37"/>
        </w:numPr>
      </w:pPr>
      <w:r>
        <w:t xml:space="preserve">Click </w:t>
      </w:r>
      <w:del w:id="1493" w:author="Heather Perreaux" w:date="2010-04-01T18:20:00Z">
        <w:r w:rsidDel="00A32A7E">
          <w:delText xml:space="preserve">on </w:delText>
        </w:r>
      </w:del>
      <w:r w:rsidR="00D67C35" w:rsidRPr="00D67C35">
        <w:rPr>
          <w:b/>
        </w:rPr>
        <w:t xml:space="preserve">File </w:t>
      </w:r>
      <w:r w:rsidR="00D67C35" w:rsidRPr="00D67C35">
        <w:rPr>
          <w:b/>
        </w:rPr>
        <w:sym w:font="Wingdings" w:char="F0E0"/>
      </w:r>
      <w:r w:rsidR="00D67C35" w:rsidRPr="00D67C35">
        <w:rPr>
          <w:b/>
        </w:rPr>
        <w:t xml:space="preserve"> New </w:t>
      </w:r>
      <w:r w:rsidR="00D67C35" w:rsidRPr="00D67C35">
        <w:rPr>
          <w:b/>
        </w:rPr>
        <w:sym w:font="Wingdings" w:char="F0E0"/>
      </w:r>
      <w:r w:rsidR="00D67C35" w:rsidRPr="00D67C35">
        <w:rPr>
          <w:b/>
        </w:rPr>
        <w:t xml:space="preserve"> New </w:t>
      </w:r>
      <w:r w:rsidRPr="004E16A6">
        <w:t>from Share</w:t>
      </w:r>
      <w:del w:id="1494" w:author="Heather Perreaux" w:date="2010-04-02T10:25:00Z">
        <w:r w:rsidRPr="004E16A6" w:rsidDel="004E16A6">
          <w:delText>p</w:delText>
        </w:r>
      </w:del>
      <w:ins w:id="1495" w:author="Heather Perreaux" w:date="2010-04-02T10:25:00Z">
        <w:r w:rsidR="00D67C35" w:rsidRPr="00D67C35">
          <w:t>P</w:t>
        </w:r>
      </w:ins>
      <w:r w:rsidRPr="004E16A6">
        <w:t>oint Task List</w:t>
      </w:r>
      <w:r>
        <w:br/>
      </w:r>
    </w:p>
    <w:p w:rsidR="003A6C66" w:rsidRDefault="003A6C66" w:rsidP="003A6C66">
      <w:pPr>
        <w:pStyle w:val="Art"/>
        <w:jc w:val="center"/>
      </w:pPr>
      <w:r>
        <w:rPr>
          <w:noProof/>
        </w:rPr>
        <w:drawing>
          <wp:inline distT="0" distB="0" distL="0" distR="0">
            <wp:extent cx="2032000" cy="1488290"/>
            <wp:effectExtent l="19050" t="0" r="6350" b="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032000" cy="1488290"/>
                    </a:xfrm>
                    <a:prstGeom prst="rect">
                      <a:avLst/>
                    </a:prstGeom>
                    <a:noFill/>
                    <a:ln w="9525">
                      <a:noFill/>
                      <a:miter lim="800000"/>
                      <a:headEnd/>
                      <a:tailEnd/>
                    </a:ln>
                  </pic:spPr>
                </pic:pic>
              </a:graphicData>
            </a:graphic>
          </wp:inline>
        </w:drawing>
      </w:r>
    </w:p>
    <w:p w:rsidR="003A6C66" w:rsidRDefault="003A6C66" w:rsidP="003A6C66"/>
    <w:p w:rsidR="00BA2045" w:rsidRDefault="003A6C66" w:rsidP="00BA2045">
      <w:pPr>
        <w:pStyle w:val="ListParagraph"/>
        <w:numPr>
          <w:ilvl w:val="0"/>
          <w:numId w:val="37"/>
        </w:numPr>
      </w:pPr>
      <w:r>
        <w:t xml:space="preserve">Enter the </w:t>
      </w:r>
      <w:r w:rsidR="00D67C35" w:rsidRPr="00D67C35">
        <w:rPr>
          <w:b/>
        </w:rPr>
        <w:t>URL</w:t>
      </w:r>
      <w:r>
        <w:t xml:space="preserve"> in the form as shown above</w:t>
      </w:r>
      <w:ins w:id="1496" w:author="Heather Perreaux" w:date="2010-04-02T10:25:00Z">
        <w:r w:rsidR="002860BF">
          <w:t xml:space="preserve"> and click</w:t>
        </w:r>
      </w:ins>
      <w:ins w:id="1497" w:author="Heather Perreaux" w:date="2010-04-02T10:26:00Z">
        <w:r w:rsidR="002860BF">
          <w:t xml:space="preserve"> </w:t>
        </w:r>
      </w:ins>
      <w:del w:id="1498" w:author="Heather Perreaux" w:date="2010-04-02T10:25:00Z">
        <w:r w:rsidR="00D67C35" w:rsidRPr="00D67C35">
          <w:rPr>
            <w:b/>
          </w:rPr>
          <w:delText>.</w:delText>
        </w:r>
      </w:del>
      <w:del w:id="1499" w:author="Heather Perreaux" w:date="2010-04-02T10:26:00Z">
        <w:r w:rsidR="00D67C35" w:rsidRPr="00D67C35">
          <w:rPr>
            <w:b/>
          </w:rPr>
          <w:delText xml:space="preserve">  Then v</w:delText>
        </w:r>
      </w:del>
      <w:ins w:id="1500" w:author="Heather Perreaux" w:date="2010-04-02T10:26:00Z">
        <w:r w:rsidR="00D67C35" w:rsidRPr="00D67C35">
          <w:rPr>
            <w:b/>
          </w:rPr>
          <w:t>V</w:t>
        </w:r>
      </w:ins>
      <w:r w:rsidR="00D67C35" w:rsidRPr="00D67C35">
        <w:rPr>
          <w:b/>
        </w:rPr>
        <w:t xml:space="preserve">alidate </w:t>
      </w:r>
      <w:del w:id="1501" w:author="Heather Perreaux" w:date="2010-04-02T10:26:00Z">
        <w:r w:rsidR="00D67C35" w:rsidRPr="00D67C35">
          <w:rPr>
            <w:b/>
          </w:rPr>
          <w:delText xml:space="preserve">the </w:delText>
        </w:r>
      </w:del>
      <w:r w:rsidR="00D67C35" w:rsidRPr="00D67C35">
        <w:rPr>
          <w:b/>
        </w:rPr>
        <w:t>URL</w:t>
      </w:r>
      <w:r>
        <w:t xml:space="preserve">.  </w:t>
      </w:r>
      <w:del w:id="1502" w:author="Heather Perreaux" w:date="2010-04-02T10:26:00Z">
        <w:r w:rsidDel="002860BF">
          <w:delText>You will be given a</w:delText>
        </w:r>
      </w:del>
      <w:ins w:id="1503" w:author="Heather Perreaux" w:date="2010-04-02T10:26:00Z">
        <w:r w:rsidR="002860BF">
          <w:t>A</w:t>
        </w:r>
      </w:ins>
      <w:r>
        <w:t xml:space="preserve"> list of all the task lists included in the Share</w:t>
      </w:r>
      <w:del w:id="1504" w:author="Heather Perreaux" w:date="2010-04-02T10:26:00Z">
        <w:r w:rsidDel="002860BF">
          <w:delText>p</w:delText>
        </w:r>
      </w:del>
      <w:ins w:id="1505" w:author="Heather Perreaux" w:date="2010-04-02T10:26:00Z">
        <w:r w:rsidR="002860BF">
          <w:t>P</w:t>
        </w:r>
      </w:ins>
      <w:r>
        <w:t>oint site</w:t>
      </w:r>
      <w:ins w:id="1506" w:author="Heather Perreaux" w:date="2010-04-02T10:26:00Z">
        <w:r w:rsidR="002860BF">
          <w:t xml:space="preserve"> will be displayed</w:t>
        </w:r>
      </w:ins>
      <w:r>
        <w:t xml:space="preserve">.  Select the appropriate list and click </w:t>
      </w:r>
      <w:r w:rsidR="00D67C35" w:rsidRPr="00D67C35">
        <w:rPr>
          <w:b/>
        </w:rPr>
        <w:t>OK</w:t>
      </w:r>
      <w:r>
        <w:t xml:space="preserve">. </w:t>
      </w:r>
    </w:p>
    <w:p w:rsidR="00BA2045" w:rsidRDefault="00BA2045" w:rsidP="00BA2045">
      <w:pPr>
        <w:ind w:firstLine="720"/>
      </w:pPr>
      <w:r>
        <w:t>The list will be imported from the Share</w:t>
      </w:r>
      <w:del w:id="1507" w:author="Heather Perreaux" w:date="2010-04-02T10:26:00Z">
        <w:r w:rsidDel="002860BF">
          <w:delText>p</w:delText>
        </w:r>
      </w:del>
      <w:ins w:id="1508" w:author="Heather Perreaux" w:date="2010-04-02T10:26:00Z">
        <w:r w:rsidR="002860BF">
          <w:t>P</w:t>
        </w:r>
      </w:ins>
      <w:r>
        <w:t xml:space="preserve">oint site. </w:t>
      </w:r>
    </w:p>
    <w:p w:rsidR="00BA2045" w:rsidRDefault="00BA2045" w:rsidP="00BA2045"/>
    <w:p w:rsidR="003A6C66" w:rsidRPr="00BA2045" w:rsidRDefault="00D67C35" w:rsidP="00BA2045">
      <w:pPr>
        <w:ind w:firstLine="720"/>
        <w:rPr>
          <w:b/>
          <w:color w:val="FF0000"/>
        </w:rPr>
      </w:pPr>
      <w:r w:rsidRPr="001B2706">
        <w:rPr>
          <w:b/>
          <w:color w:val="FF0000"/>
          <w:highlight w:val="yellow"/>
        </w:rPr>
        <w:t xml:space="preserve">NOTE:  </w:t>
      </w:r>
      <w:del w:id="1509" w:author="Ellen Lehnert" w:date="2010-07-03T16:59:00Z">
        <w:r w:rsidRPr="001B2706" w:rsidDel="001B2706">
          <w:rPr>
            <w:b/>
            <w:color w:val="FF0000"/>
            <w:highlight w:val="yellow"/>
          </w:rPr>
          <w:delText>I don’t have the ability to test this --</w:delText>
        </w:r>
      </w:del>
      <w:ins w:id="1510" w:author="Ellen Lehnert" w:date="2010-07-03T16:59:00Z">
        <w:r w:rsidR="001B2706" w:rsidRPr="001B2706">
          <w:rPr>
            <w:b/>
            <w:color w:val="FF0000"/>
            <w:highlight w:val="yellow"/>
          </w:rPr>
          <w:t>–</w:t>
        </w:r>
      </w:ins>
      <w:del w:id="1511" w:author="Ellen Lehnert" w:date="2010-07-03T16:59:00Z">
        <w:r w:rsidR="00BA2045" w:rsidRPr="001B2706" w:rsidDel="001B2706">
          <w:rPr>
            <w:b/>
            <w:color w:val="FF0000"/>
            <w:highlight w:val="yellow"/>
          </w:rPr>
          <w:delText xml:space="preserve"> </w:delText>
        </w:r>
      </w:del>
      <w:ins w:id="1512" w:author="Ellen Lehnert" w:date="2010-07-03T16:59:00Z">
        <w:r w:rsidR="001B2706" w:rsidRPr="001B2706">
          <w:rPr>
            <w:b/>
            <w:color w:val="FF0000"/>
            <w:highlight w:val="yellow"/>
          </w:rPr>
          <w:t xml:space="preserve">this is </w:t>
        </w:r>
        <w:proofErr w:type="gramStart"/>
        <w:r w:rsidR="001B2706" w:rsidRPr="001B2706">
          <w:rPr>
            <w:b/>
            <w:color w:val="FF0000"/>
            <w:highlight w:val="yellow"/>
          </w:rPr>
          <w:t>Pro</w:t>
        </w:r>
        <w:proofErr w:type="gramEnd"/>
        <w:r w:rsidR="001B2706" w:rsidRPr="001B2706">
          <w:rPr>
            <w:b/>
            <w:color w:val="FF0000"/>
            <w:highlight w:val="yellow"/>
          </w:rPr>
          <w:t xml:space="preserve"> only – Rolly should ad</w:t>
        </w:r>
        <w:r w:rsidR="001B2706">
          <w:rPr>
            <w:b/>
            <w:color w:val="FF0000"/>
            <w:highlight w:val="yellow"/>
          </w:rPr>
          <w:t>d</w:t>
        </w:r>
        <w:r w:rsidR="001B2706" w:rsidRPr="001B2706">
          <w:rPr>
            <w:b/>
            <w:color w:val="FF0000"/>
            <w:highlight w:val="yellow"/>
          </w:rPr>
          <w:t xml:space="preserve"> a screen shot </w:t>
        </w:r>
        <w:commentRangeStart w:id="1513"/>
        <w:r w:rsidR="001B2706" w:rsidRPr="001B2706">
          <w:rPr>
            <w:b/>
            <w:color w:val="FF0000"/>
            <w:highlight w:val="yellow"/>
          </w:rPr>
          <w:t>here</w:t>
        </w:r>
        <w:commentRangeEnd w:id="1513"/>
        <w:r w:rsidR="001B2706">
          <w:rPr>
            <w:rStyle w:val="CommentReference"/>
          </w:rPr>
          <w:commentReference w:id="1513"/>
        </w:r>
        <w:r w:rsidR="001B2706" w:rsidRPr="001B2706">
          <w:rPr>
            <w:b/>
            <w:color w:val="FF0000"/>
            <w:highlight w:val="yellow"/>
          </w:rPr>
          <w:t>.</w:t>
        </w:r>
        <w:r w:rsidR="001B2706">
          <w:rPr>
            <w:b/>
            <w:color w:val="FF0000"/>
          </w:rPr>
          <w:t xml:space="preserve"> </w:t>
        </w:r>
      </w:ins>
    </w:p>
    <w:p w:rsidR="006C33D3" w:rsidRDefault="006C33D3" w:rsidP="006C33D3">
      <w:pPr>
        <w:pStyle w:val="Pb"/>
        <w:framePr w:wrap="around"/>
      </w:pPr>
    </w:p>
    <w:p w:rsidR="00E72409" w:rsidRDefault="00925671" w:rsidP="00E72409">
      <w:pPr>
        <w:pStyle w:val="Heading2"/>
      </w:pPr>
      <w:bookmarkStart w:id="1514" w:name="_Toc265946805"/>
      <w:r w:rsidRPr="00925671">
        <w:t xml:space="preserve">Importance of </w:t>
      </w:r>
      <w:r>
        <w:t>N</w:t>
      </w:r>
      <w:r w:rsidRPr="00925671">
        <w:t xml:space="preserve">aming </w:t>
      </w:r>
      <w:r>
        <w:t>S</w:t>
      </w:r>
      <w:r w:rsidRPr="00925671">
        <w:t>tandard</w:t>
      </w:r>
      <w:r>
        <w:t>s</w:t>
      </w:r>
      <w:bookmarkEnd w:id="1514"/>
    </w:p>
    <w:p w:rsidR="00E72409" w:rsidRDefault="00E72409" w:rsidP="00E72409">
      <w:pPr>
        <w:pStyle w:val="FormatPPT"/>
      </w:pPr>
      <w:r>
        <w:drawing>
          <wp:inline distT="0" distB="0" distL="0" distR="0">
            <wp:extent cx="3650615" cy="2306320"/>
            <wp:effectExtent l="19050" t="0" r="6985" b="0"/>
            <wp:docPr id="85" name="Objec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5"/>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E72409" w:rsidRDefault="00BA2045" w:rsidP="00BA2045">
      <w:pPr>
        <w:ind w:left="0"/>
      </w:pPr>
      <w:del w:id="1515" w:author="Heather Perreaux" w:date="2010-04-02T10:27:00Z">
        <w:r w:rsidDel="003D4FC6">
          <w:tab/>
        </w:r>
      </w:del>
      <w:r>
        <w:t xml:space="preserve">The project name is an important consideration of the project.  If </w:t>
      </w:r>
      <w:ins w:id="1516" w:author="Heather Perreaux" w:date="2010-04-02T10:28:00Z">
        <w:r w:rsidR="003D4FC6">
          <w:t xml:space="preserve">given the option of naming a project, </w:t>
        </w:r>
      </w:ins>
      <w:r>
        <w:t xml:space="preserve">project managers </w:t>
      </w:r>
      <w:del w:id="1517" w:author="Heather Perreaux" w:date="2010-04-02T10:28:00Z">
        <w:r w:rsidDel="003D4FC6">
          <w:delText xml:space="preserve">are left up to their own choices, they </w:delText>
        </w:r>
      </w:del>
      <w:r>
        <w:t xml:space="preserve">will name the project whatever is comfortable for them.  The name that is chosen is not necessarily comfortable for other users and viewers of the project schedule.  </w:t>
      </w:r>
      <w:ins w:id="1518" w:author="Heather Perreaux" w:date="2010-04-02T10:29:00Z">
        <w:r w:rsidR="003D4FC6">
          <w:t xml:space="preserve">Consideration should be given around </w:t>
        </w:r>
      </w:ins>
      <w:del w:id="1519" w:author="Heather Perreaux" w:date="2010-04-02T10:29:00Z">
        <w:r w:rsidDel="003D4FC6">
          <w:delText xml:space="preserve">It should be considered </w:delText>
        </w:r>
      </w:del>
      <w:r>
        <w:t xml:space="preserve">how the project name will </w:t>
      </w:r>
      <w:ins w:id="1520" w:author="Heather Perreaux" w:date="2010-04-02T10:29:00Z">
        <w:r w:rsidR="003D4FC6">
          <w:t xml:space="preserve">and should </w:t>
        </w:r>
      </w:ins>
      <w:r>
        <w:t xml:space="preserve">be used.  </w:t>
      </w:r>
      <w:r w:rsidR="00297B99">
        <w:t>Each organization should have a naming convention for projects.</w:t>
      </w:r>
    </w:p>
    <w:p w:rsidR="00BA2045" w:rsidRDefault="00297B99" w:rsidP="00BA2045">
      <w:pPr>
        <w:ind w:left="0"/>
      </w:pPr>
      <w:r>
        <w:t xml:space="preserve">Popular </w:t>
      </w:r>
      <w:r w:rsidR="00BA2045">
        <w:t xml:space="preserve">poor choices </w:t>
      </w:r>
      <w:r>
        <w:t>for project names</w:t>
      </w:r>
      <w:r w:rsidR="00BA2045">
        <w:t xml:space="preserve">: </w:t>
      </w:r>
    </w:p>
    <w:p w:rsidR="00BA2045" w:rsidRDefault="00BA2045" w:rsidP="00BA2045">
      <w:pPr>
        <w:pStyle w:val="ListParagraph"/>
        <w:numPr>
          <w:ilvl w:val="0"/>
          <w:numId w:val="38"/>
        </w:numPr>
      </w:pPr>
      <w:r>
        <w:t>Project</w:t>
      </w:r>
      <w:r w:rsidR="00CA46DE">
        <w:t>s</w:t>
      </w:r>
      <w:r>
        <w:t xml:space="preserve"> named after chili peppers</w:t>
      </w:r>
    </w:p>
    <w:p w:rsidR="00BA2045" w:rsidRDefault="00BA2045" w:rsidP="00BA2045">
      <w:pPr>
        <w:pStyle w:val="ListParagraph"/>
        <w:numPr>
          <w:ilvl w:val="0"/>
          <w:numId w:val="38"/>
        </w:numPr>
      </w:pPr>
      <w:r>
        <w:t>Project</w:t>
      </w:r>
      <w:r w:rsidR="00CA46DE">
        <w:t>s</w:t>
      </w:r>
      <w:r>
        <w:t xml:space="preserve"> named after cars</w:t>
      </w:r>
    </w:p>
    <w:p w:rsidR="00CA46DE" w:rsidRDefault="00CA46DE" w:rsidP="00BA2045">
      <w:pPr>
        <w:pStyle w:val="ListParagraph"/>
        <w:numPr>
          <w:ilvl w:val="0"/>
          <w:numId w:val="38"/>
        </w:numPr>
      </w:pPr>
      <w:r>
        <w:t>Projects named after project managers or that include the project manager name</w:t>
      </w:r>
    </w:p>
    <w:p w:rsidR="00BA2045" w:rsidRDefault="00BA2045" w:rsidP="00BA2045">
      <w:pPr>
        <w:pStyle w:val="ListParagraph"/>
        <w:numPr>
          <w:ilvl w:val="0"/>
          <w:numId w:val="38"/>
        </w:numPr>
      </w:pPr>
      <w:r>
        <w:t>Abbreviations that make sense only to the person naming the project</w:t>
      </w:r>
    </w:p>
    <w:p w:rsidR="00CA46DE" w:rsidRDefault="00CA46DE" w:rsidP="00BA2045">
      <w:pPr>
        <w:pStyle w:val="ListParagraph"/>
        <w:numPr>
          <w:ilvl w:val="0"/>
          <w:numId w:val="38"/>
        </w:numPr>
      </w:pPr>
      <w:r>
        <w:t>Internal company speak</w:t>
      </w:r>
    </w:p>
    <w:p w:rsidR="00BA2045" w:rsidRPr="00BA2045" w:rsidRDefault="00BA2045" w:rsidP="00BA2045">
      <w:pPr>
        <w:pStyle w:val="ListParagraph"/>
        <w:numPr>
          <w:ilvl w:val="0"/>
          <w:numId w:val="38"/>
        </w:numPr>
      </w:pPr>
      <w:del w:id="1521" w:author="Ellen Lehnert" w:date="2010-07-03T17:31:00Z">
        <w:r w:rsidDel="002776D3">
          <w:delText xml:space="preserve">255 </w:delText>
        </w:r>
      </w:del>
      <w:ins w:id="1522" w:author="Ellen Lehnert" w:date="2010-07-03T17:31:00Z">
        <w:r w:rsidR="002776D3">
          <w:t xml:space="preserve">254 </w:t>
        </w:r>
      </w:ins>
      <w:r>
        <w:t xml:space="preserve">character project names </w:t>
      </w:r>
    </w:p>
    <w:p w:rsidR="00BA2045" w:rsidRDefault="00297B99" w:rsidP="00BA2045">
      <w:pPr>
        <w:ind w:left="0"/>
      </w:pPr>
      <w:r>
        <w:t>Popular</w:t>
      </w:r>
      <w:r w:rsidR="00BA2045">
        <w:t xml:space="preserve"> good choices </w:t>
      </w:r>
      <w:r>
        <w:t>for project names:</w:t>
      </w:r>
    </w:p>
    <w:p w:rsidR="00297B99" w:rsidRDefault="00BA2045" w:rsidP="00CA46DE">
      <w:pPr>
        <w:pStyle w:val="ListParagraph"/>
        <w:numPr>
          <w:ilvl w:val="0"/>
          <w:numId w:val="39"/>
        </w:numPr>
      </w:pPr>
      <w:r>
        <w:t>Project names based on what the project actually is</w:t>
      </w:r>
    </w:p>
    <w:p w:rsidR="00BA2045" w:rsidRDefault="00297B99" w:rsidP="00CA46DE">
      <w:pPr>
        <w:pStyle w:val="ListParagraph"/>
        <w:numPr>
          <w:ilvl w:val="0"/>
          <w:numId w:val="39"/>
        </w:numPr>
      </w:pPr>
      <w:r>
        <w:t>50 characters or less</w:t>
      </w:r>
    </w:p>
    <w:p w:rsidR="00BA2045" w:rsidRDefault="00CA46DE" w:rsidP="00CA46DE">
      <w:pPr>
        <w:pStyle w:val="ListParagraph"/>
        <w:numPr>
          <w:ilvl w:val="0"/>
          <w:numId w:val="39"/>
        </w:numPr>
      </w:pPr>
      <w:r>
        <w:t xml:space="preserve">Client name, short project name, </w:t>
      </w:r>
      <w:ins w:id="1523" w:author="Ellen Lehnert" w:date="2010-07-03T17:31:00Z">
        <w:r w:rsidR="002776D3">
          <w:t xml:space="preserve">known </w:t>
        </w:r>
      </w:ins>
      <w:r>
        <w:t>code for new development or enhancement</w:t>
      </w:r>
    </w:p>
    <w:p w:rsidR="00CA46DE" w:rsidRDefault="00CA46DE" w:rsidP="00CA46DE">
      <w:pPr>
        <w:pStyle w:val="ListParagraph"/>
        <w:numPr>
          <w:ilvl w:val="0"/>
          <w:numId w:val="39"/>
        </w:numPr>
      </w:pPr>
      <w:r>
        <w:t>Standardized abbreviations:  department name, location, short project name</w:t>
      </w:r>
    </w:p>
    <w:p w:rsidR="00CA46DE" w:rsidRDefault="00CA46DE" w:rsidP="00CA46DE">
      <w:pPr>
        <w:pStyle w:val="ListParagraph"/>
        <w:numPr>
          <w:ilvl w:val="0"/>
          <w:numId w:val="39"/>
        </w:numPr>
      </w:pPr>
      <w:r>
        <w:t>Select a name that is easily recognizable and understand</w:t>
      </w:r>
      <w:r w:rsidR="00C5297E">
        <w:t>able</w:t>
      </w:r>
    </w:p>
    <w:p w:rsidR="00CA46DE" w:rsidRDefault="00CA46DE" w:rsidP="00297B99">
      <w:pPr>
        <w:ind w:left="0"/>
      </w:pPr>
      <w:r>
        <w:t xml:space="preserve">It should be noted that project names will be seen and used in: </w:t>
      </w:r>
    </w:p>
    <w:p w:rsidR="00CA46DE" w:rsidRDefault="00CA46DE" w:rsidP="00297B99">
      <w:pPr>
        <w:pStyle w:val="ListParagraph"/>
        <w:numPr>
          <w:ilvl w:val="0"/>
          <w:numId w:val="40"/>
        </w:numPr>
        <w:ind w:left="720"/>
        <w:rPr>
          <w:ins w:id="1524" w:author="Ellen Lehnert" w:date="2010-07-03T17:33:00Z"/>
        </w:rPr>
      </w:pPr>
      <w:r>
        <w:t xml:space="preserve">Columns on reports – this will be necessary if any report will contain tasks from multiple projects. </w:t>
      </w:r>
    </w:p>
    <w:p w:rsidR="002776D3" w:rsidRDefault="002776D3" w:rsidP="00297B99">
      <w:pPr>
        <w:pStyle w:val="ListParagraph"/>
        <w:numPr>
          <w:ilvl w:val="0"/>
          <w:numId w:val="40"/>
        </w:numPr>
        <w:ind w:left="720"/>
      </w:pPr>
      <w:ins w:id="1525" w:author="Ellen Lehnert" w:date="2010-07-03T17:33:00Z">
        <w:r>
          <w:t>Header and footers for reports</w:t>
        </w:r>
      </w:ins>
    </w:p>
    <w:p w:rsidR="00CA46DE" w:rsidDel="002776D3" w:rsidRDefault="00CA46DE" w:rsidP="00297B99">
      <w:pPr>
        <w:pStyle w:val="ListParagraph"/>
        <w:numPr>
          <w:ilvl w:val="0"/>
          <w:numId w:val="40"/>
        </w:numPr>
        <w:ind w:left="720"/>
        <w:rPr>
          <w:del w:id="1526" w:author="Ellen Lehnert" w:date="2010-07-03T17:32:00Z"/>
        </w:rPr>
      </w:pPr>
      <w:del w:id="1527" w:author="Ellen Lehnert" w:date="2010-07-03T17:32:00Z">
        <w:r w:rsidDel="002776D3">
          <w:delText>Project names will be seen in t</w:delText>
        </w:r>
      </w:del>
      <w:ins w:id="1528" w:author="Heather Perreaux" w:date="2010-04-02T10:31:00Z">
        <w:del w:id="1529" w:author="Ellen Lehnert" w:date="2010-07-03T17:32:00Z">
          <w:r w:rsidR="00791B01" w:rsidDel="002776D3">
            <w:delText>T</w:delText>
          </w:r>
        </w:del>
      </w:ins>
      <w:del w:id="1530" w:author="Ellen Lehnert" w:date="2010-07-03T17:32:00Z">
        <w:r w:rsidDel="002776D3">
          <w:delText>he Project Center and in reporting through the Project Web Application</w:delText>
        </w:r>
      </w:del>
    </w:p>
    <w:p w:rsidR="00CA46DE" w:rsidDel="002776D3" w:rsidRDefault="00CA46DE" w:rsidP="00297B99">
      <w:pPr>
        <w:pStyle w:val="ListParagraph"/>
        <w:numPr>
          <w:ilvl w:val="0"/>
          <w:numId w:val="40"/>
        </w:numPr>
        <w:ind w:left="720"/>
        <w:rPr>
          <w:del w:id="1531" w:author="Ellen Lehnert" w:date="2010-07-03T17:32:00Z"/>
        </w:rPr>
      </w:pPr>
      <w:del w:id="1532" w:author="Ellen Lehnert" w:date="2010-07-03T17:32:00Z">
        <w:r w:rsidDel="002776D3">
          <w:delText>Project names will be seen by the t</w:delText>
        </w:r>
      </w:del>
      <w:ins w:id="1533" w:author="Heather Perreaux" w:date="2010-04-02T10:31:00Z">
        <w:del w:id="1534" w:author="Ellen Lehnert" w:date="2010-07-03T17:32:00Z">
          <w:r w:rsidR="00791B01" w:rsidDel="002776D3">
            <w:delText>T</w:delText>
          </w:r>
        </w:del>
      </w:ins>
      <w:del w:id="1535" w:author="Ellen Lehnert" w:date="2010-07-03T17:32:00Z">
        <w:r w:rsidDel="002776D3">
          <w:delText>eam members</w:delText>
        </w:r>
      </w:del>
      <w:ins w:id="1536" w:author="Heather Perreaux" w:date="2010-04-02T10:32:00Z">
        <w:del w:id="1537" w:author="Ellen Lehnert" w:date="2010-07-03T17:32:00Z">
          <w:r w:rsidR="00791B01" w:rsidDel="002776D3">
            <w:delText>,</w:delText>
          </w:r>
        </w:del>
      </w:ins>
      <w:del w:id="1538" w:author="Ellen Lehnert" w:date="2010-07-03T17:32:00Z">
        <w:r w:rsidDel="002776D3">
          <w:delText xml:space="preserve"> when actual values are entered and when queries are made to see what tasks are assigned to them</w:delText>
        </w:r>
        <w:r w:rsidR="00C5297E" w:rsidDel="002776D3">
          <w:delText xml:space="preserve"> in the Project Web Application</w:delText>
        </w:r>
        <w:r w:rsidDel="002776D3">
          <w:delText xml:space="preserve">. </w:delText>
        </w:r>
      </w:del>
    </w:p>
    <w:p w:rsidR="00297B99" w:rsidDel="002776D3" w:rsidRDefault="00CA46DE" w:rsidP="00297B99">
      <w:pPr>
        <w:pStyle w:val="ListParagraph"/>
        <w:numPr>
          <w:ilvl w:val="0"/>
          <w:numId w:val="40"/>
        </w:numPr>
        <w:ind w:left="720"/>
        <w:rPr>
          <w:del w:id="1539" w:author="Ellen Lehnert" w:date="2010-07-03T17:32:00Z"/>
        </w:rPr>
      </w:pPr>
      <w:del w:id="1540" w:author="Ellen Lehnert" w:date="2010-07-03T17:32:00Z">
        <w:r w:rsidDel="002776D3">
          <w:delText>Queries in the Project Web Application as to what resource is assigned to which projects.</w:delText>
        </w:r>
      </w:del>
    </w:p>
    <w:p w:rsidR="00E72409" w:rsidRDefault="00CA46DE" w:rsidP="00E72409">
      <w:pPr>
        <w:pStyle w:val="ListParagraph"/>
        <w:numPr>
          <w:ilvl w:val="0"/>
          <w:numId w:val="40"/>
        </w:numPr>
        <w:ind w:left="720"/>
      </w:pPr>
      <w:del w:id="1541" w:author="Ellen Lehnert" w:date="2010-07-03T17:32:00Z">
        <w:r w:rsidDel="002776D3">
          <w:delText>In the open window</w:delText>
        </w:r>
        <w:r w:rsidR="00297B99" w:rsidDel="002776D3">
          <w:delText xml:space="preserve"> and seen by other project managers</w:delText>
        </w:r>
        <w:r w:rsidDel="002776D3">
          <w:delText xml:space="preserve"> </w:delText>
        </w:r>
      </w:del>
      <w:ins w:id="1542" w:author="Ellen Lehnert" w:date="2010-07-03T17:32:00Z">
        <w:r w:rsidR="002776D3">
          <w:t xml:space="preserve">Multiple uses in Project </w:t>
        </w:r>
      </w:ins>
      <w:ins w:id="1543" w:author="Ellen Lehnert" w:date="2010-07-03T17:33:00Z">
        <w:r w:rsidR="002776D3">
          <w:t xml:space="preserve">Server </w:t>
        </w:r>
      </w:ins>
      <w:ins w:id="1544" w:author="Ellen Lehnert" w:date="2010-07-03T17:32:00Z">
        <w:r w:rsidR="002776D3">
          <w:t>2010</w:t>
        </w:r>
      </w:ins>
    </w:p>
    <w:p w:rsidR="00E72409" w:rsidRDefault="00E72409" w:rsidP="00E72409">
      <w:pPr>
        <w:pStyle w:val="Pb"/>
        <w:framePr w:wrap="around"/>
      </w:pPr>
    </w:p>
    <w:p w:rsidR="00925671" w:rsidRDefault="00925671" w:rsidP="00925671">
      <w:pPr>
        <w:pStyle w:val="Heading2"/>
      </w:pPr>
      <w:bookmarkStart w:id="1545" w:name="_Toc265946806"/>
      <w:r w:rsidRPr="00925671">
        <w:t>Set</w:t>
      </w:r>
      <w:r>
        <w:t>ting</w:t>
      </w:r>
      <w:r w:rsidRPr="00925671">
        <w:t xml:space="preserve"> </w:t>
      </w:r>
      <w:r>
        <w:t>Read-O</w:t>
      </w:r>
      <w:r w:rsidRPr="00925671">
        <w:t>nly and Password Attributes</w:t>
      </w:r>
      <w:bookmarkEnd w:id="1545"/>
    </w:p>
    <w:p w:rsidR="00925671" w:rsidRDefault="00925671" w:rsidP="00925671">
      <w:pPr>
        <w:pStyle w:val="FormatPPT"/>
      </w:pPr>
      <w:r>
        <w:drawing>
          <wp:inline distT="0" distB="0" distL="0" distR="0">
            <wp:extent cx="3650615" cy="2306320"/>
            <wp:effectExtent l="19050" t="0" r="6985" b="0"/>
            <wp:docPr id="6" name="Objec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6"/>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925671" w:rsidRDefault="00297B99" w:rsidP="00925671">
      <w:r>
        <w:t>When a project is saved</w:t>
      </w:r>
      <w:ins w:id="1546" w:author="Heather Perreaux" w:date="2010-04-02T10:33:00Z">
        <w:r w:rsidR="00E859FD">
          <w:t>,</w:t>
        </w:r>
      </w:ins>
      <w:r>
        <w:t xml:space="preserve"> </w:t>
      </w:r>
      <w:del w:id="1547" w:author="Heather Perreaux" w:date="2010-04-02T10:33:00Z">
        <w:r w:rsidDel="00E859FD">
          <w:delText xml:space="preserve">there </w:delText>
        </w:r>
      </w:del>
      <w:ins w:id="1548" w:author="Heather Perreaux" w:date="2010-04-02T10:33:00Z">
        <w:r w:rsidR="00E859FD">
          <w:t xml:space="preserve">it </w:t>
        </w:r>
      </w:ins>
      <w:del w:id="1549" w:author="Heather Perreaux" w:date="2010-04-02T10:33:00Z">
        <w:r w:rsidDel="00E859FD">
          <w:delText xml:space="preserve">might </w:delText>
        </w:r>
      </w:del>
      <w:ins w:id="1550" w:author="Heather Perreaux" w:date="2010-04-02T10:33:00Z">
        <w:r w:rsidR="00E859FD">
          <w:t xml:space="preserve">may </w:t>
        </w:r>
      </w:ins>
      <w:r>
        <w:t xml:space="preserve">be </w:t>
      </w:r>
      <w:del w:id="1551" w:author="Heather Perreaux" w:date="2010-04-02T10:33:00Z">
        <w:r w:rsidDel="00E859FD">
          <w:delText xml:space="preserve">the </w:delText>
        </w:r>
      </w:del>
      <w:r>
        <w:t>necess</w:t>
      </w:r>
      <w:del w:id="1552" w:author="Heather Perreaux" w:date="2010-04-02T10:33:00Z">
        <w:r w:rsidDel="00E859FD">
          <w:delText>it</w:delText>
        </w:r>
      </w:del>
      <w:ins w:id="1553" w:author="Heather Perreaux" w:date="2010-04-02T10:33:00Z">
        <w:r w:rsidR="00E859FD">
          <w:t>ar</w:t>
        </w:r>
      </w:ins>
      <w:r>
        <w:t xml:space="preserve">y to set the project schedule as read-only to guard against other users changing attributes and data in </w:t>
      </w:r>
      <w:del w:id="1554" w:author="Ellen Lehnert" w:date="2010-07-03T17:34:00Z">
        <w:r w:rsidDel="006A2D41">
          <w:delText xml:space="preserve">a </w:delText>
        </w:r>
      </w:del>
      <w:ins w:id="1555" w:author="Ellen Lehnert" w:date="2010-07-03T17:34:00Z">
        <w:r w:rsidR="006A2D41">
          <w:t xml:space="preserve">the </w:t>
        </w:r>
      </w:ins>
      <w:r>
        <w:t xml:space="preserve">project schedule.  Another security layer is the ability to </w:t>
      </w:r>
      <w:del w:id="1556" w:author="Heather Perreaux" w:date="2010-04-02T10:33:00Z">
        <w:r w:rsidDel="00E859FD">
          <w:delText xml:space="preserve">set </w:delText>
        </w:r>
      </w:del>
      <w:ins w:id="1557" w:author="Heather Perreaux" w:date="2010-04-02T10:33:00Z">
        <w:r w:rsidR="00E859FD">
          <w:t xml:space="preserve">assign </w:t>
        </w:r>
      </w:ins>
      <w:r>
        <w:t xml:space="preserve">a password and to always have a backup copy of </w:t>
      </w:r>
      <w:del w:id="1558" w:author="Heather Perreaux" w:date="2010-04-02T10:33:00Z">
        <w:r w:rsidDel="00E859FD">
          <w:delText xml:space="preserve">your </w:delText>
        </w:r>
      </w:del>
      <w:ins w:id="1559" w:author="Heather Perreaux" w:date="2010-04-02T10:33:00Z">
        <w:r w:rsidR="00E859FD">
          <w:t xml:space="preserve">the </w:t>
        </w:r>
      </w:ins>
      <w:r>
        <w:t xml:space="preserve">schedule created when the schedule is opened.  </w:t>
      </w:r>
    </w:p>
    <w:p w:rsidR="00DE6B4F" w:rsidRDefault="00297B99">
      <w:pPr>
        <w:pStyle w:val="HD4"/>
      </w:pPr>
      <w:r>
        <w:t>To set the read only and security passwords for a project schedule:</w:t>
      </w:r>
    </w:p>
    <w:p w:rsidR="00297B99" w:rsidRDefault="00297B99" w:rsidP="00785A12">
      <w:pPr>
        <w:pStyle w:val="ListParagraph"/>
        <w:numPr>
          <w:ilvl w:val="0"/>
          <w:numId w:val="41"/>
        </w:numPr>
      </w:pPr>
      <w:del w:id="1560" w:author="Heather Perreaux" w:date="2010-04-01T18:21:00Z">
        <w:r w:rsidDel="00A32A7E">
          <w:delText>Click on</w:delText>
        </w:r>
      </w:del>
      <w:ins w:id="1561" w:author="Heather Perreaux" w:date="2010-04-01T18:21:00Z">
        <w:r w:rsidR="00A32A7E">
          <w:t>Click</w:t>
        </w:r>
      </w:ins>
      <w:r>
        <w:t xml:space="preserve"> </w:t>
      </w:r>
      <w:r w:rsidR="00D67C35" w:rsidRPr="00D67C35">
        <w:rPr>
          <w:b/>
        </w:rPr>
        <w:t xml:space="preserve">File </w:t>
      </w:r>
      <w:r w:rsidR="00D67C35" w:rsidRPr="00D67C35">
        <w:rPr>
          <w:b/>
        </w:rPr>
        <w:sym w:font="Wingdings" w:char="F0E0"/>
      </w:r>
      <w:r w:rsidR="00D67C35" w:rsidRPr="00D67C35">
        <w:rPr>
          <w:b/>
        </w:rPr>
        <w:t xml:space="preserve"> Save as </w:t>
      </w:r>
      <w:r w:rsidR="00D67C35" w:rsidRPr="00D67C35">
        <w:rPr>
          <w:b/>
        </w:rPr>
        <w:sym w:font="Wingdings" w:char="F0E0"/>
      </w:r>
      <w:r w:rsidR="00D67C35" w:rsidRPr="00D67C35">
        <w:rPr>
          <w:b/>
        </w:rPr>
        <w:t xml:space="preserve"> </w:t>
      </w:r>
      <w:ins w:id="1562" w:author="Heather Perreaux" w:date="2010-04-02T10:32:00Z">
        <w:r w:rsidR="00D67C35" w:rsidRPr="00D67C35">
          <w:rPr>
            <w:b/>
          </w:rPr>
          <w:t>T</w:t>
        </w:r>
      </w:ins>
      <w:del w:id="1563" w:author="Heather Perreaux" w:date="2010-04-02T10:32:00Z">
        <w:r w:rsidR="00D67C35" w:rsidRPr="00D67C35">
          <w:rPr>
            <w:b/>
          </w:rPr>
          <w:delText>t</w:delText>
        </w:r>
      </w:del>
      <w:r w:rsidR="00D67C35" w:rsidRPr="00D67C35">
        <w:rPr>
          <w:b/>
        </w:rPr>
        <w:t>ools</w:t>
      </w:r>
      <w:r>
        <w:t xml:space="preserve"> (lower left of the </w:t>
      </w:r>
      <w:ins w:id="1564" w:author="Ellen Lehnert" w:date="2010-07-03T17:34:00Z">
        <w:r w:rsidR="006A2D41">
          <w:t xml:space="preserve">Save As </w:t>
        </w:r>
      </w:ins>
      <w:r>
        <w:t>form</w:t>
      </w:r>
      <w:r w:rsidR="00785A12">
        <w:t>) the</w:t>
      </w:r>
      <w:r>
        <w:t xml:space="preserve"> follow</w:t>
      </w:r>
      <w:ins w:id="1565" w:author="Heather Perreaux" w:date="2010-04-02T10:34:00Z">
        <w:r w:rsidR="00695391">
          <w:t>ing dialogue box</w:t>
        </w:r>
      </w:ins>
      <w:r>
        <w:t xml:space="preserve"> </w:t>
      </w:r>
      <w:del w:id="1566" w:author="Heather Perreaux" w:date="2010-04-02T10:34:00Z">
        <w:r w:rsidDel="00695391">
          <w:delText xml:space="preserve">forms </w:delText>
        </w:r>
      </w:del>
      <w:r>
        <w:t xml:space="preserve">appears: </w:t>
      </w:r>
    </w:p>
    <w:p w:rsidR="00297B99" w:rsidRDefault="00297B99" w:rsidP="00297B99">
      <w:pPr>
        <w:pStyle w:val="Art"/>
        <w:jc w:val="center"/>
      </w:pPr>
      <w:r>
        <w:rPr>
          <w:noProof/>
        </w:rPr>
        <w:drawing>
          <wp:inline distT="0" distB="0" distL="0" distR="0">
            <wp:extent cx="2305878" cy="1527335"/>
            <wp:effectExtent l="19050" t="0" r="0" b="0"/>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2308878" cy="1529322"/>
                    </a:xfrm>
                    <a:prstGeom prst="rect">
                      <a:avLst/>
                    </a:prstGeom>
                    <a:noFill/>
                    <a:ln w="9525">
                      <a:noFill/>
                      <a:miter lim="800000"/>
                      <a:headEnd/>
                      <a:tailEnd/>
                    </a:ln>
                  </pic:spPr>
                </pic:pic>
              </a:graphicData>
            </a:graphic>
          </wp:inline>
        </w:drawing>
      </w:r>
    </w:p>
    <w:p w:rsidR="00297B99" w:rsidRDefault="00297B99" w:rsidP="00297B99"/>
    <w:p w:rsidR="00297B99" w:rsidRDefault="00D67C35" w:rsidP="00785A12">
      <w:pPr>
        <w:pStyle w:val="ListParagraph"/>
        <w:numPr>
          <w:ilvl w:val="0"/>
          <w:numId w:val="41"/>
        </w:numPr>
      </w:pPr>
      <w:del w:id="1567" w:author="Heather Perreaux" w:date="2010-04-02T10:34:00Z">
        <w:r w:rsidRPr="00D67C35">
          <w:rPr>
            <w:b/>
          </w:rPr>
          <w:delText>The first option will a</w:delText>
        </w:r>
      </w:del>
      <w:ins w:id="1568" w:author="Heather Perreaux" w:date="2010-04-02T10:34:00Z">
        <w:r w:rsidRPr="00D67C35">
          <w:rPr>
            <w:b/>
          </w:rPr>
          <w:t>A</w:t>
        </w:r>
      </w:ins>
      <w:r w:rsidRPr="00D67C35">
        <w:rPr>
          <w:b/>
        </w:rPr>
        <w:t xml:space="preserve">lways create </w:t>
      </w:r>
      <w:del w:id="1569" w:author="Ellen Lehnert" w:date="2010-07-03T17:35:00Z">
        <w:r w:rsidRPr="00D67C35" w:rsidDel="006A2D41">
          <w:rPr>
            <w:b/>
          </w:rPr>
          <w:delText xml:space="preserve">a </w:delText>
        </w:r>
      </w:del>
      <w:r w:rsidRPr="00D67C35">
        <w:rPr>
          <w:b/>
        </w:rPr>
        <w:t>backup</w:t>
      </w:r>
      <w:ins w:id="1570" w:author="Heather Perreaux" w:date="2010-04-02T10:35:00Z">
        <w:r w:rsidR="00890196">
          <w:t>:</w:t>
        </w:r>
      </w:ins>
      <w:r w:rsidR="00297B99">
        <w:t xml:space="preserve"> </w:t>
      </w:r>
      <w:ins w:id="1571" w:author="Ellen Lehnert" w:date="2010-07-03T17:35:00Z">
        <w:r w:rsidR="006A2D41">
          <w:t xml:space="preserve">If checked </w:t>
        </w:r>
      </w:ins>
      <w:ins w:id="1572" w:author="Heather Perreaux" w:date="2010-04-02T10:35:00Z">
        <w:del w:id="1573" w:author="Ellen Lehnert" w:date="2010-07-03T17:35:00Z">
          <w:r w:rsidR="00890196" w:rsidDel="006A2D41">
            <w:delText xml:space="preserve">Creates </w:delText>
          </w:r>
        </w:del>
        <w:r w:rsidR="00890196">
          <w:t xml:space="preserve">a backup </w:t>
        </w:r>
      </w:ins>
      <w:r w:rsidR="00297B99">
        <w:t xml:space="preserve">of the project schedule </w:t>
      </w:r>
      <w:ins w:id="1574" w:author="Ellen Lehnert" w:date="2010-07-03T17:35:00Z">
        <w:r w:rsidR="006A2D41">
          <w:t xml:space="preserve">will be created each time the project is opened.  </w:t>
        </w:r>
      </w:ins>
      <w:del w:id="1575" w:author="Ellen Lehnert" w:date="2010-07-03T17:35:00Z">
        <w:r w:rsidR="00297B99" w:rsidDel="006A2D41">
          <w:delText>and n</w:delText>
        </w:r>
      </w:del>
      <w:ins w:id="1576" w:author="Ellen Lehnert" w:date="2010-07-03T17:35:00Z">
        <w:r w:rsidR="006A2D41">
          <w:t>N</w:t>
        </w:r>
      </w:ins>
      <w:r w:rsidR="00297B99">
        <w:t xml:space="preserve">o changes will be made to the </w:t>
      </w:r>
      <w:del w:id="1577" w:author="Ellen Lehnert" w:date="2010-07-03T17:36:00Z">
        <w:r w:rsidR="00297B99" w:rsidDel="002312EF">
          <w:delText xml:space="preserve">actual </w:delText>
        </w:r>
      </w:del>
      <w:ins w:id="1578" w:author="Ellen Lehnert" w:date="2010-07-03T17:36:00Z">
        <w:r w:rsidR="002312EF">
          <w:t xml:space="preserve">original </w:t>
        </w:r>
      </w:ins>
      <w:r w:rsidR="00297B99">
        <w:t xml:space="preserve">project schedule file. </w:t>
      </w:r>
    </w:p>
    <w:p w:rsidR="00297B99" w:rsidRDefault="00D67C35" w:rsidP="00785A12">
      <w:pPr>
        <w:pStyle w:val="ListParagraph"/>
        <w:numPr>
          <w:ilvl w:val="0"/>
          <w:numId w:val="41"/>
        </w:numPr>
      </w:pPr>
      <w:del w:id="1579" w:author="Heather Perreaux" w:date="2010-04-02T10:35:00Z">
        <w:r w:rsidRPr="00D67C35">
          <w:rPr>
            <w:b/>
          </w:rPr>
          <w:delText>The p</w:delText>
        </w:r>
      </w:del>
      <w:ins w:id="1580" w:author="Heather Perreaux" w:date="2010-04-02T10:35:00Z">
        <w:r w:rsidRPr="00D67C35">
          <w:rPr>
            <w:b/>
          </w:rPr>
          <w:t>P</w:t>
        </w:r>
      </w:ins>
      <w:r w:rsidRPr="00D67C35">
        <w:rPr>
          <w:b/>
        </w:rPr>
        <w:t>rotection password</w:t>
      </w:r>
      <w:ins w:id="1581" w:author="Heather Perreaux" w:date="2010-04-02T10:35:00Z">
        <w:r w:rsidRPr="00D67C35">
          <w:rPr>
            <w:b/>
          </w:rPr>
          <w:t>:</w:t>
        </w:r>
      </w:ins>
      <w:r w:rsidR="00297B99">
        <w:t xml:space="preserve"> will guard again</w:t>
      </w:r>
      <w:ins w:id="1582" w:author="Heather Perreaux" w:date="2010-04-02T10:35:00Z">
        <w:r w:rsidR="00890196">
          <w:t>st</w:t>
        </w:r>
      </w:ins>
      <w:r w:rsidR="00297B99">
        <w:t xml:space="preserve"> someone opening</w:t>
      </w:r>
      <w:ins w:id="1583" w:author="Heather Perreaux" w:date="2010-04-02T10:36:00Z">
        <w:r w:rsidR="00890196">
          <w:t xml:space="preserve"> and viewing</w:t>
        </w:r>
      </w:ins>
      <w:r w:rsidR="00297B99">
        <w:t xml:space="preserve"> the proje</w:t>
      </w:r>
      <w:r w:rsidR="00785A12">
        <w:t xml:space="preserve">ct schedule without the password.  </w:t>
      </w:r>
    </w:p>
    <w:p w:rsidR="00785A12" w:rsidRDefault="00D67C35" w:rsidP="00785A12">
      <w:pPr>
        <w:pStyle w:val="ListParagraph"/>
        <w:numPr>
          <w:ilvl w:val="0"/>
          <w:numId w:val="41"/>
        </w:numPr>
      </w:pPr>
      <w:r w:rsidRPr="00D67C35">
        <w:rPr>
          <w:b/>
        </w:rPr>
        <w:t>Write reservation password</w:t>
      </w:r>
      <w:ins w:id="1584" w:author="Heather Perreaux" w:date="2010-04-02T10:36:00Z">
        <w:r w:rsidRPr="00D67C35">
          <w:rPr>
            <w:b/>
          </w:rPr>
          <w:t>:</w:t>
        </w:r>
      </w:ins>
      <w:r w:rsidR="00785A12">
        <w:t xml:space="preserve"> </w:t>
      </w:r>
      <w:del w:id="1585" w:author="Heather Perreaux" w:date="2010-04-02T10:36:00Z">
        <w:r w:rsidR="00785A12" w:rsidDel="00890196">
          <w:delText xml:space="preserve">will </w:delText>
        </w:r>
      </w:del>
      <w:r w:rsidR="00785A12">
        <w:t>guard</w:t>
      </w:r>
      <w:ins w:id="1586" w:author="Heather Perreaux" w:date="2010-04-02T10:36:00Z">
        <w:r w:rsidR="00890196">
          <w:t>s</w:t>
        </w:r>
      </w:ins>
      <w:r w:rsidR="00785A12">
        <w:t xml:space="preserve"> against someone opening the project schedule in write mode.  If the user has the first password</w:t>
      </w:r>
      <w:ins w:id="1587" w:author="Heather Perreaux" w:date="2010-04-02T10:36:00Z">
        <w:r w:rsidR="00890196">
          <w:t xml:space="preserve"> only</w:t>
        </w:r>
      </w:ins>
      <w:r w:rsidR="00785A12">
        <w:t xml:space="preserve">, they are allowed to open the schedule in read-only mode.  </w:t>
      </w:r>
    </w:p>
    <w:p w:rsidR="00785A12" w:rsidRDefault="00785A12" w:rsidP="00785A12">
      <w:pPr>
        <w:pStyle w:val="ListParagraph"/>
        <w:numPr>
          <w:ilvl w:val="0"/>
          <w:numId w:val="41"/>
        </w:numPr>
      </w:pPr>
      <w:del w:id="1588" w:author="Heather Perreaux" w:date="2010-04-02T10:37:00Z">
        <w:r w:rsidDel="00890196">
          <w:delText xml:space="preserve">If the last option </w:delText>
        </w:r>
      </w:del>
      <w:r w:rsidR="00D67C35" w:rsidRPr="00D67C35">
        <w:rPr>
          <w:b/>
        </w:rPr>
        <w:t>Read-only recommended</w:t>
      </w:r>
      <w:ins w:id="1589" w:author="Heather Perreaux" w:date="2010-04-02T10:37:00Z">
        <w:r w:rsidR="00890196">
          <w:rPr>
            <w:b/>
          </w:rPr>
          <w:t>:</w:t>
        </w:r>
      </w:ins>
      <w:r w:rsidR="00D67C35" w:rsidRPr="00D67C35">
        <w:rPr>
          <w:b/>
        </w:rPr>
        <w:t xml:space="preserve"> </w:t>
      </w:r>
      <w:del w:id="1590" w:author="Heather Perreaux" w:date="2010-04-02T10:37:00Z">
        <w:r w:rsidDel="00890196">
          <w:delText xml:space="preserve">is selected, </w:delText>
        </w:r>
      </w:del>
      <w:r>
        <w:t xml:space="preserve">when </w:t>
      </w:r>
      <w:ins w:id="1591" w:author="Ellen Lehnert" w:date="2010-07-03T18:37:00Z">
        <w:r w:rsidR="000428FB">
          <w:t>checked and the</w:t>
        </w:r>
      </w:ins>
      <w:del w:id="1592" w:author="Ellen Lehnert" w:date="2010-07-03T18:37:00Z">
        <w:r w:rsidDel="000428FB">
          <w:delText>the</w:delText>
        </w:r>
      </w:del>
      <w:r>
        <w:t xml:space="preserve"> file is opened the following message will appear: </w:t>
      </w:r>
    </w:p>
    <w:p w:rsidR="00785A12" w:rsidRDefault="00785A12" w:rsidP="00785A12">
      <w:pPr>
        <w:pStyle w:val="Art"/>
      </w:pPr>
      <w:r>
        <w:rPr>
          <w:noProof/>
        </w:rPr>
        <w:drawing>
          <wp:inline distT="0" distB="0" distL="0" distR="0">
            <wp:extent cx="5715000" cy="962139"/>
            <wp:effectExtent l="19050" t="0" r="0" b="0"/>
            <wp:docPr id="2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5715000" cy="962139"/>
                    </a:xfrm>
                    <a:prstGeom prst="rect">
                      <a:avLst/>
                    </a:prstGeom>
                    <a:noFill/>
                    <a:ln w="9525">
                      <a:noFill/>
                      <a:miter lim="800000"/>
                      <a:headEnd/>
                      <a:tailEnd/>
                    </a:ln>
                  </pic:spPr>
                </pic:pic>
              </a:graphicData>
            </a:graphic>
          </wp:inline>
        </w:drawing>
      </w:r>
    </w:p>
    <w:p w:rsidR="00785A12" w:rsidRDefault="00785A12" w:rsidP="00785A12"/>
    <w:p w:rsidR="00000000" w:rsidRDefault="00785A12">
      <w:pPr>
        <w:ind w:left="1080"/>
      </w:pPr>
      <w:r>
        <w:t xml:space="preserve">At this point the user may select to </w:t>
      </w:r>
      <w:ins w:id="1593" w:author="Heather Perreaux" w:date="2010-04-02T10:38:00Z">
        <w:r w:rsidR="00D67C35" w:rsidRPr="000428FB">
          <w:rPr>
            <w:b/>
          </w:rPr>
          <w:t>Yes</w:t>
        </w:r>
        <w:r w:rsidR="00890196">
          <w:t xml:space="preserve"> or</w:t>
        </w:r>
        <w:r w:rsidR="00D67C35" w:rsidRPr="000428FB">
          <w:rPr>
            <w:b/>
          </w:rPr>
          <w:t xml:space="preserve"> No</w:t>
        </w:r>
        <w:r w:rsidR="00890196">
          <w:t xml:space="preserve"> to </w:t>
        </w:r>
      </w:ins>
      <w:r>
        <w:t>open the file</w:t>
      </w:r>
      <w:ins w:id="1594" w:author="Heather Perreaux" w:date="2010-04-02T10:39:00Z">
        <w:r w:rsidR="00890196">
          <w:t xml:space="preserve"> as </w:t>
        </w:r>
      </w:ins>
      <w:del w:id="1595" w:author="Heather Perreaux" w:date="2010-04-02T10:39:00Z">
        <w:r w:rsidDel="00890196">
          <w:delText xml:space="preserve"> </w:delText>
        </w:r>
      </w:del>
      <w:r>
        <w:t>read-only</w:t>
      </w:r>
      <w:ins w:id="1596" w:author="Heather Perreaux" w:date="2010-04-02T10:39:00Z">
        <w:r w:rsidR="00890196">
          <w:t xml:space="preserve">. </w:t>
        </w:r>
      </w:ins>
      <w:r>
        <w:t xml:space="preserve"> </w:t>
      </w:r>
      <w:del w:id="1597" w:author="Heather Perreaux" w:date="2010-04-02T10:39:00Z">
        <w:r w:rsidDel="00890196">
          <w:delText xml:space="preserve">(Yes) or in read-write mode (No).  </w:delText>
        </w:r>
      </w:del>
      <w:r>
        <w:t xml:space="preserve">Cancel </w:t>
      </w:r>
      <w:del w:id="1598" w:author="Heather Perreaux" w:date="2010-04-02T10:39:00Z">
        <w:r w:rsidDel="00890196">
          <w:delText xml:space="preserve">will </w:delText>
        </w:r>
      </w:del>
      <w:r>
        <w:t>result</w:t>
      </w:r>
      <w:ins w:id="1599" w:author="Heather Perreaux" w:date="2010-04-02T10:39:00Z">
        <w:r w:rsidR="00890196">
          <w:t>s</w:t>
        </w:r>
      </w:ins>
      <w:r>
        <w:t xml:space="preserve"> in the file not being opened. </w:t>
      </w:r>
    </w:p>
    <w:p w:rsidR="00925671" w:rsidRDefault="00925671" w:rsidP="00925671">
      <w:pPr>
        <w:pStyle w:val="Pb"/>
        <w:framePr w:wrap="around"/>
      </w:pPr>
    </w:p>
    <w:p w:rsidR="00925671" w:rsidRDefault="00925671" w:rsidP="00925671">
      <w:pPr>
        <w:pStyle w:val="Heading2"/>
      </w:pPr>
      <w:bookmarkStart w:id="1600" w:name="_Toc265946807"/>
      <w:r w:rsidRPr="00925671">
        <w:t>Sav</w:t>
      </w:r>
      <w:r>
        <w:t>ing</w:t>
      </w:r>
      <w:r w:rsidRPr="00925671">
        <w:t xml:space="preserve"> the Schedule</w:t>
      </w:r>
      <w:bookmarkEnd w:id="1600"/>
    </w:p>
    <w:p w:rsidR="00925671" w:rsidRDefault="00925671" w:rsidP="00925671">
      <w:pPr>
        <w:pStyle w:val="FormatPPT"/>
      </w:pPr>
      <w:r>
        <w:drawing>
          <wp:inline distT="0" distB="0" distL="0" distR="0">
            <wp:extent cx="3650615" cy="2306320"/>
            <wp:effectExtent l="19050" t="0" r="6985" b="0"/>
            <wp:docPr id="7" name="Objec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6"/>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925671" w:rsidRDefault="000428FB" w:rsidP="00925671">
      <w:ins w:id="1601" w:author="Ellen Lehnert" w:date="2010-07-03T18:38:00Z">
        <w:r>
          <w:t xml:space="preserve">Project 2010 provides multiple file formats for a project schedule. </w:t>
        </w:r>
      </w:ins>
      <w:ins w:id="1602" w:author="Ellen Lehnert" w:date="2010-07-03T18:39:00Z">
        <w:r>
          <w:t xml:space="preserve">The steps to save a file are very similar to </w:t>
        </w:r>
      </w:ins>
      <w:del w:id="1603" w:author="Ellen Lehnert" w:date="2010-07-03T18:39:00Z">
        <w:r w:rsidR="00785A12" w:rsidDel="000428FB">
          <w:delText xml:space="preserve">Saving the project schedule is no different than saving any </w:delText>
        </w:r>
      </w:del>
      <w:r w:rsidR="00785A12">
        <w:t>other MS Office file</w:t>
      </w:r>
      <w:ins w:id="1604" w:author="Ellen Lehnert" w:date="2010-07-03T18:39:00Z">
        <w:r>
          <w:t>s</w:t>
        </w:r>
      </w:ins>
      <w:r w:rsidR="00785A12">
        <w:t>.</w:t>
      </w:r>
    </w:p>
    <w:p w:rsidR="00DE6B4F" w:rsidRDefault="00785A12">
      <w:pPr>
        <w:pStyle w:val="HD4"/>
      </w:pPr>
      <w:r>
        <w:t xml:space="preserve">To save the </w:t>
      </w:r>
      <w:del w:id="1605" w:author="Heather Perreaux" w:date="2010-04-02T10:40:00Z">
        <w:r w:rsidDel="001A0B1A">
          <w:delText xml:space="preserve">MS </w:delText>
        </w:r>
      </w:del>
      <w:r>
        <w:t>Project</w:t>
      </w:r>
      <w:ins w:id="1606" w:author="Heather Perreaux" w:date="2010-04-02T10:40:00Z">
        <w:r w:rsidR="001A0B1A">
          <w:t xml:space="preserve"> 2010</w:t>
        </w:r>
      </w:ins>
      <w:r>
        <w:t xml:space="preserve"> schedule: </w:t>
      </w:r>
    </w:p>
    <w:p w:rsidR="00785A12" w:rsidRDefault="00785A12" w:rsidP="00F47E34">
      <w:pPr>
        <w:pStyle w:val="ListParagraph"/>
        <w:numPr>
          <w:ilvl w:val="0"/>
          <w:numId w:val="44"/>
        </w:numPr>
      </w:pPr>
      <w:del w:id="1607" w:author="Heather Perreaux" w:date="2010-04-01T18:21:00Z">
        <w:r w:rsidDel="00A32A7E">
          <w:delText>Click on</w:delText>
        </w:r>
      </w:del>
      <w:ins w:id="1608" w:author="Heather Perreaux" w:date="2010-04-01T18:21:00Z">
        <w:r w:rsidR="00A32A7E">
          <w:t>Click</w:t>
        </w:r>
      </w:ins>
      <w:r w:rsidR="00D67C35" w:rsidRPr="00D67C35">
        <w:rPr>
          <w:b/>
        </w:rPr>
        <w:t xml:space="preserve"> File </w:t>
      </w:r>
      <w:r w:rsidR="00D67C35" w:rsidRPr="00D67C35">
        <w:rPr>
          <w:b/>
        </w:rPr>
        <w:sym w:font="Wingdings" w:char="F0E0"/>
      </w:r>
      <w:r w:rsidR="00D67C35" w:rsidRPr="00D67C35">
        <w:rPr>
          <w:b/>
        </w:rPr>
        <w:t xml:space="preserve"> Save as </w:t>
      </w:r>
      <w:r w:rsidR="00D67C35" w:rsidRPr="00D67C35">
        <w:rPr>
          <w:b/>
        </w:rPr>
        <w:sym w:font="Wingdings" w:char="F0E0"/>
      </w:r>
      <w:r w:rsidR="00D67C35" w:rsidRPr="00D67C35">
        <w:rPr>
          <w:b/>
        </w:rPr>
        <w:t xml:space="preserve"> select file location</w:t>
      </w:r>
      <w:r w:rsidR="00D67C35" w:rsidRPr="00D67C35">
        <w:rPr>
          <w:b/>
        </w:rPr>
        <w:br/>
      </w:r>
    </w:p>
    <w:p w:rsidR="00785A12" w:rsidRDefault="00785A12" w:rsidP="00F47E34">
      <w:pPr>
        <w:pStyle w:val="ListParagraph"/>
        <w:numPr>
          <w:ilvl w:val="0"/>
          <w:numId w:val="44"/>
        </w:numPr>
      </w:pPr>
      <w:r>
        <w:t>Enter the file name in the File Name area</w:t>
      </w:r>
      <w:r w:rsidR="00F47E34">
        <w:br/>
      </w:r>
    </w:p>
    <w:p w:rsidR="00785A12" w:rsidRDefault="00785A12" w:rsidP="00F47E34">
      <w:pPr>
        <w:pStyle w:val="ListParagraph"/>
        <w:numPr>
          <w:ilvl w:val="0"/>
          <w:numId w:val="44"/>
        </w:numPr>
      </w:pPr>
      <w:r>
        <w:t xml:space="preserve">Click </w:t>
      </w:r>
      <w:r w:rsidR="00D67C35" w:rsidRPr="00D67C35">
        <w:rPr>
          <w:b/>
        </w:rPr>
        <w:t>Save</w:t>
      </w:r>
      <w:r>
        <w:t xml:space="preserve"> to complete the save.  The file will be given a </w:t>
      </w:r>
      <w:ins w:id="1609" w:author="Heather Perreaux" w:date="2010-04-02T10:41:00Z">
        <w:r w:rsidR="001A0B1A">
          <w:t xml:space="preserve">Project 2010 default </w:t>
        </w:r>
      </w:ins>
      <w:r>
        <w:t xml:space="preserve">file </w:t>
      </w:r>
      <w:del w:id="1610" w:author="Heather Perreaux" w:date="2010-04-02T10:41:00Z">
        <w:r w:rsidDel="001A0B1A">
          <w:delText xml:space="preserve">ending </w:delText>
        </w:r>
      </w:del>
      <w:ins w:id="1611" w:author="Heather Perreaux" w:date="2010-04-02T10:41:00Z">
        <w:r w:rsidR="001A0B1A">
          <w:t xml:space="preserve">extension </w:t>
        </w:r>
      </w:ins>
      <w:r>
        <w:t xml:space="preserve">of .mpp </w:t>
      </w:r>
      <w:del w:id="1612" w:author="Heather Perreaux" w:date="2010-04-02T10:41:00Z">
        <w:r w:rsidDel="001A0B1A">
          <w:delText xml:space="preserve">by default and be in the </w:delText>
        </w:r>
      </w:del>
      <w:del w:id="1613" w:author="Heather Perreaux" w:date="2010-04-01T16:15:00Z">
        <w:r w:rsidR="00C5297E" w:rsidDel="00556DCA">
          <w:delText xml:space="preserve">MS Project </w:delText>
        </w:r>
        <w:r w:rsidDel="00556DCA">
          <w:delText>2010</w:delText>
        </w:r>
      </w:del>
      <w:del w:id="1614" w:author="Heather Perreaux" w:date="2010-04-02T10:41:00Z">
        <w:r w:rsidDel="001A0B1A">
          <w:delText xml:space="preserve"> format. </w:delText>
        </w:r>
      </w:del>
      <w:r w:rsidR="00F47E34">
        <w:br/>
      </w:r>
    </w:p>
    <w:p w:rsidR="00000000" w:rsidRDefault="00785A12">
      <w:pPr>
        <w:ind w:left="1080"/>
      </w:pPr>
      <w:r>
        <w:t xml:space="preserve">There is also </w:t>
      </w:r>
      <w:del w:id="1615" w:author="Heather Perreaux" w:date="2010-04-02T10:42:00Z">
        <w:r w:rsidDel="001A0B1A">
          <w:delText xml:space="preserve">the </w:delText>
        </w:r>
      </w:del>
      <w:ins w:id="1616" w:author="Heather Perreaux" w:date="2010-04-02T10:42:00Z">
        <w:r w:rsidR="001A0B1A">
          <w:t xml:space="preserve">an </w:t>
        </w:r>
      </w:ins>
      <w:r>
        <w:t xml:space="preserve">option to save the </w:t>
      </w:r>
      <w:del w:id="1617" w:author="Heather Perreaux" w:date="2010-04-02T10:42:00Z">
        <w:r w:rsidDel="001A0B1A">
          <w:delText xml:space="preserve">MS </w:delText>
        </w:r>
      </w:del>
      <w:r>
        <w:t>Project</w:t>
      </w:r>
      <w:ins w:id="1618" w:author="Heather Perreaux" w:date="2010-04-02T10:42:00Z">
        <w:r w:rsidR="001A0B1A">
          <w:t xml:space="preserve"> 2010</w:t>
        </w:r>
      </w:ins>
      <w:r>
        <w:t xml:space="preserve"> schedule i</w:t>
      </w:r>
      <w:del w:id="1619" w:author="Heather Perreaux" w:date="2010-04-02T10:42:00Z">
        <w:r w:rsidDel="001A0B1A">
          <w:delText>s</w:delText>
        </w:r>
      </w:del>
      <w:ins w:id="1620" w:author="Heather Perreaux" w:date="2010-04-02T10:42:00Z">
        <w:r w:rsidR="001A0B1A">
          <w:t>n</w:t>
        </w:r>
      </w:ins>
      <w:r>
        <w:t xml:space="preserve"> an alternative file format.  Some of the formats are: </w:t>
      </w:r>
      <w:r w:rsidR="00F47E34">
        <w:br/>
      </w:r>
    </w:p>
    <w:p w:rsidR="00785A12" w:rsidRDefault="00785A12" w:rsidP="00785A12">
      <w:pPr>
        <w:pStyle w:val="ListParagraph"/>
        <w:numPr>
          <w:ilvl w:val="0"/>
          <w:numId w:val="43"/>
        </w:numPr>
      </w:pPr>
      <w:r>
        <w:t>MS Project 2007</w:t>
      </w:r>
    </w:p>
    <w:p w:rsidR="00785A12" w:rsidRDefault="00785A12" w:rsidP="00785A12">
      <w:pPr>
        <w:pStyle w:val="ListParagraph"/>
        <w:numPr>
          <w:ilvl w:val="0"/>
          <w:numId w:val="43"/>
        </w:numPr>
      </w:pPr>
      <w:r>
        <w:t>MS Project 2000-2003</w:t>
      </w:r>
    </w:p>
    <w:p w:rsidR="00785A12" w:rsidRDefault="00785A12" w:rsidP="00785A12">
      <w:pPr>
        <w:pStyle w:val="ListParagraph"/>
        <w:numPr>
          <w:ilvl w:val="0"/>
          <w:numId w:val="43"/>
        </w:numPr>
      </w:pPr>
      <w:r>
        <w:t>MS Project template 2010 - .mpt file e</w:t>
      </w:r>
      <w:del w:id="1621" w:author="Heather Perreaux" w:date="2010-04-02T10:42:00Z">
        <w:r w:rsidDel="001A0B1A">
          <w:delText>nding</w:delText>
        </w:r>
      </w:del>
      <w:ins w:id="1622" w:author="Heather Perreaux" w:date="2010-04-02T10:42:00Z">
        <w:r w:rsidR="001A0B1A">
          <w:t>xtension</w:t>
        </w:r>
      </w:ins>
    </w:p>
    <w:p w:rsidR="00785A12" w:rsidRDefault="00785A12" w:rsidP="00785A12">
      <w:pPr>
        <w:pStyle w:val="ListParagraph"/>
        <w:numPr>
          <w:ilvl w:val="0"/>
          <w:numId w:val="43"/>
        </w:numPr>
      </w:pPr>
      <w:r>
        <w:t xml:space="preserve">MS Project template 2007 - .mpt file </w:t>
      </w:r>
      <w:del w:id="1623" w:author="Heather Perreaux" w:date="2010-04-02T10:42:00Z">
        <w:r w:rsidDel="001A0B1A">
          <w:delText>ending</w:delText>
        </w:r>
      </w:del>
      <w:ins w:id="1624" w:author="Heather Perreaux" w:date="2010-04-02T10:42:00Z">
        <w:r w:rsidR="001A0B1A">
          <w:t>extension</w:t>
        </w:r>
      </w:ins>
    </w:p>
    <w:p w:rsidR="00785A12" w:rsidRDefault="00785A12" w:rsidP="00785A12">
      <w:pPr>
        <w:pStyle w:val="ListParagraph"/>
        <w:numPr>
          <w:ilvl w:val="0"/>
          <w:numId w:val="43"/>
        </w:numPr>
      </w:pPr>
      <w:r>
        <w:t>MS Excel</w:t>
      </w:r>
    </w:p>
    <w:p w:rsidR="00785A12" w:rsidRDefault="00785A12" w:rsidP="00785A12">
      <w:pPr>
        <w:pStyle w:val="ListParagraph"/>
        <w:numPr>
          <w:ilvl w:val="0"/>
          <w:numId w:val="43"/>
        </w:numPr>
      </w:pPr>
      <w:r>
        <w:t>PDF</w:t>
      </w:r>
    </w:p>
    <w:p w:rsidR="00785A12" w:rsidRDefault="00785A12" w:rsidP="00785A12">
      <w:pPr>
        <w:pStyle w:val="ListParagraph"/>
        <w:numPr>
          <w:ilvl w:val="0"/>
          <w:numId w:val="43"/>
        </w:numPr>
      </w:pPr>
      <w:r>
        <w:t>XPS</w:t>
      </w:r>
    </w:p>
    <w:p w:rsidR="00785A12" w:rsidRDefault="00785A12" w:rsidP="00785A12">
      <w:pPr>
        <w:pStyle w:val="ListParagraph"/>
        <w:numPr>
          <w:ilvl w:val="0"/>
          <w:numId w:val="43"/>
        </w:numPr>
      </w:pPr>
      <w:r>
        <w:t>XML</w:t>
      </w:r>
    </w:p>
    <w:p w:rsidR="00785A12" w:rsidRDefault="00785A12" w:rsidP="00785A12">
      <w:pPr>
        <w:pStyle w:val="ListParagraph"/>
        <w:numPr>
          <w:ilvl w:val="0"/>
          <w:numId w:val="43"/>
        </w:numPr>
      </w:pPr>
      <w:r>
        <w:t>CVS</w:t>
      </w:r>
    </w:p>
    <w:p w:rsidR="00785A12" w:rsidRDefault="00785A12" w:rsidP="00785A12">
      <w:pPr>
        <w:pStyle w:val="ListParagraph"/>
        <w:numPr>
          <w:ilvl w:val="0"/>
          <w:numId w:val="43"/>
        </w:numPr>
      </w:pPr>
      <w:r>
        <w:t>Text</w:t>
      </w:r>
    </w:p>
    <w:p w:rsidR="00785A12" w:rsidRDefault="00785A12" w:rsidP="00925671">
      <w:r>
        <w:t xml:space="preserve"> </w:t>
      </w:r>
    </w:p>
    <w:p w:rsidR="00785A12" w:rsidRDefault="00785A12" w:rsidP="00925671"/>
    <w:p w:rsidR="00925671" w:rsidRDefault="00925671" w:rsidP="00925671"/>
    <w:p w:rsidR="00925671" w:rsidRDefault="00925671" w:rsidP="00925671">
      <w:pPr>
        <w:pStyle w:val="Pb"/>
        <w:framePr w:wrap="around"/>
      </w:pPr>
    </w:p>
    <w:p w:rsidR="00E72409" w:rsidRDefault="00925671" w:rsidP="00E72409">
      <w:pPr>
        <w:pStyle w:val="Heading2"/>
      </w:pPr>
      <w:bookmarkStart w:id="1625" w:name="_Toc265946808"/>
      <w:r w:rsidRPr="00925671">
        <w:t>Sav</w:t>
      </w:r>
      <w:del w:id="1626" w:author="Heather Perreaux" w:date="2010-04-02T10:43:00Z">
        <w:r w:rsidDel="007110E6">
          <w:delText>ing</w:delText>
        </w:r>
      </w:del>
      <w:ins w:id="1627" w:author="Heather Perreaux" w:date="2010-04-02T10:43:00Z">
        <w:r w:rsidR="007110E6">
          <w:t>e</w:t>
        </w:r>
      </w:ins>
      <w:r w:rsidRPr="00925671">
        <w:t xml:space="preserve"> and Send</w:t>
      </w:r>
      <w:del w:id="1628" w:author="Heather Perreaux" w:date="2010-04-02T10:43:00Z">
        <w:r w:rsidDel="007110E6">
          <w:delText>ing</w:delText>
        </w:r>
      </w:del>
      <w:r w:rsidRPr="00925671">
        <w:t xml:space="preserve"> Options</w:t>
      </w:r>
      <w:bookmarkEnd w:id="1625"/>
    </w:p>
    <w:p w:rsidR="00E72409" w:rsidRDefault="00E72409" w:rsidP="00E72409">
      <w:pPr>
        <w:pStyle w:val="FormatPPT"/>
      </w:pPr>
      <w:r>
        <w:drawing>
          <wp:inline distT="0" distB="0" distL="0" distR="0">
            <wp:extent cx="3650615" cy="2306320"/>
            <wp:effectExtent l="19050" t="0" r="6985" b="0"/>
            <wp:docPr id="86" name="Objec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6"/>
                    <pic:cNvPicPr>
                      <a:picLocks noChangeAspect="1" noChangeArrowheads="1"/>
                    </pic:cNvPicPr>
                  </pic:nvPicPr>
                  <pic:blipFill>
                    <a:blip r:embed="rId19"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F47E34" w:rsidRDefault="00F47E34" w:rsidP="00E72409">
      <w:r>
        <w:t xml:space="preserve">A new feature </w:t>
      </w:r>
      <w:del w:id="1629" w:author="Ellen Lehnert" w:date="2010-07-03T18:40:00Z">
        <w:r w:rsidDel="000428FB">
          <w:delText xml:space="preserve">to </w:delText>
        </w:r>
      </w:del>
      <w:ins w:id="1630" w:author="Ellen Lehnert" w:date="2010-07-03T18:40:00Z">
        <w:r w:rsidR="000428FB">
          <w:t xml:space="preserve">in </w:t>
        </w:r>
      </w:ins>
      <w:del w:id="1631" w:author="Heather Perreaux" w:date="2010-04-01T16:15:00Z">
        <w:r w:rsidDel="00556DCA">
          <w:delText>MS Project 2010</w:delText>
        </w:r>
      </w:del>
      <w:ins w:id="1632" w:author="Heather Perreaux" w:date="2010-04-01T16:15:00Z">
        <w:r w:rsidR="00556DCA">
          <w:t>Project 2010</w:t>
        </w:r>
      </w:ins>
      <w:r>
        <w:t xml:space="preserve"> is the Save and Send </w:t>
      </w:r>
      <w:del w:id="1633" w:author="Ellen Lehnert" w:date="2010-07-03T18:41:00Z">
        <w:r w:rsidR="00C5297E" w:rsidDel="000428FB">
          <w:delText>o</w:delText>
        </w:r>
        <w:r w:rsidDel="000428FB">
          <w:delText xml:space="preserve">n </w:delText>
        </w:r>
      </w:del>
      <w:ins w:id="1634" w:author="Ellen Lehnert" w:date="2010-07-03T18:41:00Z">
        <w:r w:rsidR="000428FB">
          <w:t xml:space="preserve">from </w:t>
        </w:r>
      </w:ins>
      <w:r>
        <w:t xml:space="preserve">the backstage view.  </w:t>
      </w:r>
      <w:r w:rsidR="00C5297E">
        <w:t>These options are</w:t>
      </w:r>
      <w:r>
        <w:t xml:space="preserve"> an eas</w:t>
      </w:r>
      <w:r w:rsidR="00C5297E">
        <w:t>y</w:t>
      </w:r>
      <w:r>
        <w:t xml:space="preserve"> method of saving projects and </w:t>
      </w:r>
      <w:r w:rsidR="00C5297E">
        <w:t>sharing project schedules with others</w:t>
      </w:r>
      <w:r>
        <w:t xml:space="preserve">.  </w:t>
      </w:r>
      <w:ins w:id="1635" w:author="Heather Perreaux" w:date="2010-04-02T10:43:00Z">
        <w:r w:rsidR="00CA6C3D">
          <w:t xml:space="preserve">There is </w:t>
        </w:r>
      </w:ins>
      <w:del w:id="1636" w:author="Heather Perreaux" w:date="2010-04-02T10:43:00Z">
        <w:r w:rsidDel="00CA6C3D">
          <w:delText xml:space="preserve">You will </w:delText>
        </w:r>
      </w:del>
      <w:r>
        <w:t xml:space="preserve">also </w:t>
      </w:r>
      <w:del w:id="1637" w:author="Heather Perreaux" w:date="2010-04-02T10:44:00Z">
        <w:r w:rsidDel="00CA6C3D">
          <w:delText xml:space="preserve">have </w:delText>
        </w:r>
      </w:del>
      <w:ins w:id="1638" w:author="Heather Perreaux" w:date="2010-04-02T10:44:00Z">
        <w:r w:rsidR="00CA6C3D">
          <w:t xml:space="preserve">an </w:t>
        </w:r>
      </w:ins>
      <w:r>
        <w:t>option</w:t>
      </w:r>
      <w:del w:id="1639" w:author="Heather Perreaux" w:date="2010-04-02T10:44:00Z">
        <w:r w:rsidDel="00CA6C3D">
          <w:delText>s</w:delText>
        </w:r>
      </w:del>
      <w:r>
        <w:t xml:space="preserve"> to send project</w:t>
      </w:r>
      <w:del w:id="1640" w:author="Heather Perreaux" w:date="2010-04-02T10:44:00Z">
        <w:r w:rsidDel="00CA6C3D">
          <w:delText>s</w:delText>
        </w:r>
      </w:del>
      <w:ins w:id="1641" w:author="Heather Perreaux" w:date="2010-04-02T10:44:00Z">
        <w:r w:rsidR="00CA6C3D">
          <w:t xml:space="preserve"> files</w:t>
        </w:r>
      </w:ins>
      <w:r>
        <w:t xml:space="preserve"> as an attachment to an email as well as publishing </w:t>
      </w:r>
      <w:ins w:id="1642" w:author="Heather Perreaux" w:date="2010-04-02T10:44:00Z">
        <w:r w:rsidR="00CA6C3D">
          <w:t xml:space="preserve">the </w:t>
        </w:r>
      </w:ins>
      <w:r>
        <w:t>project schedule</w:t>
      </w:r>
      <w:del w:id="1643" w:author="Heather Perreaux" w:date="2010-04-02T10:44:00Z">
        <w:r w:rsidDel="00CA6C3D">
          <w:delText>s</w:delText>
        </w:r>
      </w:del>
      <w:r>
        <w:t xml:space="preserve"> </w:t>
      </w:r>
      <w:del w:id="1644" w:author="Heather Perreaux" w:date="2010-04-02T10:44:00Z">
        <w:r w:rsidDel="00CA6C3D">
          <w:delText xml:space="preserve">on </w:delText>
        </w:r>
      </w:del>
      <w:ins w:id="1645" w:author="Heather Perreaux" w:date="2010-04-02T10:44:00Z">
        <w:r w:rsidR="00CA6C3D">
          <w:t xml:space="preserve">to a </w:t>
        </w:r>
      </w:ins>
      <w:r>
        <w:t>Share</w:t>
      </w:r>
      <w:ins w:id="1646" w:author="Heather Perreaux" w:date="2010-04-02T10:44:00Z">
        <w:r w:rsidR="00CA6C3D">
          <w:t>P</w:t>
        </w:r>
      </w:ins>
      <w:del w:id="1647" w:author="Heather Perreaux" w:date="2010-04-02T10:44:00Z">
        <w:r w:rsidDel="00CA6C3D">
          <w:delText>p</w:delText>
        </w:r>
      </w:del>
      <w:r>
        <w:t>oint site</w:t>
      </w:r>
      <w:ins w:id="1648" w:author="Ellen Lehnert" w:date="2010-07-03T18:41:00Z">
        <w:r w:rsidR="000428FB">
          <w:t xml:space="preserve"> (Project 2010 Pro users only)</w:t>
        </w:r>
      </w:ins>
      <w:del w:id="1649" w:author="Heather Perreaux" w:date="2010-04-02T10:44:00Z">
        <w:r w:rsidDel="00CA6C3D">
          <w:delText>s</w:delText>
        </w:r>
      </w:del>
      <w:r>
        <w:t xml:space="preserve">.  </w:t>
      </w:r>
    </w:p>
    <w:p w:rsidR="00DE6B4F" w:rsidRDefault="00F47E34">
      <w:pPr>
        <w:pStyle w:val="HD4"/>
      </w:pPr>
      <w:r>
        <w:t xml:space="preserve">To </w:t>
      </w:r>
      <w:ins w:id="1650" w:author="Heather Perreaux" w:date="2010-04-02T10:44:00Z">
        <w:r w:rsidR="00E2183C">
          <w:t xml:space="preserve">navigate to </w:t>
        </w:r>
      </w:ins>
      <w:del w:id="1651" w:author="Heather Perreaux" w:date="2010-04-02T10:44:00Z">
        <w:r w:rsidDel="00E2183C">
          <w:delText xml:space="preserve">get to </w:delText>
        </w:r>
      </w:del>
      <w:r>
        <w:t xml:space="preserve">the options available for Save and Send:  </w:t>
      </w:r>
    </w:p>
    <w:p w:rsidR="00000000" w:rsidRDefault="00F47E34">
      <w:pPr>
        <w:pStyle w:val="ListParagraph"/>
        <w:numPr>
          <w:ilvl w:val="0"/>
          <w:numId w:val="50"/>
        </w:numPr>
        <w:rPr>
          <w:ins w:id="1652" w:author="Ellen Lehnert" w:date="2010-07-03T18:42:00Z"/>
        </w:rPr>
      </w:pPr>
      <w:del w:id="1653" w:author="Heather Perreaux" w:date="2010-04-01T18:21:00Z">
        <w:r w:rsidDel="00A32A7E">
          <w:delText>Click on</w:delText>
        </w:r>
      </w:del>
      <w:ins w:id="1654" w:author="Heather Perreaux" w:date="2010-04-01T18:21:00Z">
        <w:r w:rsidR="00A32A7E">
          <w:t>Click</w:t>
        </w:r>
      </w:ins>
      <w:r>
        <w:t xml:space="preserve"> </w:t>
      </w:r>
      <w:r w:rsidR="00D67C35" w:rsidRPr="000428FB">
        <w:rPr>
          <w:b/>
        </w:rPr>
        <w:t xml:space="preserve">File </w:t>
      </w:r>
      <w:r w:rsidR="00D67C35" w:rsidRPr="00D67C35">
        <w:rPr>
          <w:b/>
        </w:rPr>
        <w:sym w:font="Wingdings" w:char="F0E0"/>
      </w:r>
      <w:r w:rsidR="00D67C35" w:rsidRPr="000428FB">
        <w:rPr>
          <w:b/>
        </w:rPr>
        <w:t xml:space="preserve"> Save and Send </w:t>
      </w:r>
      <w:r w:rsidR="00D67C35" w:rsidRPr="00D67C35">
        <w:rPr>
          <w:b/>
        </w:rPr>
        <w:sym w:font="Wingdings" w:char="F0E0"/>
      </w:r>
      <w:r w:rsidR="00D67C35" w:rsidRPr="000428FB">
        <w:rPr>
          <w:b/>
        </w:rPr>
        <w:t xml:space="preserve"> select one of the options offered</w:t>
      </w:r>
    </w:p>
    <w:p w:rsidR="00F47E34" w:rsidRDefault="00F47E34" w:rsidP="000428FB">
      <w:del w:id="1655" w:author="Ellen Lehnert" w:date="2010-07-03T18:42:00Z">
        <w:r w:rsidDel="000428FB">
          <w:br/>
          <w:delText xml:space="preserve">    </w:delText>
        </w:r>
      </w:del>
      <w:r>
        <w:t xml:space="preserve"> </w:t>
      </w:r>
      <w:r w:rsidR="00D67C35" w:rsidRPr="000428FB">
        <w:rPr>
          <w:b/>
        </w:rPr>
        <w:t>NOTE:</w:t>
      </w:r>
      <w:r>
        <w:t xml:space="preserve">  the right side of the screen will change as options are selected</w:t>
      </w:r>
      <w:r>
        <w:br/>
      </w:r>
    </w:p>
    <w:p w:rsidR="00F47E34" w:rsidRDefault="00F47E34" w:rsidP="00F47E34">
      <w:pPr>
        <w:pStyle w:val="Art"/>
        <w:jc w:val="center"/>
      </w:pPr>
      <w:r>
        <w:rPr>
          <w:noProof/>
        </w:rPr>
        <w:drawing>
          <wp:inline distT="0" distB="0" distL="0" distR="0">
            <wp:extent cx="2329631" cy="2832100"/>
            <wp:effectExtent l="19050" t="0" r="0" b="0"/>
            <wp:docPr id="2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cstate="print"/>
                    <a:srcRect/>
                    <a:stretch>
                      <a:fillRect/>
                    </a:stretch>
                  </pic:blipFill>
                  <pic:spPr bwMode="auto">
                    <a:xfrm>
                      <a:off x="0" y="0"/>
                      <a:ext cx="2329631" cy="2832100"/>
                    </a:xfrm>
                    <a:prstGeom prst="rect">
                      <a:avLst/>
                    </a:prstGeom>
                    <a:noFill/>
                    <a:ln w="9525">
                      <a:noFill/>
                      <a:miter lim="800000"/>
                      <a:headEnd/>
                      <a:tailEnd/>
                    </a:ln>
                  </pic:spPr>
                </pic:pic>
              </a:graphicData>
            </a:graphic>
          </wp:inline>
        </w:drawing>
      </w:r>
    </w:p>
    <w:p w:rsidR="00F47E34" w:rsidRDefault="00F47E34" w:rsidP="00E72409"/>
    <w:p w:rsidR="00E72409" w:rsidRDefault="00D67C35" w:rsidP="00E57506">
      <w:pPr>
        <w:pStyle w:val="ListParagraph"/>
        <w:numPr>
          <w:ilvl w:val="0"/>
          <w:numId w:val="45"/>
        </w:numPr>
      </w:pPr>
      <w:r w:rsidRPr="00D67C35">
        <w:rPr>
          <w:b/>
        </w:rPr>
        <w:t xml:space="preserve">Send as Attachment: </w:t>
      </w:r>
      <w:r w:rsidR="00F47E34">
        <w:t xml:space="preserve"> </w:t>
      </w:r>
      <w:del w:id="1656" w:author="Heather Perreaux" w:date="2010-04-02T10:45:00Z">
        <w:r w:rsidR="00F47E34" w:rsidDel="00DB69CB">
          <w:delText xml:space="preserve">this will </w:delText>
        </w:r>
      </w:del>
      <w:r w:rsidR="00F47E34">
        <w:t>send</w:t>
      </w:r>
      <w:ins w:id="1657" w:author="Heather Perreaux" w:date="2010-04-02T10:45:00Z">
        <w:r w:rsidR="00DB69CB">
          <w:t>s</w:t>
        </w:r>
      </w:ins>
      <w:r w:rsidR="00F47E34">
        <w:t xml:space="preserve"> the project schedule as an attachment to an Outlook email</w:t>
      </w:r>
    </w:p>
    <w:p w:rsidR="000428FB" w:rsidRDefault="00D67C35" w:rsidP="00E57506">
      <w:pPr>
        <w:pStyle w:val="ListParagraph"/>
        <w:numPr>
          <w:ilvl w:val="0"/>
          <w:numId w:val="45"/>
        </w:numPr>
        <w:rPr>
          <w:ins w:id="1658" w:author="Ellen Lehnert" w:date="2010-07-03T18:43:00Z"/>
        </w:rPr>
      </w:pPr>
      <w:r w:rsidRPr="00D67C35">
        <w:rPr>
          <w:b/>
        </w:rPr>
        <w:t>Sync with Tasks List:</w:t>
      </w:r>
      <w:r w:rsidR="00E57506">
        <w:t xml:space="preserve">  </w:t>
      </w:r>
      <w:del w:id="1659" w:author="Heather Perreaux" w:date="2010-04-02T10:46:00Z">
        <w:r w:rsidR="00E57506" w:rsidDel="00DB69CB">
          <w:delText xml:space="preserve">you can </w:delText>
        </w:r>
      </w:del>
      <w:r w:rsidR="00E57506">
        <w:t>use this option to synchronize with a task list in Share</w:t>
      </w:r>
      <w:ins w:id="1660" w:author="Heather Perreaux" w:date="2010-04-02T10:46:00Z">
        <w:r w:rsidR="00DB69CB">
          <w:t>P</w:t>
        </w:r>
      </w:ins>
      <w:del w:id="1661" w:author="Heather Perreaux" w:date="2010-04-02T10:46:00Z">
        <w:r w:rsidR="00E57506" w:rsidDel="00DB69CB">
          <w:delText>p</w:delText>
        </w:r>
      </w:del>
      <w:r w:rsidR="00E57506">
        <w:t>oint.  Team members can update task status and the updates can be synchronized back to the project schedule.  The URL to the Share</w:t>
      </w:r>
      <w:del w:id="1662" w:author="Heather Perreaux" w:date="2010-04-02T10:46:00Z">
        <w:r w:rsidR="00E57506" w:rsidDel="00DB69CB">
          <w:delText>p</w:delText>
        </w:r>
      </w:del>
      <w:ins w:id="1663" w:author="Heather Perreaux" w:date="2010-04-02T10:46:00Z">
        <w:r w:rsidR="00DB69CB">
          <w:t>P</w:t>
        </w:r>
      </w:ins>
      <w:r w:rsidR="00E57506">
        <w:t xml:space="preserve">oint site and the task list name will be needed at the time of the synchronization.  </w:t>
      </w:r>
      <w:ins w:id="1664" w:author="Ellen Lehnert" w:date="2010-07-03T18:43:00Z">
        <w:r w:rsidR="000428FB">
          <w:br/>
        </w:r>
      </w:ins>
    </w:p>
    <w:p w:rsidR="00F47E34" w:rsidRPr="000428FB" w:rsidRDefault="005B3695" w:rsidP="00E57506">
      <w:pPr>
        <w:pStyle w:val="ListParagraph"/>
        <w:numPr>
          <w:ilvl w:val="0"/>
          <w:numId w:val="45"/>
        </w:numPr>
        <w:rPr>
          <w:b/>
        </w:rPr>
      </w:pPr>
      <w:ins w:id="1665" w:author="Ellen Lehnert" w:date="2010-07-03T18:43:00Z">
        <w:r w:rsidRPr="005B3695">
          <w:rPr>
            <w:b/>
          </w:rPr>
          <w:t xml:space="preserve">Save to Sharepoint:  </w:t>
        </w:r>
      </w:ins>
      <w:ins w:id="1666" w:author="Ellen Lehnert" w:date="2010-07-03T18:44:00Z">
        <w:r w:rsidRPr="005B3695">
          <w:t xml:space="preserve">this option will save the project schedule to a Sharepoint site.  </w:t>
        </w:r>
      </w:ins>
      <w:ins w:id="1667" w:author="Ellen Lehnert" w:date="2010-07-03T18:45:00Z">
        <w:r w:rsidR="000428FB">
          <w:t>(Project 2010 Pro users only)</w:t>
        </w:r>
      </w:ins>
      <w:r w:rsidR="00E57506" w:rsidRPr="000428FB">
        <w:br/>
      </w:r>
    </w:p>
    <w:p w:rsidR="00E57506" w:rsidDel="000428FB" w:rsidRDefault="00D67C35" w:rsidP="00E57506">
      <w:pPr>
        <w:pStyle w:val="ListParagraph"/>
        <w:numPr>
          <w:ilvl w:val="0"/>
          <w:numId w:val="45"/>
        </w:numPr>
        <w:rPr>
          <w:del w:id="1668" w:author="Ellen Lehnert" w:date="2010-07-03T18:46:00Z"/>
        </w:rPr>
      </w:pPr>
      <w:r w:rsidRPr="00D67C35">
        <w:rPr>
          <w:b/>
        </w:rPr>
        <w:t>Share with Project On</w:t>
      </w:r>
      <w:del w:id="1669" w:author="Ellen Lehnert" w:date="2010-07-03T18:43:00Z">
        <w:r w:rsidRPr="00D67C35" w:rsidDel="000428FB">
          <w:rPr>
            <w:b/>
          </w:rPr>
          <w:delText>-</w:delText>
        </w:r>
      </w:del>
      <w:r w:rsidRPr="00D67C35">
        <w:rPr>
          <w:b/>
        </w:rPr>
        <w:t>line:</w:t>
      </w:r>
      <w:r w:rsidR="00E57506">
        <w:t xml:space="preserve"> </w:t>
      </w:r>
      <w:del w:id="1670" w:author="Heather Perreaux" w:date="2010-04-02T10:46:00Z">
        <w:r w:rsidR="00E57506" w:rsidDel="00F3514D">
          <w:delText xml:space="preserve"> this option is </w:delText>
        </w:r>
      </w:del>
      <w:r w:rsidR="00E57506">
        <w:t xml:space="preserve">used with </w:t>
      </w:r>
      <w:del w:id="1671" w:author="Heather Perreaux" w:date="2010-04-02T10:46:00Z">
        <w:r w:rsidR="00E57506" w:rsidDel="00F3514D">
          <w:delText xml:space="preserve">MS </w:delText>
        </w:r>
      </w:del>
      <w:r w:rsidR="00E57506">
        <w:t>Project Server and Share</w:t>
      </w:r>
      <w:del w:id="1672" w:author="Heather Perreaux" w:date="2010-04-02T10:47:00Z">
        <w:r w:rsidR="00E57506" w:rsidDel="00F3514D">
          <w:delText>p</w:delText>
        </w:r>
      </w:del>
      <w:ins w:id="1673" w:author="Heather Perreaux" w:date="2010-04-02T10:47:00Z">
        <w:r w:rsidR="00F3514D">
          <w:t>P</w:t>
        </w:r>
      </w:ins>
      <w:r w:rsidR="00E57506">
        <w:t>oint</w:t>
      </w:r>
      <w:ins w:id="1674" w:author="Ellen Lehnert" w:date="2010-07-03T18:47:00Z">
        <w:r w:rsidR="000428FB">
          <w:br/>
        </w:r>
      </w:ins>
      <w:r w:rsidR="00E57506">
        <w:br/>
      </w:r>
    </w:p>
    <w:p w:rsidR="00E57506" w:rsidRPr="000428FB" w:rsidRDefault="005B3695" w:rsidP="00E57506">
      <w:pPr>
        <w:pStyle w:val="ListParagraph"/>
        <w:numPr>
          <w:ilvl w:val="0"/>
          <w:numId w:val="45"/>
        </w:numPr>
        <w:rPr>
          <w:b/>
        </w:rPr>
      </w:pPr>
      <w:r w:rsidRPr="005B3695">
        <w:rPr>
          <w:b/>
        </w:rPr>
        <w:t xml:space="preserve">Save Project as a file:  </w:t>
      </w:r>
      <w:ins w:id="1675" w:author="Ellen Lehnert" w:date="2010-07-03T18:45:00Z">
        <w:r w:rsidRPr="005B3695">
          <w:rPr>
            <w:b/>
          </w:rPr>
          <w:t>wh</w:t>
        </w:r>
        <w:r w:rsidR="000428FB">
          <w:t>en clicked the right side of the view is shown below</w:t>
        </w:r>
      </w:ins>
      <w:ins w:id="1676" w:author="Ellen Lehnert" w:date="2010-07-03T18:46:00Z">
        <w:r w:rsidR="000428FB">
          <w:t>. There a</w:t>
        </w:r>
        <w:r w:rsidRPr="005B3695">
          <w:rPr>
            <w:b/>
          </w:rPr>
          <w:t>re several file type opti</w:t>
        </w:r>
        <w:r w:rsidR="000428FB">
          <w:t xml:space="preserve">ons available.  Click </w:t>
        </w:r>
        <w:r w:rsidR="000428FB" w:rsidRPr="000428FB">
          <w:rPr>
            <w:b/>
          </w:rPr>
          <w:t>Project</w:t>
        </w:r>
        <w:r w:rsidR="000428FB">
          <w:t xml:space="preserve"> and </w:t>
        </w:r>
        <w:r w:rsidR="000428FB" w:rsidRPr="000428FB">
          <w:rPr>
            <w:b/>
          </w:rPr>
          <w:t>Save As</w:t>
        </w:r>
        <w:r w:rsidR="000428FB">
          <w:t xml:space="preserve"> to start the save process. </w:t>
        </w:r>
      </w:ins>
      <w:ins w:id="1677" w:author="Ellen Lehnert" w:date="2010-07-03T18:47:00Z">
        <w:r w:rsidR="00CD49BE">
          <w:br/>
        </w:r>
      </w:ins>
    </w:p>
    <w:p w:rsidR="00E57506" w:rsidRDefault="00E57506" w:rsidP="00E57506">
      <w:pPr>
        <w:pStyle w:val="Art"/>
        <w:jc w:val="center"/>
      </w:pPr>
      <w:r>
        <w:rPr>
          <w:noProof/>
        </w:rPr>
        <w:drawing>
          <wp:inline distT="0" distB="0" distL="0" distR="0">
            <wp:extent cx="4492046" cy="3155950"/>
            <wp:effectExtent l="19050" t="0" r="3754"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cstate="print"/>
                    <a:srcRect/>
                    <a:stretch>
                      <a:fillRect/>
                    </a:stretch>
                  </pic:blipFill>
                  <pic:spPr bwMode="auto">
                    <a:xfrm>
                      <a:off x="0" y="0"/>
                      <a:ext cx="4494233" cy="3157487"/>
                    </a:xfrm>
                    <a:prstGeom prst="rect">
                      <a:avLst/>
                    </a:prstGeom>
                    <a:noFill/>
                    <a:ln w="9525">
                      <a:noFill/>
                      <a:miter lim="800000"/>
                      <a:headEnd/>
                      <a:tailEnd/>
                    </a:ln>
                  </pic:spPr>
                </pic:pic>
              </a:graphicData>
            </a:graphic>
          </wp:inline>
        </w:drawing>
      </w:r>
    </w:p>
    <w:p w:rsidR="00BC6CC6" w:rsidRDefault="00BC6CC6" w:rsidP="002017BA">
      <w:pPr>
        <w:ind w:left="1080"/>
        <w:rPr>
          <w:ins w:id="1678" w:author="Heather Perreaux" w:date="2010-04-02T10:47:00Z"/>
        </w:rPr>
      </w:pPr>
    </w:p>
    <w:p w:rsidR="00E57506" w:rsidDel="000428FB" w:rsidRDefault="00E57506" w:rsidP="002017BA">
      <w:pPr>
        <w:ind w:left="1080"/>
        <w:rPr>
          <w:del w:id="1679" w:author="Ellen Lehnert" w:date="2010-07-03T18:46:00Z"/>
        </w:rPr>
      </w:pPr>
      <w:del w:id="1680" w:author="Ellen Lehnert" w:date="2010-07-03T18:46:00Z">
        <w:r w:rsidDel="000428FB">
          <w:delText xml:space="preserve">There are several </w:delText>
        </w:r>
      </w:del>
      <w:ins w:id="1681" w:author="Heather Perreaux" w:date="2010-04-02T10:47:00Z">
        <w:del w:id="1682" w:author="Ellen Lehnert" w:date="2010-07-03T18:46:00Z">
          <w:r w:rsidR="00BC6CC6" w:rsidDel="000428FB">
            <w:delText xml:space="preserve">file </w:delText>
          </w:r>
        </w:del>
      </w:ins>
      <w:del w:id="1683" w:author="Ellen Lehnert" w:date="2010-07-03T18:46:00Z">
        <w:r w:rsidDel="000428FB">
          <w:delText xml:space="preserve">types </w:delText>
        </w:r>
      </w:del>
      <w:ins w:id="1684" w:author="Heather Perreaux" w:date="2010-04-02T10:47:00Z">
        <w:del w:id="1685" w:author="Ellen Lehnert" w:date="2010-07-03T18:46:00Z">
          <w:r w:rsidR="00BC6CC6" w:rsidDel="000428FB">
            <w:delText>options</w:delText>
          </w:r>
          <w:r w:rsidR="005B3695" w:rsidRPr="005B3695">
            <w:rPr>
              <w:b/>
            </w:rPr>
            <w:delText xml:space="preserve"> </w:delText>
          </w:r>
        </w:del>
      </w:ins>
      <w:del w:id="1686" w:author="Ellen Lehnert" w:date="2010-07-03T18:46:00Z">
        <w:r w:rsidR="005B3695" w:rsidRPr="005B3695">
          <w:rPr>
            <w:b/>
          </w:rPr>
          <w:delText>availa</w:delText>
        </w:r>
        <w:r w:rsidDel="000428FB">
          <w:delText xml:space="preserve">ble. </w:delText>
        </w:r>
        <w:r w:rsidR="005B3695" w:rsidRPr="005B3695">
          <w:rPr>
            <w:b/>
          </w:rPr>
          <w:delText xml:space="preserve"> Click </w:delText>
        </w:r>
        <w:r w:rsidDel="000428FB">
          <w:delText>on</w:delText>
        </w:r>
      </w:del>
      <w:ins w:id="1687" w:author="Heather Perreaux" w:date="2010-04-01T18:21:00Z">
        <w:del w:id="1688" w:author="Ellen Lehnert" w:date="2010-07-03T18:46:00Z">
          <w:r w:rsidR="00A32A7E" w:rsidDel="000428FB">
            <w:delText>Click</w:delText>
          </w:r>
        </w:del>
      </w:ins>
      <w:del w:id="1689" w:author="Ellen Lehnert" w:date="2010-07-03T18:46:00Z">
        <w:r w:rsidDel="000428FB">
          <w:delText xml:space="preserve"> </w:delText>
        </w:r>
        <w:r w:rsidR="00D67C35" w:rsidRPr="00D67C35" w:rsidDel="000428FB">
          <w:rPr>
            <w:b/>
          </w:rPr>
          <w:delText>the choice above</w:delText>
        </w:r>
      </w:del>
      <w:ins w:id="1690" w:author="Heather Perreaux" w:date="2010-04-02T10:48:00Z">
        <w:del w:id="1691" w:author="Ellen Lehnert" w:date="2010-07-03T18:46:00Z">
          <w:r w:rsidR="00D67C35" w:rsidRPr="00D67C35" w:rsidDel="000428FB">
            <w:rPr>
              <w:b/>
            </w:rPr>
            <w:delText>Project</w:delText>
          </w:r>
        </w:del>
      </w:ins>
      <w:del w:id="1692" w:author="Ellen Lehnert" w:date="2010-07-03T18:46:00Z">
        <w:r w:rsidDel="000428FB">
          <w:delText xml:space="preserve"> and then click on the </w:delText>
        </w:r>
        <w:r w:rsidR="00D67C35" w:rsidRPr="00D67C35" w:rsidDel="000428FB">
          <w:rPr>
            <w:b/>
          </w:rPr>
          <w:delText>Save As</w:delText>
        </w:r>
        <w:r w:rsidDel="000428FB">
          <w:delText xml:space="preserve"> icon at the bottom to start the save process. </w:delText>
        </w:r>
      </w:del>
    </w:p>
    <w:p w:rsidR="00E57506" w:rsidRDefault="00807BDD" w:rsidP="002017BA">
      <w:pPr>
        <w:pStyle w:val="ListParagraph"/>
        <w:numPr>
          <w:ilvl w:val="0"/>
          <w:numId w:val="46"/>
        </w:numPr>
      </w:pPr>
      <w:ins w:id="1693" w:author="Heather Perreaux" w:date="2010-04-02T10:49:00Z">
        <w:del w:id="1694" w:author="Ellen Lehnert" w:date="2010-07-03T18:47:00Z">
          <w:r w:rsidDel="00CD49BE">
            <w:delText xml:space="preserve">To </w:delText>
          </w:r>
        </w:del>
      </w:ins>
      <w:del w:id="1695" w:author="Ellen Lehnert" w:date="2010-07-03T18:47:00Z">
        <w:r w:rsidR="00E57506" w:rsidDel="00CD49BE">
          <w:delText>C</w:delText>
        </w:r>
      </w:del>
      <w:ins w:id="1696" w:author="Heather Perreaux" w:date="2010-04-02T10:49:00Z">
        <w:del w:id="1697" w:author="Ellen Lehnert" w:date="2010-07-03T18:47:00Z">
          <w:r w:rsidDel="00CD49BE">
            <w:delText xml:space="preserve">save </w:delText>
          </w:r>
        </w:del>
      </w:ins>
      <w:ins w:id="1698" w:author="Ellen Lehnert" w:date="2010-07-03T18:47:00Z">
        <w:r w:rsidR="00CD49BE">
          <w:t xml:space="preserve">Create </w:t>
        </w:r>
      </w:ins>
      <w:ins w:id="1699" w:author="Heather Perreaux" w:date="2010-04-02T10:49:00Z">
        <w:del w:id="1700" w:author="Ellen Lehnert" w:date="2010-07-03T18:47:00Z">
          <w:r w:rsidDel="00CD49BE">
            <w:delText xml:space="preserve">as </w:delText>
          </w:r>
        </w:del>
        <w:r>
          <w:t>a</w:t>
        </w:r>
      </w:ins>
      <w:del w:id="1701" w:author="Heather Perreaux" w:date="2010-04-02T10:49:00Z">
        <w:r w:rsidR="00E57506" w:rsidDel="00807BDD">
          <w:delText>reate</w:delText>
        </w:r>
      </w:del>
      <w:r w:rsidR="00E57506">
        <w:t xml:space="preserve"> PDF/XPS document:  </w:t>
      </w:r>
      <w:ins w:id="1702" w:author="Ellen Lehnert" w:date="2010-07-03T18:48:00Z">
        <w:r w:rsidR="00CD49BE" w:rsidRPr="00CD49BE">
          <w:t>Click Create PDF/XPS, name the file and select PDF or XPS, click OK to complete the save.</w:t>
        </w:r>
      </w:ins>
    </w:p>
    <w:p w:rsidR="00E57506" w:rsidRDefault="00E57506" w:rsidP="00E57506">
      <w:pPr>
        <w:pStyle w:val="Art"/>
        <w:jc w:val="center"/>
      </w:pPr>
      <w:r>
        <w:rPr>
          <w:noProof/>
        </w:rPr>
        <w:drawing>
          <wp:inline distT="0" distB="0" distL="0" distR="0">
            <wp:extent cx="2209800" cy="16573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cstate="print"/>
                    <a:srcRect/>
                    <a:stretch>
                      <a:fillRect/>
                    </a:stretch>
                  </pic:blipFill>
                  <pic:spPr bwMode="auto">
                    <a:xfrm>
                      <a:off x="0" y="0"/>
                      <a:ext cx="2209800" cy="1657350"/>
                    </a:xfrm>
                    <a:prstGeom prst="rect">
                      <a:avLst/>
                    </a:prstGeom>
                    <a:noFill/>
                    <a:ln w="9525">
                      <a:noFill/>
                      <a:miter lim="800000"/>
                      <a:headEnd/>
                      <a:tailEnd/>
                    </a:ln>
                  </pic:spPr>
                </pic:pic>
              </a:graphicData>
            </a:graphic>
          </wp:inline>
        </w:drawing>
      </w:r>
    </w:p>
    <w:p w:rsidR="00E57506" w:rsidRDefault="00E57506" w:rsidP="00E57506"/>
    <w:p w:rsidR="00E57506" w:rsidRPr="00E57506" w:rsidDel="00CD49BE" w:rsidRDefault="00E57506" w:rsidP="00E57506">
      <w:pPr>
        <w:rPr>
          <w:del w:id="1703" w:author="Ellen Lehnert" w:date="2010-07-03T18:48:00Z"/>
        </w:rPr>
      </w:pPr>
      <w:del w:id="1704" w:author="Ellen Lehnert" w:date="2010-07-03T18:48:00Z">
        <w:r w:rsidDel="00CD49BE">
          <w:delText>Click on</w:delText>
        </w:r>
      </w:del>
      <w:ins w:id="1705" w:author="Heather Perreaux" w:date="2010-04-01T18:21:00Z">
        <w:del w:id="1706" w:author="Ellen Lehnert" w:date="2010-07-03T18:48:00Z">
          <w:r w:rsidR="00A32A7E" w:rsidDel="00CD49BE">
            <w:delText>Click</w:delText>
          </w:r>
        </w:del>
      </w:ins>
      <w:del w:id="1707" w:author="Ellen Lehnert" w:date="2010-07-03T18:48:00Z">
        <w:r w:rsidDel="00CD49BE">
          <w:delText xml:space="preserve"> the “</w:delText>
        </w:r>
        <w:r w:rsidR="00D67C35" w:rsidRPr="00D67C35" w:rsidDel="00CD49BE">
          <w:rPr>
            <w:b/>
          </w:rPr>
          <w:delText>Create PDF/XPS</w:delText>
        </w:r>
        <w:r w:rsidDel="00CD49BE">
          <w:delText xml:space="preserve">” icon, name the file and then select </w:delText>
        </w:r>
        <w:r w:rsidR="00D67C35" w:rsidRPr="00D67C35" w:rsidDel="00CD49BE">
          <w:rPr>
            <w:b/>
          </w:rPr>
          <w:delText>PDF</w:delText>
        </w:r>
        <w:r w:rsidDel="00CD49BE">
          <w:delText xml:space="preserve"> or </w:delText>
        </w:r>
        <w:r w:rsidR="00D67C35" w:rsidRPr="00D67C35" w:rsidDel="00CD49BE">
          <w:rPr>
            <w:b/>
          </w:rPr>
          <w:delText>XPS</w:delText>
        </w:r>
        <w:r w:rsidDel="00CD49BE">
          <w:delText xml:space="preserve">, click </w:delText>
        </w:r>
        <w:r w:rsidR="00D67C35" w:rsidRPr="00D67C35" w:rsidDel="00CD49BE">
          <w:rPr>
            <w:b/>
          </w:rPr>
          <w:delText>OK</w:delText>
        </w:r>
        <w:r w:rsidDel="00CD49BE">
          <w:delText xml:space="preserve"> to complete the save. </w:delText>
        </w:r>
      </w:del>
    </w:p>
    <w:p w:rsidR="00E72409" w:rsidRDefault="00E72409" w:rsidP="00E72409">
      <w:pPr>
        <w:pStyle w:val="Pb"/>
        <w:framePr w:wrap="around"/>
      </w:pPr>
    </w:p>
    <w:p w:rsidR="006263CC" w:rsidRDefault="00F4796D" w:rsidP="00224F2A">
      <w:pPr>
        <w:pStyle w:val="Heading2"/>
      </w:pPr>
      <w:bookmarkStart w:id="1708" w:name="_Toc235254630"/>
      <w:bookmarkStart w:id="1709" w:name="_Toc265946809"/>
      <w:r>
        <w:t xml:space="preserve">Practice: </w:t>
      </w:r>
      <w:bookmarkEnd w:id="1708"/>
      <w:r w:rsidR="00224F2A" w:rsidRPr="00224F2A">
        <w:t>Creating and Saving a Project Schedule</w:t>
      </w:r>
      <w:bookmarkEnd w:id="1709"/>
    </w:p>
    <w:p w:rsidR="006263CC" w:rsidRDefault="00730A91" w:rsidP="006263CC">
      <w:pPr>
        <w:pStyle w:val="FormatPPT"/>
      </w:pPr>
      <w:r>
        <w:drawing>
          <wp:inline distT="0" distB="0" distL="0" distR="0">
            <wp:extent cx="3636645" cy="2298700"/>
            <wp:effectExtent l="0" t="0" r="0" b="0"/>
            <wp:docPr id="31" name="Objec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AD3625" w:rsidRDefault="00AD3625" w:rsidP="00AD3625">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AD3625" w:rsidRPr="00941394" w:rsidRDefault="00AD3625" w:rsidP="00AD3625">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sidR="009F3C33">
        <w:rPr>
          <w:i/>
          <w:color w:val="FF0000"/>
        </w:rPr>
        <w:t>.</w:t>
      </w:r>
      <w:r w:rsidR="00194714">
        <w:rPr>
          <w:i/>
          <w:color w:val="FF0000"/>
        </w:rPr>
        <w:t xml:space="preserve"> </w:t>
      </w:r>
      <w:r w:rsidR="009F3C33">
        <w:rPr>
          <w:i/>
          <w:color w:val="FF0000"/>
        </w:rPr>
        <w:t>T</w:t>
      </w:r>
      <w:r w:rsidR="00194714">
        <w:rPr>
          <w:i/>
          <w:color w:val="FF0000"/>
        </w:rPr>
        <w:t>hen list your ideas what they will be doing.</w:t>
      </w:r>
    </w:p>
    <w:p w:rsidR="006D7E9D" w:rsidRPr="006150C1" w:rsidRDefault="00AD3625" w:rsidP="006D7E9D">
      <w:pPr>
        <w:rPr>
          <w:i/>
          <w:color w:val="00B050"/>
        </w:rPr>
      </w:pPr>
      <w:r>
        <w:rPr>
          <w:i/>
          <w:color w:val="00B050"/>
        </w:rPr>
        <w:t>SAMPLE</w:t>
      </w:r>
    </w:p>
    <w:p w:rsidR="00245ACE" w:rsidRPr="00245ACE" w:rsidRDefault="00245ACE" w:rsidP="00245ACE">
      <w:pPr>
        <w:rPr>
          <w:i/>
          <w:color w:val="00B050"/>
        </w:rPr>
      </w:pPr>
      <w:r w:rsidRPr="00245ACE">
        <w:rPr>
          <w:i/>
          <w:color w:val="00B050"/>
        </w:rPr>
        <w:t>In this practice you will create a Project Server Authentication profile and then configure the local cache settings in Project Professional 2007.</w:t>
      </w:r>
    </w:p>
    <w:p w:rsidR="00245ACE" w:rsidRPr="00245ACE" w:rsidRDefault="00245ACE" w:rsidP="00245ACE">
      <w:pPr>
        <w:pStyle w:val="Ex-Title"/>
        <w:rPr>
          <w:i/>
          <w:color w:val="00B050"/>
        </w:rPr>
      </w:pPr>
      <w:r w:rsidRPr="00245ACE">
        <w:rPr>
          <w:i/>
          <w:color w:val="00B050"/>
        </w:rPr>
        <w:t>Exercise 1: Create Project Server Authentication Profile</w:t>
      </w:r>
    </w:p>
    <w:p w:rsidR="00245ACE" w:rsidRPr="00245ACE" w:rsidRDefault="00245ACE" w:rsidP="00245ACE">
      <w:pPr>
        <w:rPr>
          <w:i/>
          <w:color w:val="00B050"/>
        </w:rPr>
      </w:pPr>
      <w:r w:rsidRPr="00245ACE">
        <w:rPr>
          <w:i/>
          <w:color w:val="00B050"/>
        </w:rPr>
        <w:t xml:space="preserve">In this exercise you will create Project Server authentication profile to connect to the Project Web Access site. </w:t>
      </w:r>
    </w:p>
    <w:p w:rsidR="00245ACE" w:rsidRPr="00245ACE" w:rsidRDefault="00245ACE" w:rsidP="00245AC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245ACE" w:rsidRPr="00245ACE" w:rsidRDefault="00245ACE" w:rsidP="00245AC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245ACE" w:rsidRPr="00245ACE" w:rsidTr="00F154A7">
        <w:tc>
          <w:tcPr>
            <w:tcW w:w="2340" w:type="dxa"/>
          </w:tcPr>
          <w:p w:rsidR="00245ACE" w:rsidRPr="00245ACE" w:rsidRDefault="00245ACE" w:rsidP="00F154A7">
            <w:pPr>
              <w:pStyle w:val="LabTabelHeaderFirst"/>
              <w:rPr>
                <w:i/>
                <w:color w:val="00B050"/>
              </w:rPr>
            </w:pPr>
            <w:r w:rsidRPr="00245ACE">
              <w:rPr>
                <w:i/>
                <w:color w:val="00B050"/>
              </w:rPr>
              <w:t>Setting</w:t>
            </w:r>
          </w:p>
        </w:tc>
        <w:tc>
          <w:tcPr>
            <w:tcW w:w="5490" w:type="dxa"/>
          </w:tcPr>
          <w:p w:rsidR="00245ACE" w:rsidRPr="00245ACE" w:rsidRDefault="00245ACE" w:rsidP="00F154A7">
            <w:pPr>
              <w:pStyle w:val="LabTableHeader"/>
              <w:rPr>
                <w:i/>
                <w:color w:val="00B050"/>
              </w:rPr>
            </w:pPr>
            <w:r w:rsidRPr="00245ACE">
              <w:rPr>
                <w:i/>
                <w:color w:val="00B050"/>
              </w:rPr>
              <w:t>Perform the following:</w:t>
            </w:r>
          </w:p>
        </w:tc>
      </w:tr>
      <w:tr w:rsidR="00245ACE" w:rsidRPr="00245ACE" w:rsidTr="00F154A7">
        <w:tc>
          <w:tcPr>
            <w:tcW w:w="7830" w:type="dxa"/>
            <w:gridSpan w:val="2"/>
          </w:tcPr>
          <w:p w:rsidR="00245ACE" w:rsidRPr="00245ACE" w:rsidRDefault="00245ACE" w:rsidP="00F154A7">
            <w:pPr>
              <w:pStyle w:val="Tr"/>
              <w:ind w:left="-90"/>
              <w:rPr>
                <w:i/>
                <w:color w:val="00B050"/>
                <w:szCs w:val="21"/>
              </w:rPr>
            </w:pP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Account Name</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Project Server</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Project Server URL</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http://epm/pwa</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When connecting</w:t>
            </w:r>
          </w:p>
        </w:tc>
        <w:tc>
          <w:tcPr>
            <w:tcW w:w="5490" w:type="dxa"/>
          </w:tcPr>
          <w:p w:rsidR="00245ACE" w:rsidRPr="00245ACE" w:rsidRDefault="00245ACE" w:rsidP="00F154A7">
            <w:pPr>
              <w:pStyle w:val="LabTableContent"/>
              <w:rPr>
                <w:i/>
                <w:color w:val="00B050"/>
              </w:rPr>
            </w:pPr>
            <w:r w:rsidRPr="00245ACE">
              <w:rPr>
                <w:i/>
                <w:color w:val="00B050"/>
              </w:rPr>
              <w:t xml:space="preserve">Select </w:t>
            </w:r>
            <w:r w:rsidRPr="00245ACE">
              <w:rPr>
                <w:b/>
                <w:i/>
                <w:color w:val="00B050"/>
              </w:rPr>
              <w:t>Use Windows user account</w:t>
            </w:r>
          </w:p>
        </w:tc>
      </w:tr>
      <w:tr w:rsidR="00245ACE" w:rsidRPr="00245ACE" w:rsidTr="00F154A7">
        <w:tc>
          <w:tcPr>
            <w:tcW w:w="2340" w:type="dxa"/>
          </w:tcPr>
          <w:p w:rsidR="00245ACE" w:rsidRPr="00245ACE" w:rsidRDefault="00245ACE" w:rsidP="00F154A7">
            <w:pPr>
              <w:pStyle w:val="LabTableContentFirst"/>
              <w:spacing w:after="240"/>
              <w:rPr>
                <w:i/>
                <w:color w:val="00B050"/>
              </w:rPr>
            </w:pPr>
            <w:r w:rsidRPr="00245ACE">
              <w:rPr>
                <w:i/>
                <w:color w:val="00B050"/>
              </w:rPr>
              <w:t>Set as default account</w:t>
            </w:r>
          </w:p>
        </w:tc>
        <w:tc>
          <w:tcPr>
            <w:tcW w:w="5490" w:type="dxa"/>
          </w:tcPr>
          <w:p w:rsidR="00245ACE" w:rsidRPr="00245ACE" w:rsidRDefault="00245ACE" w:rsidP="00F154A7">
            <w:pPr>
              <w:pStyle w:val="LabTableContent"/>
              <w:spacing w:after="240"/>
              <w:rPr>
                <w:i/>
                <w:color w:val="00B050"/>
              </w:rPr>
            </w:pPr>
            <w:r w:rsidRPr="00245ACE">
              <w:rPr>
                <w:i/>
                <w:color w:val="00B050"/>
              </w:rPr>
              <w:t>Select check box</w:t>
            </w:r>
          </w:p>
        </w:tc>
      </w:tr>
    </w:tbl>
    <w:p w:rsidR="00F4796D" w:rsidRDefault="00F4796D" w:rsidP="00F4796D"/>
    <w:p w:rsidR="00F4796D" w:rsidRDefault="00F4796D" w:rsidP="00F4796D">
      <w:pPr>
        <w:pStyle w:val="Pb"/>
        <w:framePr w:wrap="around"/>
      </w:pPr>
    </w:p>
    <w:p w:rsidR="001A6220" w:rsidRDefault="00F4796D" w:rsidP="00F4796D">
      <w:pPr>
        <w:pStyle w:val="Heading1"/>
      </w:pPr>
      <w:bookmarkStart w:id="1710" w:name="_Toc235254631"/>
      <w:bookmarkStart w:id="1711" w:name="_Toc265946810"/>
      <w:r>
        <w:t>Summary</w:t>
      </w:r>
      <w:bookmarkEnd w:id="1710"/>
      <w:bookmarkEnd w:id="1711"/>
    </w:p>
    <w:p w:rsidR="001A6220" w:rsidRDefault="00730A91" w:rsidP="001A6220">
      <w:pPr>
        <w:pStyle w:val="FormatPPT"/>
      </w:pPr>
      <w:r>
        <w:drawing>
          <wp:inline distT="0" distB="0" distL="0" distR="0">
            <wp:extent cx="3636645" cy="2298700"/>
            <wp:effectExtent l="0" t="0" r="0" b="0"/>
            <wp:docPr id="30" name="Objec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3"/>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664" b="5333"/>
                    <a:stretch>
                      <a:fillRect/>
                    </a:stretch>
                  </pic:blipFill>
                  <pic:spPr bwMode="auto">
                    <a:xfrm>
                      <a:off x="0" y="0"/>
                      <a:ext cx="3636645" cy="2298700"/>
                    </a:xfrm>
                    <a:prstGeom prst="rect">
                      <a:avLst/>
                    </a:prstGeom>
                    <a:solidFill>
                      <a:srgbClr val="FFFFFF"/>
                    </a:solidFill>
                    <a:ln>
                      <a:noFill/>
                    </a:ln>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CD49BE" w:rsidRDefault="00CD49BE" w:rsidP="00117BE1">
      <w:pPr>
        <w:rPr>
          <w:ins w:id="1712" w:author="Ellen Lehnert" w:date="2010-07-03T18:49:00Z"/>
        </w:rPr>
      </w:pPr>
      <w:ins w:id="1713" w:author="Ellen Lehnert" w:date="2010-07-03T18:49:00Z">
        <w:r>
          <w:t xml:space="preserve">Laying the basis for how a project schedule will function is important.  Understanding </w:t>
        </w:r>
      </w:ins>
      <w:ins w:id="1714" w:author="Ellen Lehnert" w:date="2010-07-03T18:50:00Z">
        <w:r>
          <w:t xml:space="preserve">the options and the result of your option choices will </w:t>
        </w:r>
      </w:ins>
      <w:ins w:id="1715" w:author="Ellen Lehnert" w:date="2010-07-03T18:51:00Z">
        <w:r>
          <w:t xml:space="preserve">help the schedule deliver the value you are hoping to achieve. </w:t>
        </w:r>
      </w:ins>
      <w:ins w:id="1716" w:author="Ellen Lehnert" w:date="2010-07-03T18:52:00Z">
        <w:r>
          <w:t xml:space="preserve">Forthought and planning will </w:t>
        </w:r>
      </w:ins>
      <w:ins w:id="1717" w:author="Ellen Lehnert" w:date="2010-07-03T18:53:00Z">
        <w:r>
          <w:t xml:space="preserve">help create the type of schedule </w:t>
        </w:r>
      </w:ins>
      <w:ins w:id="1718" w:author="Ellen Lehnert" w:date="2010-07-03T18:54:00Z">
        <w:r>
          <w:t>needed for managing your project.</w:t>
        </w:r>
      </w:ins>
      <w:ins w:id="1719" w:author="Ellen Lehnert" w:date="2010-07-03T18:52:00Z">
        <w:r>
          <w:t xml:space="preserve"> </w:t>
        </w:r>
      </w:ins>
    </w:p>
    <w:p w:rsidR="003F3B1C" w:rsidDel="00CD49BE" w:rsidRDefault="003F3B1C" w:rsidP="00117BE1">
      <w:pPr>
        <w:rPr>
          <w:del w:id="1720" w:author="Ellen Lehnert" w:date="2010-07-03T18:49:00Z"/>
        </w:rPr>
      </w:pPr>
      <w:r>
        <w:t xml:space="preserve">In this module you learned how to: </w:t>
      </w:r>
    </w:p>
    <w:p w:rsidR="003F3B1C" w:rsidRDefault="003F3B1C" w:rsidP="00117BE1"/>
    <w:p w:rsidR="00572CD1" w:rsidRDefault="003F3B1C" w:rsidP="003F3B1C">
      <w:pPr>
        <w:pStyle w:val="ListParagraph"/>
        <w:numPr>
          <w:ilvl w:val="0"/>
          <w:numId w:val="46"/>
        </w:numPr>
      </w:pPr>
      <w:r>
        <w:t>C</w:t>
      </w:r>
      <w:r w:rsidR="00C5297E">
        <w:t>reat</w:t>
      </w:r>
      <w:r>
        <w:t>e</w:t>
      </w:r>
      <w:r w:rsidR="00C5297E">
        <w:t xml:space="preserve"> project calendars and the options that work with the calendars.  </w:t>
      </w:r>
    </w:p>
    <w:p w:rsidR="003F3B1C" w:rsidRDefault="003F3B1C" w:rsidP="003F3B1C">
      <w:pPr>
        <w:pStyle w:val="ListParagraph"/>
        <w:numPr>
          <w:ilvl w:val="0"/>
          <w:numId w:val="46"/>
        </w:numPr>
      </w:pPr>
      <w:r>
        <w:t>Save a customized calendar for use by other project schedules</w:t>
      </w:r>
    </w:p>
    <w:p w:rsidR="003F3B1C" w:rsidRDefault="003F3B1C" w:rsidP="003F3B1C">
      <w:pPr>
        <w:pStyle w:val="ListParagraph"/>
        <w:numPr>
          <w:ilvl w:val="0"/>
          <w:numId w:val="46"/>
        </w:numPr>
      </w:pPr>
      <w:r>
        <w:t>Scheduling terms:  Effort-driven, Fixed Duration, Fixed Work and Fixed Units</w:t>
      </w:r>
    </w:p>
    <w:p w:rsidR="003F3B1C" w:rsidRDefault="003F3B1C" w:rsidP="003F3B1C">
      <w:pPr>
        <w:pStyle w:val="ListParagraph"/>
        <w:numPr>
          <w:ilvl w:val="0"/>
          <w:numId w:val="46"/>
        </w:numPr>
      </w:pPr>
      <w:r>
        <w:t>Set</w:t>
      </w:r>
      <w:del w:id="1721" w:author="Heather Perreaux" w:date="2010-04-02T10:51:00Z">
        <w:r w:rsidDel="0091619E">
          <w:delText>ting</w:delText>
        </w:r>
      </w:del>
      <w:r>
        <w:t xml:space="preserve"> the scheduling options</w:t>
      </w:r>
    </w:p>
    <w:p w:rsidR="003F3B1C" w:rsidRDefault="003F3B1C" w:rsidP="003F3B1C">
      <w:pPr>
        <w:pStyle w:val="ListParagraph"/>
        <w:numPr>
          <w:ilvl w:val="0"/>
          <w:numId w:val="46"/>
        </w:numPr>
      </w:pPr>
      <w:del w:id="1722" w:author="Heather Perreaux" w:date="2010-04-02T10:51:00Z">
        <w:r w:rsidDel="0091619E">
          <w:delText xml:space="preserve">Creating </w:delText>
        </w:r>
      </w:del>
      <w:ins w:id="1723" w:author="Heather Perreaux" w:date="2010-04-02T10:51:00Z">
        <w:r w:rsidR="0091619E">
          <w:t xml:space="preserve">Create </w:t>
        </w:r>
      </w:ins>
      <w:r>
        <w:t>projects</w:t>
      </w:r>
      <w:del w:id="1724" w:author="Heather Perreaux" w:date="2010-04-02T10:50:00Z">
        <w:r w:rsidDel="0091619E">
          <w:delText>:</w:delText>
        </w:r>
      </w:del>
      <w:r>
        <w:t xml:space="preserve"> from templates, </w:t>
      </w:r>
      <w:del w:id="1725" w:author="Heather Perreaux" w:date="2010-04-02T10:50:00Z">
        <w:r w:rsidDel="0091619E">
          <w:delText xml:space="preserve">from </w:delText>
        </w:r>
      </w:del>
      <w:r>
        <w:t>Share</w:t>
      </w:r>
      <w:del w:id="1726" w:author="Heather Perreaux" w:date="2010-04-02T10:50:00Z">
        <w:r w:rsidDel="0091619E">
          <w:delText>p</w:delText>
        </w:r>
      </w:del>
      <w:ins w:id="1727" w:author="Heather Perreaux" w:date="2010-04-02T10:50:00Z">
        <w:r w:rsidR="0091619E">
          <w:t>P</w:t>
        </w:r>
      </w:ins>
      <w:r>
        <w:t>oint lists</w:t>
      </w:r>
      <w:ins w:id="1728" w:author="Heather Perreaux" w:date="2010-04-02T10:50:00Z">
        <w:r w:rsidR="0091619E">
          <w:t xml:space="preserve"> and </w:t>
        </w:r>
      </w:ins>
      <w:del w:id="1729" w:author="Heather Perreaux" w:date="2010-04-02T10:51:00Z">
        <w:r w:rsidDel="0091619E">
          <w:delText xml:space="preserve">, from </w:delText>
        </w:r>
      </w:del>
      <w:r>
        <w:t>Excel lists</w:t>
      </w:r>
    </w:p>
    <w:p w:rsidR="003F3B1C" w:rsidRDefault="003F3B1C" w:rsidP="003F3B1C">
      <w:pPr>
        <w:pStyle w:val="ListParagraph"/>
        <w:numPr>
          <w:ilvl w:val="0"/>
          <w:numId w:val="46"/>
        </w:numPr>
      </w:pPr>
      <w:r>
        <w:t>Establish</w:t>
      </w:r>
      <w:del w:id="1730" w:author="Heather Perreaux" w:date="2010-04-02T10:51:00Z">
        <w:r w:rsidDel="0091619E">
          <w:delText>ing</w:delText>
        </w:r>
      </w:del>
      <w:r>
        <w:t xml:space="preserve"> naming conventions for project schedules</w:t>
      </w:r>
    </w:p>
    <w:p w:rsidR="003F3B1C" w:rsidRDefault="003F3B1C" w:rsidP="003F3B1C">
      <w:pPr>
        <w:pStyle w:val="ListParagraph"/>
        <w:numPr>
          <w:ilvl w:val="0"/>
          <w:numId w:val="46"/>
        </w:numPr>
      </w:pPr>
      <w:r>
        <w:t>Set</w:t>
      </w:r>
      <w:del w:id="1731" w:author="Heather Perreaux" w:date="2010-04-02T10:51:00Z">
        <w:r w:rsidDel="0091619E">
          <w:delText>ting</w:delText>
        </w:r>
      </w:del>
      <w:r>
        <w:t xml:space="preserve"> security passwords for project schedules</w:t>
      </w:r>
      <w:del w:id="1732" w:author="Heather Perreaux" w:date="2010-04-02T10:51:00Z">
        <w:r w:rsidDel="00A25FE5">
          <w:delText>.</w:delText>
        </w:r>
      </w:del>
      <w:r>
        <w:t xml:space="preserve"> </w:t>
      </w:r>
    </w:p>
    <w:sectPr w:rsidR="003F3B1C" w:rsidSect="00FB76A2">
      <w:headerReference w:type="even" r:id="rId47"/>
      <w:headerReference w:type="first" r:id="rId48"/>
      <w:footerReference w:type="first" r:id="rId49"/>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7" w:author="Ellen Lehnert" w:date="2010-07-03T17:30:00Z" w:initials="ERL">
    <w:p w:rsidR="006A2D41" w:rsidRDefault="006A2D41">
      <w:pPr>
        <w:pStyle w:val="CommentText"/>
      </w:pPr>
      <w:r>
        <w:rPr>
          <w:rStyle w:val="CommentReference"/>
        </w:rPr>
        <w:annotationRef/>
      </w:r>
      <w:proofErr w:type="gramStart"/>
      <w:r>
        <w:t>done</w:t>
      </w:r>
      <w:proofErr w:type="gramEnd"/>
    </w:p>
  </w:comment>
  <w:comment w:id="180" w:author="Heather Perreaux" w:date="2010-07-03T17:30:00Z" w:initials="HP">
    <w:p w:rsidR="006A2D41" w:rsidRDefault="006A2D41">
      <w:pPr>
        <w:pStyle w:val="CommentText"/>
      </w:pPr>
      <w:r>
        <w:rPr>
          <w:rStyle w:val="CommentReference"/>
        </w:rPr>
        <w:annotationRef/>
      </w:r>
      <w:r>
        <w:t>Needs to be reworded but I don’t know exactly what the point is.</w:t>
      </w:r>
    </w:p>
  </w:comment>
  <w:comment w:id="223" w:author="Heather Perreaux" w:date="2010-07-03T17:30:00Z" w:initials="HP">
    <w:p w:rsidR="006A2D41" w:rsidRDefault="006A2D41">
      <w:pPr>
        <w:pStyle w:val="CommentText"/>
      </w:pPr>
      <w:r>
        <w:rPr>
          <w:rStyle w:val="CommentReference"/>
        </w:rPr>
        <w:annotationRef/>
      </w:r>
      <w:r>
        <w:t xml:space="preserve">Can?  </w:t>
      </w:r>
      <w:proofErr w:type="gramStart"/>
      <w:r>
        <w:t>or</w:t>
      </w:r>
      <w:proofErr w:type="gramEnd"/>
      <w:r>
        <w:t xml:space="preserve"> Does/Will?</w:t>
      </w:r>
    </w:p>
  </w:comment>
  <w:comment w:id="268" w:author="Ellen Lehnert" w:date="2010-07-03T17:30:00Z" w:initials="ERL">
    <w:p w:rsidR="006A2D41" w:rsidRDefault="006A2D41">
      <w:pPr>
        <w:pStyle w:val="CommentText"/>
      </w:pPr>
      <w:r>
        <w:rPr>
          <w:rStyle w:val="CommentReference"/>
        </w:rPr>
        <w:annotationRef/>
      </w:r>
      <w:proofErr w:type="gramStart"/>
      <w:r>
        <w:t>done</w:t>
      </w:r>
      <w:proofErr w:type="gramEnd"/>
    </w:p>
  </w:comment>
  <w:comment w:id="259" w:author="Heather Perreaux" w:date="2010-07-03T17:30:00Z" w:initials="HP">
    <w:p w:rsidR="006A2D41" w:rsidRDefault="006A2D41">
      <w:pPr>
        <w:pStyle w:val="CommentText"/>
      </w:pPr>
      <w:r>
        <w:rPr>
          <w:rStyle w:val="CommentReference"/>
        </w:rPr>
        <w:annotationRef/>
      </w:r>
      <w:r>
        <w:t>Why?</w:t>
      </w:r>
    </w:p>
  </w:comment>
  <w:comment w:id="353" w:author="Heather Perreaux" w:date="2010-07-03T17:30:00Z" w:initials="HP">
    <w:p w:rsidR="006A2D41" w:rsidRDefault="006A2D41">
      <w:pPr>
        <w:pStyle w:val="CommentText"/>
      </w:pPr>
      <w:r>
        <w:rPr>
          <w:rStyle w:val="CommentReference"/>
        </w:rPr>
        <w:annotationRef/>
      </w:r>
      <w:r>
        <w:t>This needs to be better clarified.  Perhaps using an example to support the point would help.</w:t>
      </w:r>
    </w:p>
  </w:comment>
  <w:comment w:id="359" w:author="Heather Perreaux" w:date="2010-07-03T17:30:00Z" w:initials="HP">
    <w:p w:rsidR="006A2D41" w:rsidRDefault="006A2D41">
      <w:pPr>
        <w:pStyle w:val="CommentText"/>
      </w:pPr>
      <w:r>
        <w:rPr>
          <w:rStyle w:val="CommentReference"/>
        </w:rPr>
        <w:annotationRef/>
      </w:r>
      <w:r>
        <w:t xml:space="preserve">Rule of thumb for what? I'm assuming it should probably </w:t>
      </w:r>
      <w:proofErr w:type="gramStart"/>
      <w:r>
        <w:t>read  "</w:t>
      </w:r>
      <w:proofErr w:type="gramEnd"/>
      <w:r>
        <w:t>rule of thumb for scheduling resources time is . . . ."</w:t>
      </w:r>
    </w:p>
  </w:comment>
  <w:comment w:id="365" w:author="Ellen Lehnert" w:date="2010-07-03T17:30:00Z" w:initials="ERL">
    <w:p w:rsidR="006A2D41" w:rsidRDefault="006A2D41">
      <w:pPr>
        <w:pStyle w:val="CommentText"/>
      </w:pPr>
      <w:r>
        <w:rPr>
          <w:rStyle w:val="CommentReference"/>
        </w:rPr>
        <w:annotationRef/>
      </w:r>
      <w:proofErr w:type="gramStart"/>
      <w:r>
        <w:t>done</w:t>
      </w:r>
      <w:proofErr w:type="gramEnd"/>
    </w:p>
  </w:comment>
  <w:comment w:id="645" w:author="Heather Perreaux" w:date="2010-07-03T17:30:00Z" w:initials="HP">
    <w:p w:rsidR="006A2D41" w:rsidRDefault="006A2D41">
      <w:pPr>
        <w:pStyle w:val="CommentText"/>
      </w:pPr>
      <w:r>
        <w:rPr>
          <w:rStyle w:val="CommentReference"/>
        </w:rPr>
        <w:annotationRef/>
      </w:r>
      <w:r>
        <w:t xml:space="preserve">Should this say </w:t>
      </w:r>
      <w:proofErr w:type="gramStart"/>
      <w:r>
        <w:t>" .</w:t>
      </w:r>
      <w:proofErr w:type="gramEnd"/>
      <w:r>
        <w:t xml:space="preserve"> . . . . at the start time represented in the recurring task(s) option"?</w:t>
      </w:r>
    </w:p>
  </w:comment>
  <w:comment w:id="646" w:author="Ellen Lehnert" w:date="2010-07-03T17:30:00Z" w:initials="ERL">
    <w:p w:rsidR="006A2D41" w:rsidRDefault="006A2D41">
      <w:pPr>
        <w:pStyle w:val="CommentText"/>
      </w:pPr>
      <w:r>
        <w:rPr>
          <w:rStyle w:val="CommentReference"/>
        </w:rPr>
        <w:annotationRef/>
      </w:r>
      <w:r>
        <w:t xml:space="preserve">There is not a recurring tasks option.  </w:t>
      </w:r>
    </w:p>
  </w:comment>
  <w:comment w:id="811" w:author="Ellen Lehnert" w:date="2010-07-03T17:30:00Z" w:initials="ERL">
    <w:p w:rsidR="006A2D41" w:rsidRDefault="006A2D41">
      <w:pPr>
        <w:pStyle w:val="CommentText"/>
      </w:pPr>
      <w:r>
        <w:rPr>
          <w:rStyle w:val="CommentReference"/>
        </w:rPr>
        <w:annotationRef/>
      </w:r>
      <w:proofErr w:type="gramStart"/>
      <w:r>
        <w:t>fixed</w:t>
      </w:r>
      <w:proofErr w:type="gramEnd"/>
    </w:p>
  </w:comment>
  <w:comment w:id="813" w:author="Heather Perreaux" w:date="2010-07-03T17:30:00Z" w:initials="HP">
    <w:p w:rsidR="006A2D41" w:rsidRDefault="006A2D41">
      <w:pPr>
        <w:pStyle w:val="CommentText"/>
      </w:pPr>
      <w:r>
        <w:rPr>
          <w:rStyle w:val="CommentReference"/>
        </w:rPr>
        <w:annotationRef/>
      </w:r>
      <w:r>
        <w:t>Should this draw a comparison between resources that are available for a full 8 hours per day vs say 4 hours per day, then how many days will it take to complete the task?</w:t>
      </w:r>
    </w:p>
  </w:comment>
  <w:comment w:id="838" w:author="Ellen Lehnert" w:date="2010-07-03T17:30:00Z" w:initials="ERL">
    <w:p w:rsidR="006A2D41" w:rsidRDefault="006A2D41">
      <w:pPr>
        <w:pStyle w:val="CommentText"/>
      </w:pPr>
      <w:r>
        <w:rPr>
          <w:rStyle w:val="CommentReference"/>
        </w:rPr>
        <w:annotationRef/>
      </w:r>
      <w:proofErr w:type="gramStart"/>
      <w:r>
        <w:t>done</w:t>
      </w:r>
      <w:proofErr w:type="gramEnd"/>
    </w:p>
  </w:comment>
  <w:comment w:id="846" w:author="Heather Perreaux" w:date="2010-07-03T17:30:00Z" w:initials="HP">
    <w:p w:rsidR="006A2D41" w:rsidRDefault="006A2D41">
      <w:pPr>
        <w:pStyle w:val="CommentText"/>
      </w:pPr>
      <w:r>
        <w:rPr>
          <w:rStyle w:val="CommentReference"/>
        </w:rPr>
        <w:annotationRef/>
      </w:r>
      <w:r>
        <w:t>Shouldn't there be a lead in here?</w:t>
      </w:r>
    </w:p>
  </w:comment>
  <w:comment w:id="1084" w:author="Heather Perreaux" w:date="2010-07-03T17:30:00Z" w:initials="HP">
    <w:p w:rsidR="006A2D41" w:rsidRDefault="006A2D41">
      <w:pPr>
        <w:pStyle w:val="CommentText"/>
      </w:pPr>
      <w:r>
        <w:rPr>
          <w:rStyle w:val="CommentReference"/>
        </w:rPr>
        <w:annotationRef/>
      </w:r>
      <w:r>
        <w:t>I think this is supposed to say project projects from the start date?</w:t>
      </w:r>
    </w:p>
  </w:comment>
  <w:comment w:id="1088" w:author="Ellen Lehnert" w:date="2010-07-03T17:30:00Z" w:initials="ERL">
    <w:p w:rsidR="006A2D41" w:rsidRDefault="006A2D41">
      <w:pPr>
        <w:pStyle w:val="CommentText"/>
      </w:pPr>
      <w:r>
        <w:rPr>
          <w:rStyle w:val="CommentReference"/>
        </w:rPr>
        <w:annotationRef/>
      </w:r>
      <w:proofErr w:type="gramStart"/>
      <w:r>
        <w:t>fixed</w:t>
      </w:r>
      <w:proofErr w:type="gramEnd"/>
    </w:p>
  </w:comment>
  <w:comment w:id="1152" w:author="Heather Perreaux" w:date="2010-07-03T17:30:00Z" w:initials="HP">
    <w:p w:rsidR="006A2D41" w:rsidRDefault="006A2D41">
      <w:pPr>
        <w:pStyle w:val="CommentText"/>
      </w:pPr>
      <w:r>
        <w:rPr>
          <w:rStyle w:val="CommentReference"/>
        </w:rPr>
        <w:annotationRef/>
      </w:r>
      <w:r>
        <w:t xml:space="preserve">Timescale slider bar?  </w:t>
      </w:r>
      <w:proofErr w:type="gramStart"/>
      <w:r>
        <w:t>or</w:t>
      </w:r>
      <w:proofErr w:type="gramEnd"/>
      <w:r>
        <w:t xml:space="preserve"> somewhere in the view?  </w:t>
      </w:r>
    </w:p>
  </w:comment>
  <w:comment w:id="1346" w:author="Heather Perreaux" w:date="2010-07-03T17:30:00Z" w:initials="HP">
    <w:p w:rsidR="006A2D41" w:rsidRDefault="006A2D41">
      <w:pPr>
        <w:pStyle w:val="CommentText"/>
      </w:pPr>
      <w:r>
        <w:rPr>
          <w:rStyle w:val="CommentReference"/>
        </w:rPr>
        <w:annotationRef/>
      </w:r>
      <w:r>
        <w:t>Incomplete thought.  Is the software prompting for a response?  Should be clearly stated.</w:t>
      </w:r>
    </w:p>
  </w:comment>
  <w:comment w:id="1347" w:author="Ellen Lehnert" w:date="2010-07-03T17:30:00Z" w:initials="ERL">
    <w:p w:rsidR="006A2D41" w:rsidRDefault="006A2D41">
      <w:pPr>
        <w:pStyle w:val="CommentText"/>
      </w:pPr>
      <w:r>
        <w:rPr>
          <w:rStyle w:val="CommentReference"/>
        </w:rPr>
        <w:annotationRef/>
      </w:r>
      <w:proofErr w:type="gramStart"/>
      <w:r>
        <w:t>done</w:t>
      </w:r>
      <w:proofErr w:type="gramEnd"/>
    </w:p>
  </w:comment>
  <w:comment w:id="1439" w:author="Heather Perreaux" w:date="2010-07-03T17:30:00Z" w:initials="HP">
    <w:p w:rsidR="006A2D41" w:rsidRDefault="006A2D41">
      <w:pPr>
        <w:pStyle w:val="CommentText"/>
      </w:pPr>
      <w:r>
        <w:rPr>
          <w:rStyle w:val="CommentReference"/>
        </w:rPr>
        <w:annotationRef/>
      </w:r>
      <w:r>
        <w:t>Add a reinforcing statement as to why the user might want to go to the Organizer.</w:t>
      </w:r>
    </w:p>
  </w:comment>
  <w:comment w:id="1452" w:author="Ellen Lehnert" w:date="2010-07-03T17:30:00Z" w:initials="ERL">
    <w:p w:rsidR="006A2D41" w:rsidRDefault="006A2D41">
      <w:pPr>
        <w:pStyle w:val="CommentText"/>
      </w:pPr>
      <w:r>
        <w:rPr>
          <w:rStyle w:val="CommentReference"/>
        </w:rPr>
        <w:annotationRef/>
      </w:r>
      <w:proofErr w:type="gramStart"/>
      <w:r>
        <w:t>done</w:t>
      </w:r>
      <w:proofErr w:type="gramEnd"/>
    </w:p>
  </w:comment>
  <w:comment w:id="1513" w:author="Ellen Lehnert" w:date="2010-07-03T17:30:00Z" w:initials="ERL">
    <w:p w:rsidR="006A2D41" w:rsidRDefault="006A2D41">
      <w:pPr>
        <w:pStyle w:val="CommentText"/>
      </w:pPr>
      <w:r>
        <w:rPr>
          <w:rStyle w:val="CommentReference"/>
        </w:rPr>
        <w:annotationRef/>
      </w:r>
      <w:r>
        <w:t xml:space="preserve">Rolly needs to add a screen shot here.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2D41" w:rsidRDefault="006A2D41" w:rsidP="00B55558">
      <w:r>
        <w:separator/>
      </w:r>
    </w:p>
    <w:p w:rsidR="006A2D41" w:rsidRDefault="006A2D41" w:rsidP="00B55558"/>
  </w:endnote>
  <w:endnote w:type="continuationSeparator" w:id="0">
    <w:p w:rsidR="006A2D41" w:rsidRDefault="006A2D41" w:rsidP="00B55558">
      <w:r>
        <w:continuationSeparator/>
      </w:r>
    </w:p>
    <w:p w:rsidR="006A2D41" w:rsidRDefault="006A2D41" w:rsidP="00B5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2D41" w:rsidRDefault="006A2D41" w:rsidP="00B55558">
      <w:r>
        <w:separator/>
      </w:r>
    </w:p>
    <w:p w:rsidR="006A2D41" w:rsidRDefault="006A2D41" w:rsidP="00B55558"/>
  </w:footnote>
  <w:footnote w:type="continuationSeparator" w:id="0">
    <w:p w:rsidR="006A2D41" w:rsidRDefault="006A2D41" w:rsidP="00B55558">
      <w:r>
        <w:continuationSeparator/>
      </w:r>
    </w:p>
    <w:p w:rsidR="006A2D41" w:rsidRDefault="006A2D41"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Pr="00675486" w:rsidRDefault="005B3695" w:rsidP="007147A4">
    <w:pPr>
      <w:pStyle w:val="Header"/>
    </w:pPr>
    <w:fldSimple w:instr=" STYLEREF  ModNumber ">
      <w:r w:rsidR="000B538A">
        <w:rPr>
          <w:noProof/>
        </w:rPr>
        <w:t>Module 2:</w:t>
      </w:r>
    </w:fldSimple>
    <w:r w:rsidR="006A2D41" w:rsidRPr="007147A4">
      <w:t xml:space="preserve"> </w:t>
    </w:r>
    <w:fldSimple w:instr=" STYLEREF  ModTitle ">
      <w:r w:rsidR="000B538A">
        <w:rPr>
          <w:noProof/>
        </w:rPr>
        <w:t>Initializing a Project</w:t>
      </w:r>
    </w:fldSimple>
    <w:r w:rsidR="006A2D41" w:rsidRPr="00675486">
      <w:t xml:space="preserve">  </w:t>
    </w:r>
    <w:r w:rsidR="006A2D41" w:rsidRPr="00675486">
      <w:tab/>
    </w:r>
    <w:fldSimple w:instr=" STYLEREF  ModNum ">
      <w:r w:rsidR="000B538A">
        <w:rPr>
          <w:noProof/>
        </w:rPr>
        <w:t>2</w:t>
      </w:r>
    </w:fldSimple>
    <w:r w:rsidR="006A2D41">
      <w:t>-</w:t>
    </w:r>
    <w:fldSimple w:instr="PAGE">
      <w:r w:rsidR="000B538A">
        <w:rPr>
          <w:noProof/>
        </w:rPr>
        <w:t>45</w:t>
      </w:r>
    </w:fldSimple>
  </w:p>
  <w:p w:rsidR="006A2D41" w:rsidRDefault="006A2D41" w:rsidP="005A6CDE">
    <w:pPr>
      <w:pStyle w:val="headerrule"/>
    </w:pPr>
  </w:p>
  <w:p w:rsidR="006A2D41" w:rsidRDefault="006A2D41"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6A2D4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Pr="007147A4" w:rsidRDefault="005B3695" w:rsidP="007147A4">
    <w:pPr>
      <w:pStyle w:val="Header"/>
    </w:pPr>
    <w:fldSimple w:instr=" STYLEREF  ModNum ">
      <w:r w:rsidR="000B538A">
        <w:rPr>
          <w:noProof/>
        </w:rPr>
        <w:t>2</w:t>
      </w:r>
    </w:fldSimple>
    <w:r w:rsidR="006A2D41">
      <w:t>-</w:t>
    </w:r>
    <w:fldSimple w:instr="PAGE">
      <w:r w:rsidR="000B538A">
        <w:rPr>
          <w:noProof/>
        </w:rPr>
        <w:t>44</w:t>
      </w:r>
    </w:fldSimple>
    <w:r w:rsidR="006A2D41" w:rsidRPr="007147A4">
      <w:tab/>
    </w:r>
    <w:fldSimple w:instr=" STYLEREF  ModNumber ">
      <w:r w:rsidR="000B538A">
        <w:rPr>
          <w:noProof/>
        </w:rPr>
        <w:t>Module 2:</w:t>
      </w:r>
    </w:fldSimple>
    <w:r w:rsidR="006A2D41" w:rsidRPr="007147A4">
      <w:t xml:space="preserve"> </w:t>
    </w:r>
    <w:fldSimple w:instr=" STYLEREF  ModTitle ">
      <w:r w:rsidR="000B538A">
        <w:rPr>
          <w:noProof/>
        </w:rPr>
        <w:t>Initializing a Project</w:t>
      </w:r>
    </w:fldSimple>
  </w:p>
  <w:p w:rsidR="006A2D41" w:rsidRDefault="006A2D41" w:rsidP="005A6CDE">
    <w:pPr>
      <w:pStyle w:val="headerrule"/>
    </w:pPr>
  </w:p>
  <w:p w:rsidR="006A2D41" w:rsidRPr="007147A4" w:rsidRDefault="006A2D41"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D41" w:rsidRDefault="005B3695" w:rsidP="007147A4">
    <w:pPr>
      <w:pStyle w:val="Header"/>
    </w:pPr>
    <w:fldSimple w:instr=" STYLEREF  ModNumber ">
      <w:r w:rsidR="000B538A">
        <w:rPr>
          <w:noProof/>
        </w:rPr>
        <w:t>Module 2:</w:t>
      </w:r>
    </w:fldSimple>
    <w:r w:rsidR="006A2D41">
      <w:t xml:space="preserve"> </w:t>
    </w:r>
    <w:fldSimple w:instr=" STYLEREF  ModTitle ">
      <w:r w:rsidR="000B538A">
        <w:rPr>
          <w:noProof/>
        </w:rPr>
        <w:t>Initializing a Project</w:t>
      </w:r>
    </w:fldSimple>
    <w:r w:rsidR="006A2D41" w:rsidRPr="00675486">
      <w:t xml:space="preserve">  </w:t>
    </w:r>
    <w:r w:rsidR="006A2D41" w:rsidRPr="00675486">
      <w:tab/>
    </w:r>
    <w:fldSimple w:instr=" STYLEREF  ModNum ">
      <w:r w:rsidR="000B538A">
        <w:rPr>
          <w:noProof/>
        </w:rPr>
        <w:t>2</w:t>
      </w:r>
    </w:fldSimple>
    <w:r w:rsidR="006A2D41">
      <w:t>-</w:t>
    </w:r>
    <w:fldSimple w:instr="PAGE">
      <w:r w:rsidR="000B538A">
        <w:rPr>
          <w:noProof/>
        </w:rPr>
        <w:t>1</w:t>
      </w:r>
    </w:fldSimple>
  </w:p>
  <w:p w:rsidR="006A2D41" w:rsidRPr="005A6CDE" w:rsidRDefault="006A2D41" w:rsidP="00F66CFE">
    <w:pPr>
      <w:pStyle w:val="headerrule"/>
    </w:pPr>
  </w:p>
  <w:p w:rsidR="006A2D41" w:rsidRDefault="006A2D41"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411A9"/>
    <w:multiLevelType w:val="hybridMultilevel"/>
    <w:tmpl w:val="FE78E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B2741C"/>
    <w:multiLevelType w:val="hybridMultilevel"/>
    <w:tmpl w:val="13227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F3ED8"/>
    <w:multiLevelType w:val="hybridMultilevel"/>
    <w:tmpl w:val="3CDA0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B39DC"/>
    <w:multiLevelType w:val="hybridMultilevel"/>
    <w:tmpl w:val="E3827B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440D3B"/>
    <w:multiLevelType w:val="hybridMultilevel"/>
    <w:tmpl w:val="81FE5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114A47"/>
    <w:multiLevelType w:val="hybridMultilevel"/>
    <w:tmpl w:val="13227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E04767"/>
    <w:multiLevelType w:val="hybridMultilevel"/>
    <w:tmpl w:val="1CE4D09E"/>
    <w:lvl w:ilvl="0" w:tplc="C908EDC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742570"/>
    <w:multiLevelType w:val="hybridMultilevel"/>
    <w:tmpl w:val="F6220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465030"/>
    <w:multiLevelType w:val="hybridMultilevel"/>
    <w:tmpl w:val="F80A2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672B93"/>
    <w:multiLevelType w:val="hybridMultilevel"/>
    <w:tmpl w:val="C5D8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2F7841"/>
    <w:multiLevelType w:val="hybridMultilevel"/>
    <w:tmpl w:val="72964F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455D50"/>
    <w:multiLevelType w:val="hybridMultilevel"/>
    <w:tmpl w:val="0A584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D57F90"/>
    <w:multiLevelType w:val="hybridMultilevel"/>
    <w:tmpl w:val="23EED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6A22B0"/>
    <w:multiLevelType w:val="hybridMultilevel"/>
    <w:tmpl w:val="6804E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315045"/>
    <w:multiLevelType w:val="hybridMultilevel"/>
    <w:tmpl w:val="3B7441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1D5C97"/>
    <w:multiLevelType w:val="hybridMultilevel"/>
    <w:tmpl w:val="C4FE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8">
    <w:nsid w:val="3EAD3B28"/>
    <w:multiLevelType w:val="hybridMultilevel"/>
    <w:tmpl w:val="3B7E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C84EF9"/>
    <w:multiLevelType w:val="hybridMultilevel"/>
    <w:tmpl w:val="EE2003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D72455"/>
    <w:multiLevelType w:val="hybridMultilevel"/>
    <w:tmpl w:val="2ADA53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9434C1"/>
    <w:multiLevelType w:val="hybridMultilevel"/>
    <w:tmpl w:val="D06AF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94B088C"/>
    <w:multiLevelType w:val="hybridMultilevel"/>
    <w:tmpl w:val="09C66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nsid w:val="4D9813A4"/>
    <w:multiLevelType w:val="hybridMultilevel"/>
    <w:tmpl w:val="58982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C94C78"/>
    <w:multiLevelType w:val="hybridMultilevel"/>
    <w:tmpl w:val="13227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36063F7"/>
    <w:multiLevelType w:val="hybridMultilevel"/>
    <w:tmpl w:val="FE78E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A50DC6"/>
    <w:multiLevelType w:val="hybridMultilevel"/>
    <w:tmpl w:val="3A1ED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100955"/>
    <w:multiLevelType w:val="hybridMultilevel"/>
    <w:tmpl w:val="B450D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578125B"/>
    <w:multiLevelType w:val="hybridMultilevel"/>
    <w:tmpl w:val="FE78EA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94A3DF7"/>
    <w:multiLevelType w:val="hybridMultilevel"/>
    <w:tmpl w:val="C8643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AE142D2"/>
    <w:multiLevelType w:val="hybridMultilevel"/>
    <w:tmpl w:val="E326EB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ECA25BE"/>
    <w:multiLevelType w:val="hybridMultilevel"/>
    <w:tmpl w:val="5B740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646F49B7"/>
    <w:multiLevelType w:val="hybridMultilevel"/>
    <w:tmpl w:val="D06AF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58C6C96"/>
    <w:multiLevelType w:val="hybridMultilevel"/>
    <w:tmpl w:val="23F26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7127FD"/>
    <w:multiLevelType w:val="hybridMultilevel"/>
    <w:tmpl w:val="A914E1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6B6F4008"/>
    <w:multiLevelType w:val="hybridMultilevel"/>
    <w:tmpl w:val="8D209E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D4416C0"/>
    <w:multiLevelType w:val="hybridMultilevel"/>
    <w:tmpl w:val="BAC00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D4B2939"/>
    <w:multiLevelType w:val="hybridMultilevel"/>
    <w:tmpl w:val="61F6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EF2530"/>
    <w:multiLevelType w:val="hybridMultilevel"/>
    <w:tmpl w:val="CE96D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FA01B89"/>
    <w:multiLevelType w:val="hybridMultilevel"/>
    <w:tmpl w:val="1DE6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A97399"/>
    <w:multiLevelType w:val="hybridMultilevel"/>
    <w:tmpl w:val="E8361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465224C"/>
    <w:multiLevelType w:val="hybridMultilevel"/>
    <w:tmpl w:val="DF5A3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50F074E"/>
    <w:multiLevelType w:val="hybridMultilevel"/>
    <w:tmpl w:val="B450D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912725D"/>
    <w:multiLevelType w:val="hybridMultilevel"/>
    <w:tmpl w:val="4DA2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3609BC"/>
    <w:multiLevelType w:val="hybridMultilevel"/>
    <w:tmpl w:val="23886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FA12AD6"/>
    <w:multiLevelType w:val="hybridMultilevel"/>
    <w:tmpl w:val="43C093DA"/>
    <w:lvl w:ilvl="0" w:tplc="98F2267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23"/>
  </w:num>
  <w:num w:numId="3">
    <w:abstractNumId w:val="4"/>
  </w:num>
  <w:num w:numId="4">
    <w:abstractNumId w:val="4"/>
    <w:lvlOverride w:ilvl="0">
      <w:startOverride w:val="1"/>
    </w:lvlOverride>
  </w:num>
  <w:num w:numId="5">
    <w:abstractNumId w:val="17"/>
  </w:num>
  <w:num w:numId="6">
    <w:abstractNumId w:val="4"/>
  </w:num>
  <w:num w:numId="7">
    <w:abstractNumId w:val="37"/>
  </w:num>
  <w:num w:numId="8">
    <w:abstractNumId w:val="19"/>
  </w:num>
  <w:num w:numId="9">
    <w:abstractNumId w:val="9"/>
  </w:num>
  <w:num w:numId="10">
    <w:abstractNumId w:val="10"/>
  </w:num>
  <w:num w:numId="11">
    <w:abstractNumId w:val="28"/>
  </w:num>
  <w:num w:numId="12">
    <w:abstractNumId w:val="3"/>
  </w:num>
  <w:num w:numId="13">
    <w:abstractNumId w:val="44"/>
  </w:num>
  <w:num w:numId="14">
    <w:abstractNumId w:val="29"/>
  </w:num>
  <w:num w:numId="15">
    <w:abstractNumId w:val="27"/>
  </w:num>
  <w:num w:numId="16">
    <w:abstractNumId w:val="26"/>
  </w:num>
  <w:num w:numId="17">
    <w:abstractNumId w:val="1"/>
  </w:num>
  <w:num w:numId="18">
    <w:abstractNumId w:val="15"/>
  </w:num>
  <w:num w:numId="19">
    <w:abstractNumId w:val="6"/>
  </w:num>
  <w:num w:numId="20">
    <w:abstractNumId w:val="25"/>
  </w:num>
  <w:num w:numId="21">
    <w:abstractNumId w:val="47"/>
  </w:num>
  <w:num w:numId="22">
    <w:abstractNumId w:val="36"/>
  </w:num>
  <w:num w:numId="23">
    <w:abstractNumId w:val="12"/>
  </w:num>
  <w:num w:numId="24">
    <w:abstractNumId w:val="24"/>
  </w:num>
  <w:num w:numId="25">
    <w:abstractNumId w:val="5"/>
  </w:num>
  <w:num w:numId="26">
    <w:abstractNumId w:val="13"/>
  </w:num>
  <w:num w:numId="27">
    <w:abstractNumId w:val="20"/>
  </w:num>
  <w:num w:numId="28">
    <w:abstractNumId w:val="32"/>
  </w:num>
  <w:num w:numId="29">
    <w:abstractNumId w:val="41"/>
  </w:num>
  <w:num w:numId="30">
    <w:abstractNumId w:val="45"/>
  </w:num>
  <w:num w:numId="31">
    <w:abstractNumId w:val="43"/>
  </w:num>
  <w:num w:numId="32">
    <w:abstractNumId w:val="7"/>
  </w:num>
  <w:num w:numId="33">
    <w:abstractNumId w:val="8"/>
  </w:num>
  <w:num w:numId="34">
    <w:abstractNumId w:val="2"/>
  </w:num>
  <w:num w:numId="35">
    <w:abstractNumId w:val="31"/>
  </w:num>
  <w:num w:numId="36">
    <w:abstractNumId w:val="11"/>
  </w:num>
  <w:num w:numId="37">
    <w:abstractNumId w:val="14"/>
  </w:num>
  <w:num w:numId="38">
    <w:abstractNumId w:val="16"/>
  </w:num>
  <w:num w:numId="39">
    <w:abstractNumId w:val="39"/>
  </w:num>
  <w:num w:numId="40">
    <w:abstractNumId w:val="35"/>
  </w:num>
  <w:num w:numId="41">
    <w:abstractNumId w:val="21"/>
  </w:num>
  <w:num w:numId="42">
    <w:abstractNumId w:val="40"/>
  </w:num>
  <w:num w:numId="43">
    <w:abstractNumId w:val="30"/>
  </w:num>
  <w:num w:numId="44">
    <w:abstractNumId w:val="34"/>
  </w:num>
  <w:num w:numId="45">
    <w:abstractNumId w:val="22"/>
  </w:num>
  <w:num w:numId="46">
    <w:abstractNumId w:val="38"/>
  </w:num>
  <w:num w:numId="47">
    <w:abstractNumId w:val="0"/>
  </w:num>
  <w:num w:numId="48">
    <w:abstractNumId w:val="42"/>
  </w:num>
  <w:num w:numId="49">
    <w:abstractNumId w:val="18"/>
  </w:num>
  <w:num w:numId="50">
    <w:abstractNumId w:val="4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stylePaneFormatFilter w:val="1021"/>
  <w:revisionView w:comments="0" w:insDel="0" w:inkAnnotations="0"/>
  <w:trackRevisions/>
  <w:defaultTabStop w:val="720"/>
  <w:evenAndOddHeaders/>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rsids>
    <w:rsidRoot w:val="00FB3B52"/>
    <w:rsid w:val="00000A90"/>
    <w:rsid w:val="000039D8"/>
    <w:rsid w:val="000119C6"/>
    <w:rsid w:val="00017677"/>
    <w:rsid w:val="00023067"/>
    <w:rsid w:val="00024E8B"/>
    <w:rsid w:val="00024FE8"/>
    <w:rsid w:val="00031D88"/>
    <w:rsid w:val="00032872"/>
    <w:rsid w:val="00033D36"/>
    <w:rsid w:val="0003420E"/>
    <w:rsid w:val="000354B6"/>
    <w:rsid w:val="0003758F"/>
    <w:rsid w:val="000428FB"/>
    <w:rsid w:val="0005181A"/>
    <w:rsid w:val="00051C2D"/>
    <w:rsid w:val="000550B2"/>
    <w:rsid w:val="000551EF"/>
    <w:rsid w:val="000556D6"/>
    <w:rsid w:val="00056E68"/>
    <w:rsid w:val="00060822"/>
    <w:rsid w:val="00063B60"/>
    <w:rsid w:val="00063F81"/>
    <w:rsid w:val="000651BD"/>
    <w:rsid w:val="00072314"/>
    <w:rsid w:val="00072430"/>
    <w:rsid w:val="000726EA"/>
    <w:rsid w:val="00087A14"/>
    <w:rsid w:val="00091101"/>
    <w:rsid w:val="00093FDB"/>
    <w:rsid w:val="000950A0"/>
    <w:rsid w:val="000955A0"/>
    <w:rsid w:val="00097F01"/>
    <w:rsid w:val="000A0D41"/>
    <w:rsid w:val="000A25F3"/>
    <w:rsid w:val="000A5716"/>
    <w:rsid w:val="000B2BC6"/>
    <w:rsid w:val="000B4173"/>
    <w:rsid w:val="000B538A"/>
    <w:rsid w:val="000B6868"/>
    <w:rsid w:val="000C520F"/>
    <w:rsid w:val="000C6E34"/>
    <w:rsid w:val="000D0C22"/>
    <w:rsid w:val="000D25A5"/>
    <w:rsid w:val="000D4CD6"/>
    <w:rsid w:val="000D6412"/>
    <w:rsid w:val="000D795D"/>
    <w:rsid w:val="000F37B2"/>
    <w:rsid w:val="000F6CD5"/>
    <w:rsid w:val="000F7E4B"/>
    <w:rsid w:val="001011E1"/>
    <w:rsid w:val="001017EA"/>
    <w:rsid w:val="00102397"/>
    <w:rsid w:val="00103B9B"/>
    <w:rsid w:val="00105C92"/>
    <w:rsid w:val="0010723C"/>
    <w:rsid w:val="001079EF"/>
    <w:rsid w:val="001132F0"/>
    <w:rsid w:val="00114A10"/>
    <w:rsid w:val="00116C4A"/>
    <w:rsid w:val="00117BE1"/>
    <w:rsid w:val="00117DA0"/>
    <w:rsid w:val="00122DB6"/>
    <w:rsid w:val="00125CC2"/>
    <w:rsid w:val="001279F7"/>
    <w:rsid w:val="00132A2A"/>
    <w:rsid w:val="00132DC9"/>
    <w:rsid w:val="0013332F"/>
    <w:rsid w:val="00134A11"/>
    <w:rsid w:val="00135E26"/>
    <w:rsid w:val="00136B20"/>
    <w:rsid w:val="00137C6E"/>
    <w:rsid w:val="0014686B"/>
    <w:rsid w:val="00146B8A"/>
    <w:rsid w:val="00146DA7"/>
    <w:rsid w:val="00154CE9"/>
    <w:rsid w:val="00155010"/>
    <w:rsid w:val="0015681A"/>
    <w:rsid w:val="00171670"/>
    <w:rsid w:val="001721CD"/>
    <w:rsid w:val="00172C4D"/>
    <w:rsid w:val="00173BF6"/>
    <w:rsid w:val="00176892"/>
    <w:rsid w:val="00177B67"/>
    <w:rsid w:val="001828D0"/>
    <w:rsid w:val="00182D8A"/>
    <w:rsid w:val="0018496D"/>
    <w:rsid w:val="0018737E"/>
    <w:rsid w:val="00194714"/>
    <w:rsid w:val="001A0B1A"/>
    <w:rsid w:val="001A620C"/>
    <w:rsid w:val="001A6220"/>
    <w:rsid w:val="001A72EE"/>
    <w:rsid w:val="001B0434"/>
    <w:rsid w:val="001B2706"/>
    <w:rsid w:val="001B3FD0"/>
    <w:rsid w:val="001B5D43"/>
    <w:rsid w:val="001B6D7B"/>
    <w:rsid w:val="001C2497"/>
    <w:rsid w:val="001C44D0"/>
    <w:rsid w:val="001C5E09"/>
    <w:rsid w:val="001C600A"/>
    <w:rsid w:val="001C6FE1"/>
    <w:rsid w:val="001D7EB7"/>
    <w:rsid w:val="001E035B"/>
    <w:rsid w:val="001E30BC"/>
    <w:rsid w:val="001E32AC"/>
    <w:rsid w:val="001E5CED"/>
    <w:rsid w:val="001E71EF"/>
    <w:rsid w:val="00200663"/>
    <w:rsid w:val="002011F3"/>
    <w:rsid w:val="00201724"/>
    <w:rsid w:val="002017BA"/>
    <w:rsid w:val="00205192"/>
    <w:rsid w:val="002054BD"/>
    <w:rsid w:val="00211CCC"/>
    <w:rsid w:val="00214D65"/>
    <w:rsid w:val="002206B7"/>
    <w:rsid w:val="00224F2A"/>
    <w:rsid w:val="002312EF"/>
    <w:rsid w:val="002324BE"/>
    <w:rsid w:val="00233CFD"/>
    <w:rsid w:val="00236084"/>
    <w:rsid w:val="0024208B"/>
    <w:rsid w:val="002424D9"/>
    <w:rsid w:val="00243C48"/>
    <w:rsid w:val="00243F50"/>
    <w:rsid w:val="00245651"/>
    <w:rsid w:val="00245ACE"/>
    <w:rsid w:val="002461B9"/>
    <w:rsid w:val="00252E8B"/>
    <w:rsid w:val="0026131C"/>
    <w:rsid w:val="00263782"/>
    <w:rsid w:val="0026387D"/>
    <w:rsid w:val="0027566F"/>
    <w:rsid w:val="002776D3"/>
    <w:rsid w:val="00277EF1"/>
    <w:rsid w:val="00280086"/>
    <w:rsid w:val="002860BF"/>
    <w:rsid w:val="00287293"/>
    <w:rsid w:val="00294AAF"/>
    <w:rsid w:val="00297B99"/>
    <w:rsid w:val="002A02E2"/>
    <w:rsid w:val="002A0E5C"/>
    <w:rsid w:val="002A127D"/>
    <w:rsid w:val="002A2C8E"/>
    <w:rsid w:val="002A40FA"/>
    <w:rsid w:val="002A46AC"/>
    <w:rsid w:val="002A5A1C"/>
    <w:rsid w:val="002B3960"/>
    <w:rsid w:val="002C1EAA"/>
    <w:rsid w:val="002C5B00"/>
    <w:rsid w:val="002C5BAA"/>
    <w:rsid w:val="002C5CBC"/>
    <w:rsid w:val="002C7F20"/>
    <w:rsid w:val="002D5689"/>
    <w:rsid w:val="002E4B23"/>
    <w:rsid w:val="002E4D1D"/>
    <w:rsid w:val="002E541F"/>
    <w:rsid w:val="002F3171"/>
    <w:rsid w:val="002F7131"/>
    <w:rsid w:val="00305010"/>
    <w:rsid w:val="003062D1"/>
    <w:rsid w:val="00307517"/>
    <w:rsid w:val="00313F86"/>
    <w:rsid w:val="00314BB7"/>
    <w:rsid w:val="00320FC3"/>
    <w:rsid w:val="003310BF"/>
    <w:rsid w:val="003312D3"/>
    <w:rsid w:val="003370F0"/>
    <w:rsid w:val="00337385"/>
    <w:rsid w:val="003415D6"/>
    <w:rsid w:val="003460AC"/>
    <w:rsid w:val="00350910"/>
    <w:rsid w:val="00353967"/>
    <w:rsid w:val="00354ED8"/>
    <w:rsid w:val="00357756"/>
    <w:rsid w:val="0036188B"/>
    <w:rsid w:val="00364F98"/>
    <w:rsid w:val="00365BE7"/>
    <w:rsid w:val="003707A3"/>
    <w:rsid w:val="00374DEA"/>
    <w:rsid w:val="00375262"/>
    <w:rsid w:val="00377B36"/>
    <w:rsid w:val="003838F4"/>
    <w:rsid w:val="00391482"/>
    <w:rsid w:val="003925EE"/>
    <w:rsid w:val="00392F59"/>
    <w:rsid w:val="00393292"/>
    <w:rsid w:val="003940E4"/>
    <w:rsid w:val="003A0635"/>
    <w:rsid w:val="003A60F6"/>
    <w:rsid w:val="003A6C66"/>
    <w:rsid w:val="003B0E41"/>
    <w:rsid w:val="003B1EE8"/>
    <w:rsid w:val="003B3217"/>
    <w:rsid w:val="003B527F"/>
    <w:rsid w:val="003B5707"/>
    <w:rsid w:val="003B7966"/>
    <w:rsid w:val="003D1ED5"/>
    <w:rsid w:val="003D4268"/>
    <w:rsid w:val="003D49A7"/>
    <w:rsid w:val="003D4FC6"/>
    <w:rsid w:val="003D5EC3"/>
    <w:rsid w:val="003F007B"/>
    <w:rsid w:val="003F08C7"/>
    <w:rsid w:val="003F099F"/>
    <w:rsid w:val="003F3B1C"/>
    <w:rsid w:val="003F6195"/>
    <w:rsid w:val="004015A6"/>
    <w:rsid w:val="00402E4E"/>
    <w:rsid w:val="00403D89"/>
    <w:rsid w:val="00404B35"/>
    <w:rsid w:val="00406978"/>
    <w:rsid w:val="0041049B"/>
    <w:rsid w:val="0041157D"/>
    <w:rsid w:val="00412740"/>
    <w:rsid w:val="00415C59"/>
    <w:rsid w:val="0041658C"/>
    <w:rsid w:val="00420EC9"/>
    <w:rsid w:val="004265C8"/>
    <w:rsid w:val="004314C5"/>
    <w:rsid w:val="00431C97"/>
    <w:rsid w:val="004371A1"/>
    <w:rsid w:val="0044664D"/>
    <w:rsid w:val="0045008D"/>
    <w:rsid w:val="0045497B"/>
    <w:rsid w:val="00460394"/>
    <w:rsid w:val="0046444B"/>
    <w:rsid w:val="004751DF"/>
    <w:rsid w:val="004945CB"/>
    <w:rsid w:val="004A17EE"/>
    <w:rsid w:val="004A43D9"/>
    <w:rsid w:val="004B03AD"/>
    <w:rsid w:val="004B14F2"/>
    <w:rsid w:val="004B5785"/>
    <w:rsid w:val="004B5D3D"/>
    <w:rsid w:val="004D1F37"/>
    <w:rsid w:val="004D4A01"/>
    <w:rsid w:val="004D6CF8"/>
    <w:rsid w:val="004E16A6"/>
    <w:rsid w:val="004E16BC"/>
    <w:rsid w:val="004E17FB"/>
    <w:rsid w:val="004E1910"/>
    <w:rsid w:val="004E2EFE"/>
    <w:rsid w:val="004E400C"/>
    <w:rsid w:val="004E761E"/>
    <w:rsid w:val="00507AA7"/>
    <w:rsid w:val="00525162"/>
    <w:rsid w:val="00526E22"/>
    <w:rsid w:val="00527F51"/>
    <w:rsid w:val="00530CD3"/>
    <w:rsid w:val="00531489"/>
    <w:rsid w:val="00531791"/>
    <w:rsid w:val="00531942"/>
    <w:rsid w:val="00531CAA"/>
    <w:rsid w:val="005322D5"/>
    <w:rsid w:val="0053251D"/>
    <w:rsid w:val="00533005"/>
    <w:rsid w:val="00542BF6"/>
    <w:rsid w:val="00550EA1"/>
    <w:rsid w:val="0055106F"/>
    <w:rsid w:val="00552A62"/>
    <w:rsid w:val="005542D3"/>
    <w:rsid w:val="00556DCA"/>
    <w:rsid w:val="00563A23"/>
    <w:rsid w:val="00564463"/>
    <w:rsid w:val="00566DAE"/>
    <w:rsid w:val="005710E8"/>
    <w:rsid w:val="00572CD1"/>
    <w:rsid w:val="00574976"/>
    <w:rsid w:val="00575383"/>
    <w:rsid w:val="005770DD"/>
    <w:rsid w:val="00577144"/>
    <w:rsid w:val="00584ADA"/>
    <w:rsid w:val="00587150"/>
    <w:rsid w:val="005967F8"/>
    <w:rsid w:val="005A4605"/>
    <w:rsid w:val="005A6604"/>
    <w:rsid w:val="005A6CDE"/>
    <w:rsid w:val="005B3695"/>
    <w:rsid w:val="005C1156"/>
    <w:rsid w:val="005C2CD4"/>
    <w:rsid w:val="005C3704"/>
    <w:rsid w:val="005C3B8A"/>
    <w:rsid w:val="005C571F"/>
    <w:rsid w:val="005D073C"/>
    <w:rsid w:val="005D56D5"/>
    <w:rsid w:val="005D5EEC"/>
    <w:rsid w:val="005D66D3"/>
    <w:rsid w:val="005E11F1"/>
    <w:rsid w:val="00600A17"/>
    <w:rsid w:val="00601784"/>
    <w:rsid w:val="0061104D"/>
    <w:rsid w:val="0061498B"/>
    <w:rsid w:val="006150C1"/>
    <w:rsid w:val="00620C5F"/>
    <w:rsid w:val="00621887"/>
    <w:rsid w:val="006246C6"/>
    <w:rsid w:val="00624D36"/>
    <w:rsid w:val="006263CC"/>
    <w:rsid w:val="00631F6A"/>
    <w:rsid w:val="006326A7"/>
    <w:rsid w:val="006333FC"/>
    <w:rsid w:val="00637ABF"/>
    <w:rsid w:val="00637F50"/>
    <w:rsid w:val="00637FE8"/>
    <w:rsid w:val="00640B7D"/>
    <w:rsid w:val="006414CD"/>
    <w:rsid w:val="006431EB"/>
    <w:rsid w:val="006434AC"/>
    <w:rsid w:val="00647C70"/>
    <w:rsid w:val="00650773"/>
    <w:rsid w:val="00654B3D"/>
    <w:rsid w:val="00675486"/>
    <w:rsid w:val="006756C8"/>
    <w:rsid w:val="00677C48"/>
    <w:rsid w:val="00681E3E"/>
    <w:rsid w:val="00683FF7"/>
    <w:rsid w:val="0068673E"/>
    <w:rsid w:val="00690DA6"/>
    <w:rsid w:val="006922BC"/>
    <w:rsid w:val="00692959"/>
    <w:rsid w:val="006935ED"/>
    <w:rsid w:val="00694C7D"/>
    <w:rsid w:val="00695391"/>
    <w:rsid w:val="006A0C29"/>
    <w:rsid w:val="006A23FF"/>
    <w:rsid w:val="006A2D41"/>
    <w:rsid w:val="006A4A5F"/>
    <w:rsid w:val="006A7D27"/>
    <w:rsid w:val="006B2F3D"/>
    <w:rsid w:val="006B5F25"/>
    <w:rsid w:val="006C109D"/>
    <w:rsid w:val="006C33D3"/>
    <w:rsid w:val="006C4F3A"/>
    <w:rsid w:val="006C506B"/>
    <w:rsid w:val="006D7189"/>
    <w:rsid w:val="006D7E9D"/>
    <w:rsid w:val="006E5859"/>
    <w:rsid w:val="006E7283"/>
    <w:rsid w:val="006F1AFB"/>
    <w:rsid w:val="006F5D7E"/>
    <w:rsid w:val="006F6694"/>
    <w:rsid w:val="00701A66"/>
    <w:rsid w:val="00703897"/>
    <w:rsid w:val="007041B0"/>
    <w:rsid w:val="00704F06"/>
    <w:rsid w:val="007106FC"/>
    <w:rsid w:val="007110E6"/>
    <w:rsid w:val="007147A4"/>
    <w:rsid w:val="00721D4A"/>
    <w:rsid w:val="00730A91"/>
    <w:rsid w:val="00734274"/>
    <w:rsid w:val="0073543F"/>
    <w:rsid w:val="007421DD"/>
    <w:rsid w:val="007423B7"/>
    <w:rsid w:val="0074270B"/>
    <w:rsid w:val="007427F1"/>
    <w:rsid w:val="007434F3"/>
    <w:rsid w:val="00746E76"/>
    <w:rsid w:val="00746E8E"/>
    <w:rsid w:val="007536A2"/>
    <w:rsid w:val="00757C58"/>
    <w:rsid w:val="00760E72"/>
    <w:rsid w:val="00764E37"/>
    <w:rsid w:val="0076762A"/>
    <w:rsid w:val="00767E18"/>
    <w:rsid w:val="00785A12"/>
    <w:rsid w:val="00785B59"/>
    <w:rsid w:val="00791288"/>
    <w:rsid w:val="00791B01"/>
    <w:rsid w:val="00792466"/>
    <w:rsid w:val="00794249"/>
    <w:rsid w:val="007946B7"/>
    <w:rsid w:val="00797F50"/>
    <w:rsid w:val="007A49F9"/>
    <w:rsid w:val="007B136F"/>
    <w:rsid w:val="007B238F"/>
    <w:rsid w:val="007B31F7"/>
    <w:rsid w:val="007B7D8D"/>
    <w:rsid w:val="007C50B4"/>
    <w:rsid w:val="007D1C2E"/>
    <w:rsid w:val="007D2493"/>
    <w:rsid w:val="007D515C"/>
    <w:rsid w:val="007D54FB"/>
    <w:rsid w:val="007E09B0"/>
    <w:rsid w:val="007E54D6"/>
    <w:rsid w:val="007E596A"/>
    <w:rsid w:val="007F2DD4"/>
    <w:rsid w:val="007F3BCA"/>
    <w:rsid w:val="00800292"/>
    <w:rsid w:val="008030D2"/>
    <w:rsid w:val="008073C0"/>
    <w:rsid w:val="00807BDD"/>
    <w:rsid w:val="008120C7"/>
    <w:rsid w:val="008132B7"/>
    <w:rsid w:val="00814DA0"/>
    <w:rsid w:val="00815012"/>
    <w:rsid w:val="00816622"/>
    <w:rsid w:val="00821272"/>
    <w:rsid w:val="00822990"/>
    <w:rsid w:val="0082765C"/>
    <w:rsid w:val="00827BB4"/>
    <w:rsid w:val="00827F91"/>
    <w:rsid w:val="00831B53"/>
    <w:rsid w:val="00831D65"/>
    <w:rsid w:val="00834F99"/>
    <w:rsid w:val="00835A93"/>
    <w:rsid w:val="00837711"/>
    <w:rsid w:val="00843F63"/>
    <w:rsid w:val="008447BD"/>
    <w:rsid w:val="0084675A"/>
    <w:rsid w:val="00861D9F"/>
    <w:rsid w:val="00867AD5"/>
    <w:rsid w:val="00872D4D"/>
    <w:rsid w:val="00873832"/>
    <w:rsid w:val="008829D0"/>
    <w:rsid w:val="0088546D"/>
    <w:rsid w:val="00890196"/>
    <w:rsid w:val="00892AC2"/>
    <w:rsid w:val="00892E47"/>
    <w:rsid w:val="00893213"/>
    <w:rsid w:val="008979B2"/>
    <w:rsid w:val="008A4023"/>
    <w:rsid w:val="008A517F"/>
    <w:rsid w:val="008A518B"/>
    <w:rsid w:val="008A72FD"/>
    <w:rsid w:val="008A77B6"/>
    <w:rsid w:val="008B2A10"/>
    <w:rsid w:val="008B54D4"/>
    <w:rsid w:val="008B67CF"/>
    <w:rsid w:val="008C4E3C"/>
    <w:rsid w:val="008C6D17"/>
    <w:rsid w:val="008D155B"/>
    <w:rsid w:val="008D1F34"/>
    <w:rsid w:val="008D2A7B"/>
    <w:rsid w:val="008D466E"/>
    <w:rsid w:val="008E2EA7"/>
    <w:rsid w:val="008E7E30"/>
    <w:rsid w:val="008F61E9"/>
    <w:rsid w:val="008F77FD"/>
    <w:rsid w:val="00902DF9"/>
    <w:rsid w:val="00905CCB"/>
    <w:rsid w:val="00912913"/>
    <w:rsid w:val="00913277"/>
    <w:rsid w:val="0091619E"/>
    <w:rsid w:val="00925671"/>
    <w:rsid w:val="0092761E"/>
    <w:rsid w:val="009323D1"/>
    <w:rsid w:val="00933222"/>
    <w:rsid w:val="00934736"/>
    <w:rsid w:val="00935649"/>
    <w:rsid w:val="00936720"/>
    <w:rsid w:val="00941394"/>
    <w:rsid w:val="00941BC9"/>
    <w:rsid w:val="00941C65"/>
    <w:rsid w:val="00952F82"/>
    <w:rsid w:val="00956468"/>
    <w:rsid w:val="009567AB"/>
    <w:rsid w:val="00956CE9"/>
    <w:rsid w:val="00957E0F"/>
    <w:rsid w:val="00962B4E"/>
    <w:rsid w:val="00963BBE"/>
    <w:rsid w:val="00973783"/>
    <w:rsid w:val="0097492E"/>
    <w:rsid w:val="00976392"/>
    <w:rsid w:val="009802D0"/>
    <w:rsid w:val="00987DF2"/>
    <w:rsid w:val="0099153C"/>
    <w:rsid w:val="00993927"/>
    <w:rsid w:val="00996D72"/>
    <w:rsid w:val="009979B9"/>
    <w:rsid w:val="009A1CA2"/>
    <w:rsid w:val="009A333B"/>
    <w:rsid w:val="009A38D3"/>
    <w:rsid w:val="009B263E"/>
    <w:rsid w:val="009B2A9B"/>
    <w:rsid w:val="009B7E6D"/>
    <w:rsid w:val="009C3F44"/>
    <w:rsid w:val="009C43DE"/>
    <w:rsid w:val="009C614D"/>
    <w:rsid w:val="009D3643"/>
    <w:rsid w:val="009D4CFB"/>
    <w:rsid w:val="009E077F"/>
    <w:rsid w:val="009E352D"/>
    <w:rsid w:val="009E38DE"/>
    <w:rsid w:val="009E44E8"/>
    <w:rsid w:val="009E6BEC"/>
    <w:rsid w:val="009F3C33"/>
    <w:rsid w:val="009F59DC"/>
    <w:rsid w:val="00A018A5"/>
    <w:rsid w:val="00A019FE"/>
    <w:rsid w:val="00A023A7"/>
    <w:rsid w:val="00A028C3"/>
    <w:rsid w:val="00A1371C"/>
    <w:rsid w:val="00A1462A"/>
    <w:rsid w:val="00A21377"/>
    <w:rsid w:val="00A221E1"/>
    <w:rsid w:val="00A24066"/>
    <w:rsid w:val="00A253FC"/>
    <w:rsid w:val="00A25FE5"/>
    <w:rsid w:val="00A3032A"/>
    <w:rsid w:val="00A30B96"/>
    <w:rsid w:val="00A32A7E"/>
    <w:rsid w:val="00A40AAA"/>
    <w:rsid w:val="00A42638"/>
    <w:rsid w:val="00A466BE"/>
    <w:rsid w:val="00A525CF"/>
    <w:rsid w:val="00A55E72"/>
    <w:rsid w:val="00A573D3"/>
    <w:rsid w:val="00A602CA"/>
    <w:rsid w:val="00A60C4F"/>
    <w:rsid w:val="00A62BDE"/>
    <w:rsid w:val="00A748F3"/>
    <w:rsid w:val="00A837AD"/>
    <w:rsid w:val="00A848B5"/>
    <w:rsid w:val="00A904CD"/>
    <w:rsid w:val="00A90E86"/>
    <w:rsid w:val="00AA0A8E"/>
    <w:rsid w:val="00AA1C5C"/>
    <w:rsid w:val="00AA27D5"/>
    <w:rsid w:val="00AA4D51"/>
    <w:rsid w:val="00AB01FC"/>
    <w:rsid w:val="00AB020F"/>
    <w:rsid w:val="00AB0A86"/>
    <w:rsid w:val="00AB18CD"/>
    <w:rsid w:val="00AC47BA"/>
    <w:rsid w:val="00AC6B1B"/>
    <w:rsid w:val="00AC7D53"/>
    <w:rsid w:val="00AC7D85"/>
    <w:rsid w:val="00AD0030"/>
    <w:rsid w:val="00AD1F4D"/>
    <w:rsid w:val="00AD3625"/>
    <w:rsid w:val="00AD381B"/>
    <w:rsid w:val="00AE1461"/>
    <w:rsid w:val="00AE1BD8"/>
    <w:rsid w:val="00AE3984"/>
    <w:rsid w:val="00AE6205"/>
    <w:rsid w:val="00AE6E9A"/>
    <w:rsid w:val="00AE7E76"/>
    <w:rsid w:val="00AF192F"/>
    <w:rsid w:val="00AF2FD5"/>
    <w:rsid w:val="00AF72A7"/>
    <w:rsid w:val="00AF7F23"/>
    <w:rsid w:val="00B0219F"/>
    <w:rsid w:val="00B03263"/>
    <w:rsid w:val="00B03A94"/>
    <w:rsid w:val="00B03F8E"/>
    <w:rsid w:val="00B113B1"/>
    <w:rsid w:val="00B14D8F"/>
    <w:rsid w:val="00B25F25"/>
    <w:rsid w:val="00B35EF7"/>
    <w:rsid w:val="00B4446B"/>
    <w:rsid w:val="00B448C7"/>
    <w:rsid w:val="00B45F57"/>
    <w:rsid w:val="00B55558"/>
    <w:rsid w:val="00B6050F"/>
    <w:rsid w:val="00B6493B"/>
    <w:rsid w:val="00B739BF"/>
    <w:rsid w:val="00B82FEF"/>
    <w:rsid w:val="00B85B43"/>
    <w:rsid w:val="00B94817"/>
    <w:rsid w:val="00B9517B"/>
    <w:rsid w:val="00B96023"/>
    <w:rsid w:val="00BA2045"/>
    <w:rsid w:val="00BA74BA"/>
    <w:rsid w:val="00BB43AB"/>
    <w:rsid w:val="00BB4D0B"/>
    <w:rsid w:val="00BC6CC6"/>
    <w:rsid w:val="00BD1C6B"/>
    <w:rsid w:val="00BD2579"/>
    <w:rsid w:val="00BD25C6"/>
    <w:rsid w:val="00BD3CE3"/>
    <w:rsid w:val="00BD4D0C"/>
    <w:rsid w:val="00BE417B"/>
    <w:rsid w:val="00C02CA0"/>
    <w:rsid w:val="00C0428F"/>
    <w:rsid w:val="00C0721C"/>
    <w:rsid w:val="00C07BD4"/>
    <w:rsid w:val="00C106A8"/>
    <w:rsid w:val="00C13EAB"/>
    <w:rsid w:val="00C22B3D"/>
    <w:rsid w:val="00C36899"/>
    <w:rsid w:val="00C36988"/>
    <w:rsid w:val="00C5297E"/>
    <w:rsid w:val="00C529E3"/>
    <w:rsid w:val="00C560AA"/>
    <w:rsid w:val="00C66292"/>
    <w:rsid w:val="00C7047D"/>
    <w:rsid w:val="00C70498"/>
    <w:rsid w:val="00C70E6F"/>
    <w:rsid w:val="00C71BF5"/>
    <w:rsid w:val="00C8346A"/>
    <w:rsid w:val="00C83558"/>
    <w:rsid w:val="00C84D08"/>
    <w:rsid w:val="00C947E8"/>
    <w:rsid w:val="00C962C3"/>
    <w:rsid w:val="00CA0F3E"/>
    <w:rsid w:val="00CA1B06"/>
    <w:rsid w:val="00CA1F53"/>
    <w:rsid w:val="00CA3517"/>
    <w:rsid w:val="00CA3DB8"/>
    <w:rsid w:val="00CA4392"/>
    <w:rsid w:val="00CA46DE"/>
    <w:rsid w:val="00CA53B9"/>
    <w:rsid w:val="00CA6C3D"/>
    <w:rsid w:val="00CB065D"/>
    <w:rsid w:val="00CB4937"/>
    <w:rsid w:val="00CB696B"/>
    <w:rsid w:val="00CB7198"/>
    <w:rsid w:val="00CC18D9"/>
    <w:rsid w:val="00CC21C5"/>
    <w:rsid w:val="00CC268A"/>
    <w:rsid w:val="00CC40FF"/>
    <w:rsid w:val="00CC72E7"/>
    <w:rsid w:val="00CD49BE"/>
    <w:rsid w:val="00CD4BA1"/>
    <w:rsid w:val="00CD5307"/>
    <w:rsid w:val="00CE0F5E"/>
    <w:rsid w:val="00CE139C"/>
    <w:rsid w:val="00CE4837"/>
    <w:rsid w:val="00CF190E"/>
    <w:rsid w:val="00CF1CD2"/>
    <w:rsid w:val="00CF3E2B"/>
    <w:rsid w:val="00CF4826"/>
    <w:rsid w:val="00CF6B2E"/>
    <w:rsid w:val="00D02FB7"/>
    <w:rsid w:val="00D06162"/>
    <w:rsid w:val="00D14B73"/>
    <w:rsid w:val="00D17004"/>
    <w:rsid w:val="00D20B0B"/>
    <w:rsid w:val="00D226AB"/>
    <w:rsid w:val="00D230BC"/>
    <w:rsid w:val="00D326E3"/>
    <w:rsid w:val="00D3273B"/>
    <w:rsid w:val="00D34C93"/>
    <w:rsid w:val="00D3537E"/>
    <w:rsid w:val="00D375E9"/>
    <w:rsid w:val="00D37C66"/>
    <w:rsid w:val="00D37FDE"/>
    <w:rsid w:val="00D4247E"/>
    <w:rsid w:val="00D47847"/>
    <w:rsid w:val="00D5348C"/>
    <w:rsid w:val="00D5424C"/>
    <w:rsid w:val="00D56252"/>
    <w:rsid w:val="00D66151"/>
    <w:rsid w:val="00D6623B"/>
    <w:rsid w:val="00D67C35"/>
    <w:rsid w:val="00D67EF1"/>
    <w:rsid w:val="00D710C0"/>
    <w:rsid w:val="00D72AD3"/>
    <w:rsid w:val="00D75E3D"/>
    <w:rsid w:val="00D81E47"/>
    <w:rsid w:val="00D82048"/>
    <w:rsid w:val="00D84C04"/>
    <w:rsid w:val="00D851E8"/>
    <w:rsid w:val="00D87586"/>
    <w:rsid w:val="00D902E6"/>
    <w:rsid w:val="00D93C50"/>
    <w:rsid w:val="00D95FB8"/>
    <w:rsid w:val="00DA05E1"/>
    <w:rsid w:val="00DA0905"/>
    <w:rsid w:val="00DA7B73"/>
    <w:rsid w:val="00DA7E53"/>
    <w:rsid w:val="00DB30E3"/>
    <w:rsid w:val="00DB4B2B"/>
    <w:rsid w:val="00DB603C"/>
    <w:rsid w:val="00DB69CB"/>
    <w:rsid w:val="00DB7CAC"/>
    <w:rsid w:val="00DC05F5"/>
    <w:rsid w:val="00DC3A0F"/>
    <w:rsid w:val="00DD6A28"/>
    <w:rsid w:val="00DE1F82"/>
    <w:rsid w:val="00DE6B4F"/>
    <w:rsid w:val="00DF3D83"/>
    <w:rsid w:val="00DF4A13"/>
    <w:rsid w:val="00DF5171"/>
    <w:rsid w:val="00DF5BCC"/>
    <w:rsid w:val="00DF5C8C"/>
    <w:rsid w:val="00DF691D"/>
    <w:rsid w:val="00E0254F"/>
    <w:rsid w:val="00E03BEF"/>
    <w:rsid w:val="00E03DB8"/>
    <w:rsid w:val="00E154D7"/>
    <w:rsid w:val="00E173B6"/>
    <w:rsid w:val="00E20819"/>
    <w:rsid w:val="00E20B44"/>
    <w:rsid w:val="00E2183C"/>
    <w:rsid w:val="00E23F87"/>
    <w:rsid w:val="00E3023C"/>
    <w:rsid w:val="00E30843"/>
    <w:rsid w:val="00E328C8"/>
    <w:rsid w:val="00E52FAA"/>
    <w:rsid w:val="00E530E2"/>
    <w:rsid w:val="00E56D2F"/>
    <w:rsid w:val="00E57506"/>
    <w:rsid w:val="00E618B4"/>
    <w:rsid w:val="00E66EE1"/>
    <w:rsid w:val="00E6730F"/>
    <w:rsid w:val="00E72409"/>
    <w:rsid w:val="00E744CF"/>
    <w:rsid w:val="00E756EA"/>
    <w:rsid w:val="00E7697C"/>
    <w:rsid w:val="00E7706B"/>
    <w:rsid w:val="00E843C8"/>
    <w:rsid w:val="00E859FD"/>
    <w:rsid w:val="00E86571"/>
    <w:rsid w:val="00E9164D"/>
    <w:rsid w:val="00E95612"/>
    <w:rsid w:val="00E96FCA"/>
    <w:rsid w:val="00EB3B94"/>
    <w:rsid w:val="00EB587C"/>
    <w:rsid w:val="00EB6181"/>
    <w:rsid w:val="00EC179B"/>
    <w:rsid w:val="00EC5A55"/>
    <w:rsid w:val="00EC7BDF"/>
    <w:rsid w:val="00ED06CE"/>
    <w:rsid w:val="00ED58BC"/>
    <w:rsid w:val="00EE4B30"/>
    <w:rsid w:val="00EE65A8"/>
    <w:rsid w:val="00EF7C67"/>
    <w:rsid w:val="00F02739"/>
    <w:rsid w:val="00F02B5D"/>
    <w:rsid w:val="00F1166F"/>
    <w:rsid w:val="00F13D70"/>
    <w:rsid w:val="00F154A7"/>
    <w:rsid w:val="00F15F09"/>
    <w:rsid w:val="00F1653D"/>
    <w:rsid w:val="00F22EC3"/>
    <w:rsid w:val="00F316E1"/>
    <w:rsid w:val="00F336C4"/>
    <w:rsid w:val="00F346CC"/>
    <w:rsid w:val="00F3514D"/>
    <w:rsid w:val="00F42521"/>
    <w:rsid w:val="00F46970"/>
    <w:rsid w:val="00F4796D"/>
    <w:rsid w:val="00F47E34"/>
    <w:rsid w:val="00F50F1F"/>
    <w:rsid w:val="00F51412"/>
    <w:rsid w:val="00F605E9"/>
    <w:rsid w:val="00F66CFE"/>
    <w:rsid w:val="00F70963"/>
    <w:rsid w:val="00F73D8C"/>
    <w:rsid w:val="00F76565"/>
    <w:rsid w:val="00F83BEE"/>
    <w:rsid w:val="00F9244F"/>
    <w:rsid w:val="00F94D4A"/>
    <w:rsid w:val="00F97552"/>
    <w:rsid w:val="00FA341D"/>
    <w:rsid w:val="00FA3ACB"/>
    <w:rsid w:val="00FB3B52"/>
    <w:rsid w:val="00FB76A2"/>
    <w:rsid w:val="00FC26CD"/>
    <w:rsid w:val="00FC51A3"/>
    <w:rsid w:val="00FC6219"/>
    <w:rsid w:val="00FC628A"/>
    <w:rsid w:val="00FC77DF"/>
    <w:rsid w:val="00FC7907"/>
    <w:rsid w:val="00FD1504"/>
    <w:rsid w:val="00FD78F3"/>
    <w:rsid w:val="00FE50FC"/>
    <w:rsid w:val="00FE72BE"/>
    <w:rsid w:val="00FF01B7"/>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character" w:styleId="FollowedHyperlink">
    <w:name w:val="FollowedHyperlink"/>
    <w:basedOn w:val="DefaultParagraphFont"/>
    <w:uiPriority w:val="99"/>
    <w:semiHidden/>
    <w:unhideWhenUsed/>
    <w:rsid w:val="003A0635"/>
    <w:rPr>
      <w:color w:val="800080" w:themeColor="followedHyperlink"/>
      <w:u w:val="single"/>
    </w:rPr>
  </w:style>
  <w:style w:type="paragraph" w:styleId="Revision">
    <w:name w:val="Revision"/>
    <w:hidden/>
    <w:uiPriority w:val="99"/>
    <w:semiHidden/>
    <w:rsid w:val="00D230BC"/>
    <w:rPr>
      <w:rFonts w:ascii="Times New Roman" w:hAnsi="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18A5"/>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semiHidden/>
    <w:rsid w:val="003D49A7"/>
    <w:rPr>
      <w:sz w:val="20"/>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character" w:styleId="FollowedHyperlink">
    <w:name w:val="FollowedHyperlink"/>
    <w:basedOn w:val="DefaultParagraphFont"/>
    <w:uiPriority w:val="99"/>
    <w:semiHidden/>
    <w:unhideWhenUsed/>
    <w:rsid w:val="003A0635"/>
    <w:rPr>
      <w:color w:val="800080" w:themeColor="followedHyperlink"/>
      <w:u w:val="single"/>
    </w:rPr>
  </w:style>
  <w:style w:type="paragraph" w:styleId="Revision">
    <w:name w:val="Revision"/>
    <w:hidden/>
    <w:uiPriority w:val="99"/>
    <w:semiHidden/>
    <w:rsid w:val="00D230BC"/>
    <w:rPr>
      <w:rFonts w:ascii="Times New Roman" w:hAnsi="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8.png"/><Relationship Id="rId44" Type="http://schemas.openxmlformats.org/officeDocument/2006/relationships/image" Target="media/image31.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2DB9-3088-4C35-9DF6-A96225B3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7806</Words>
  <Characters>44496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52198</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Rolly Perreaux</dc:creator>
  <cp:lastModifiedBy>Ellen Lehnert</cp:lastModifiedBy>
  <cp:revision>2</cp:revision>
  <cp:lastPrinted>2009-10-03T16:05:00Z</cp:lastPrinted>
  <dcterms:created xsi:type="dcterms:W3CDTF">2010-07-03T23:58:00Z</dcterms:created>
  <dcterms:modified xsi:type="dcterms:W3CDTF">2010-07-03T23:58:00Z</dcterms:modified>
</cp:coreProperties>
</file>