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r w:rsidRPr="00F316E1">
        <w:t xml:space="preserve">Module </w:t>
      </w:r>
      <w:r w:rsidR="00FA3420">
        <w:t>5</w:t>
      </w:r>
      <w:r w:rsidRPr="00F316E1">
        <w:t>:</w:t>
      </w:r>
    </w:p>
    <w:p w:rsidR="009E352D" w:rsidRPr="00F316E1" w:rsidRDefault="00FA3420" w:rsidP="00F316E1">
      <w:pPr>
        <w:pStyle w:val="ModTitle"/>
        <w:framePr w:wrap="around"/>
      </w:pPr>
      <w:r w:rsidRPr="00FA3420">
        <w:t>Configuring Advanced Task Information</w:t>
      </w:r>
    </w:p>
    <w:p w:rsidR="007041B0" w:rsidRPr="00FD1504" w:rsidRDefault="006C4F3A" w:rsidP="00D5348C">
      <w:pPr>
        <w:pStyle w:val="TOCTitle"/>
        <w:framePr w:wrap="notBeside" w:x="4321" w:y="5761" w:anchorLock="0"/>
      </w:pPr>
      <w:r w:rsidRPr="00FD1504">
        <w:t>Content</w:t>
      </w:r>
      <w:r w:rsidR="00FD1504">
        <w:t>s</w:t>
      </w:r>
    </w:p>
    <w:p w:rsidR="000D7C06" w:rsidRDefault="00BA3916" w:rsidP="000D7C06">
      <w:pPr>
        <w:pStyle w:val="TOC1"/>
        <w:framePr w:w="6408" w:wrap="notBeside" w:x="4321" w:y="5761" w:anchorLock="0"/>
        <w:rPr>
          <w:ins w:id="0" w:author="Ellen Lehnert" w:date="2010-07-14T20:38:00Z"/>
          <w:rFonts w:asciiTheme="minorHAnsi" w:eastAsiaTheme="minorEastAsia" w:hAnsiTheme="minorHAnsi" w:cstheme="minorBidi"/>
          <w:b w:val="0"/>
          <w:sz w:val="22"/>
          <w:szCs w:val="22"/>
        </w:rPr>
        <w:pPrChange w:id="1" w:author="Ellen Lehnert" w:date="2010-07-14T20:38:00Z">
          <w:pPr>
            <w:pStyle w:val="TOC1"/>
            <w:framePr w:wrap="notBeside"/>
          </w:pPr>
        </w:pPrChange>
      </w:pPr>
      <w:r w:rsidRPr="00BA3916">
        <w:fldChar w:fldCharType="begin"/>
      </w:r>
      <w:r w:rsidR="00FB3B52">
        <w:instrText xml:space="preserve"> TOC \o "1-2" \h \z \u </w:instrText>
      </w:r>
      <w:r w:rsidRPr="00BA3916">
        <w:fldChar w:fldCharType="separate"/>
      </w:r>
      <w:ins w:id="2" w:author="Ellen Lehnert" w:date="2010-07-14T20:38:00Z">
        <w:r w:rsidR="000D7C06" w:rsidRPr="00BB3F8C">
          <w:rPr>
            <w:rStyle w:val="Hyperlink"/>
          </w:rPr>
          <w:fldChar w:fldCharType="begin"/>
        </w:r>
        <w:r w:rsidR="000D7C06" w:rsidRPr="00BB3F8C">
          <w:rPr>
            <w:rStyle w:val="Hyperlink"/>
          </w:rPr>
          <w:instrText xml:space="preserve"> </w:instrText>
        </w:r>
        <w:r w:rsidR="000D7C06">
          <w:instrText>HYPERLINK \l "_Toc266903265"</w:instrText>
        </w:r>
        <w:r w:rsidR="000D7C06" w:rsidRPr="00BB3F8C">
          <w:rPr>
            <w:rStyle w:val="Hyperlink"/>
          </w:rPr>
          <w:instrText xml:space="preserve"> </w:instrText>
        </w:r>
        <w:r w:rsidR="000D7C06" w:rsidRPr="00BB3F8C">
          <w:rPr>
            <w:rStyle w:val="Hyperlink"/>
          </w:rPr>
        </w:r>
        <w:r w:rsidR="000D7C06" w:rsidRPr="00BB3F8C">
          <w:rPr>
            <w:rStyle w:val="Hyperlink"/>
          </w:rPr>
          <w:fldChar w:fldCharType="separate"/>
        </w:r>
        <w:r w:rsidR="000D7C06" w:rsidRPr="00BB3F8C">
          <w:rPr>
            <w:rStyle w:val="Hyperlink"/>
          </w:rPr>
          <w:t>Module Overview</w:t>
        </w:r>
        <w:r w:rsidR="000D7C06">
          <w:rPr>
            <w:webHidden/>
          </w:rPr>
          <w:tab/>
        </w:r>
        <w:r w:rsidR="000D7C06">
          <w:rPr>
            <w:webHidden/>
          </w:rPr>
          <w:fldChar w:fldCharType="begin"/>
        </w:r>
        <w:r w:rsidR="000D7C06">
          <w:rPr>
            <w:webHidden/>
          </w:rPr>
          <w:instrText xml:space="preserve"> PAGEREF _Toc266903265 \h </w:instrText>
        </w:r>
        <w:r w:rsidR="000D7C06">
          <w:rPr>
            <w:webHidden/>
          </w:rPr>
        </w:r>
      </w:ins>
      <w:r w:rsidR="000D7C06">
        <w:rPr>
          <w:webHidden/>
        </w:rPr>
        <w:fldChar w:fldCharType="separate"/>
      </w:r>
      <w:ins w:id="3" w:author="Ellen Lehnert" w:date="2010-07-14T20:38:00Z">
        <w:r w:rsidR="000D7C06">
          <w:rPr>
            <w:webHidden/>
          </w:rPr>
          <w:t>1</w:t>
        </w:r>
        <w:r w:rsidR="000D7C06">
          <w:rPr>
            <w:webHidden/>
          </w:rPr>
          <w:fldChar w:fldCharType="end"/>
        </w:r>
        <w:r w:rsidR="000D7C06" w:rsidRPr="00BB3F8C">
          <w:rPr>
            <w:rStyle w:val="Hyperlink"/>
          </w:rPr>
          <w:fldChar w:fldCharType="end"/>
        </w:r>
      </w:ins>
    </w:p>
    <w:p w:rsidR="000D7C06" w:rsidRDefault="000D7C06" w:rsidP="000D7C06">
      <w:pPr>
        <w:pStyle w:val="TOC1"/>
        <w:framePr w:w="6408" w:wrap="notBeside" w:x="4321" w:y="5761" w:anchorLock="0"/>
        <w:rPr>
          <w:ins w:id="4" w:author="Ellen Lehnert" w:date="2010-07-14T20:38:00Z"/>
          <w:rFonts w:asciiTheme="minorHAnsi" w:eastAsiaTheme="minorEastAsia" w:hAnsiTheme="minorHAnsi" w:cstheme="minorBidi"/>
          <w:b w:val="0"/>
          <w:sz w:val="22"/>
          <w:szCs w:val="22"/>
        </w:rPr>
        <w:pPrChange w:id="5" w:author="Ellen Lehnert" w:date="2010-07-14T20:38:00Z">
          <w:pPr>
            <w:pStyle w:val="TOC1"/>
            <w:framePr w:wrap="notBeside"/>
          </w:pPr>
        </w:pPrChange>
      </w:pPr>
      <w:ins w:id="6" w:author="Ellen Lehnert" w:date="2010-07-14T20:38:00Z">
        <w:r w:rsidRPr="00BB3F8C">
          <w:rPr>
            <w:rStyle w:val="Hyperlink"/>
          </w:rPr>
          <w:fldChar w:fldCharType="begin"/>
        </w:r>
        <w:r w:rsidRPr="00BB3F8C">
          <w:rPr>
            <w:rStyle w:val="Hyperlink"/>
          </w:rPr>
          <w:instrText xml:space="preserve"> </w:instrText>
        </w:r>
        <w:r>
          <w:instrText>HYPERLINK \l "_Toc266903266"</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Lesson 1: Working with Task Constraints</w:t>
        </w:r>
        <w:r>
          <w:rPr>
            <w:webHidden/>
          </w:rPr>
          <w:tab/>
        </w:r>
        <w:r>
          <w:rPr>
            <w:webHidden/>
          </w:rPr>
          <w:fldChar w:fldCharType="begin"/>
        </w:r>
        <w:r>
          <w:rPr>
            <w:webHidden/>
          </w:rPr>
          <w:instrText xml:space="preserve"> PAGEREF _Toc266903266 \h </w:instrText>
        </w:r>
        <w:r>
          <w:rPr>
            <w:webHidden/>
          </w:rPr>
        </w:r>
      </w:ins>
      <w:r>
        <w:rPr>
          <w:webHidden/>
        </w:rPr>
        <w:fldChar w:fldCharType="separate"/>
      </w:r>
      <w:ins w:id="7" w:author="Ellen Lehnert" w:date="2010-07-14T20:38:00Z">
        <w:r>
          <w:rPr>
            <w:webHidden/>
          </w:rPr>
          <w:t>2</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8" w:author="Ellen Lehnert" w:date="2010-07-14T20:38:00Z"/>
          <w:rFonts w:asciiTheme="minorHAnsi" w:eastAsiaTheme="minorEastAsia" w:hAnsiTheme="minorHAnsi" w:cstheme="minorBidi"/>
        </w:rPr>
        <w:pPrChange w:id="9" w:author="Ellen Lehnert" w:date="2010-07-14T20:38:00Z">
          <w:pPr>
            <w:pStyle w:val="TOC2"/>
            <w:framePr w:wrap="notBeside"/>
          </w:pPr>
        </w:pPrChange>
      </w:pPr>
      <w:ins w:id="10" w:author="Ellen Lehnert" w:date="2010-07-14T20:38:00Z">
        <w:r w:rsidRPr="00BB3F8C">
          <w:rPr>
            <w:rStyle w:val="Hyperlink"/>
          </w:rPr>
          <w:fldChar w:fldCharType="begin"/>
        </w:r>
        <w:r w:rsidRPr="00BB3F8C">
          <w:rPr>
            <w:rStyle w:val="Hyperlink"/>
          </w:rPr>
          <w:instrText xml:space="preserve"> </w:instrText>
        </w:r>
        <w:r>
          <w:instrText>HYPERLINK \l "_Toc266903267"</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What are Constraints?</w:t>
        </w:r>
        <w:r>
          <w:rPr>
            <w:webHidden/>
          </w:rPr>
          <w:tab/>
        </w:r>
        <w:r>
          <w:rPr>
            <w:webHidden/>
          </w:rPr>
          <w:fldChar w:fldCharType="begin"/>
        </w:r>
        <w:r>
          <w:rPr>
            <w:webHidden/>
          </w:rPr>
          <w:instrText xml:space="preserve"> PAGEREF _Toc266903267 \h </w:instrText>
        </w:r>
        <w:r>
          <w:rPr>
            <w:webHidden/>
          </w:rPr>
        </w:r>
      </w:ins>
      <w:r>
        <w:rPr>
          <w:webHidden/>
        </w:rPr>
        <w:fldChar w:fldCharType="separate"/>
      </w:r>
      <w:ins w:id="11" w:author="Ellen Lehnert" w:date="2010-07-14T20:38:00Z">
        <w:r>
          <w:rPr>
            <w:webHidden/>
          </w:rPr>
          <w:t>3</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12" w:author="Ellen Lehnert" w:date="2010-07-14T20:38:00Z"/>
          <w:rFonts w:asciiTheme="minorHAnsi" w:eastAsiaTheme="minorEastAsia" w:hAnsiTheme="minorHAnsi" w:cstheme="minorBidi"/>
        </w:rPr>
        <w:pPrChange w:id="13" w:author="Ellen Lehnert" w:date="2010-07-14T20:38:00Z">
          <w:pPr>
            <w:pStyle w:val="TOC2"/>
            <w:framePr w:wrap="notBeside"/>
          </w:pPr>
        </w:pPrChange>
      </w:pPr>
      <w:ins w:id="14" w:author="Ellen Lehnert" w:date="2010-07-14T20:38:00Z">
        <w:r w:rsidRPr="00BB3F8C">
          <w:rPr>
            <w:rStyle w:val="Hyperlink"/>
          </w:rPr>
          <w:fldChar w:fldCharType="begin"/>
        </w:r>
        <w:r w:rsidRPr="00BB3F8C">
          <w:rPr>
            <w:rStyle w:val="Hyperlink"/>
          </w:rPr>
          <w:instrText xml:space="preserve"> </w:instrText>
        </w:r>
        <w:r>
          <w:instrText>HYPERLINK \l "_Toc266903268"</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Constraint Types</w:t>
        </w:r>
        <w:r>
          <w:rPr>
            <w:webHidden/>
          </w:rPr>
          <w:tab/>
        </w:r>
        <w:r>
          <w:rPr>
            <w:webHidden/>
          </w:rPr>
          <w:fldChar w:fldCharType="begin"/>
        </w:r>
        <w:r>
          <w:rPr>
            <w:webHidden/>
          </w:rPr>
          <w:instrText xml:space="preserve"> PAGEREF _Toc266903268 \h </w:instrText>
        </w:r>
        <w:r>
          <w:rPr>
            <w:webHidden/>
          </w:rPr>
        </w:r>
      </w:ins>
      <w:r>
        <w:rPr>
          <w:webHidden/>
        </w:rPr>
        <w:fldChar w:fldCharType="separate"/>
      </w:r>
      <w:ins w:id="15" w:author="Ellen Lehnert" w:date="2010-07-14T20:38:00Z">
        <w:r>
          <w:rPr>
            <w:webHidden/>
          </w:rPr>
          <w:t>4</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16" w:author="Ellen Lehnert" w:date="2010-07-14T20:38:00Z"/>
          <w:rFonts w:asciiTheme="minorHAnsi" w:eastAsiaTheme="minorEastAsia" w:hAnsiTheme="minorHAnsi" w:cstheme="minorBidi"/>
        </w:rPr>
        <w:pPrChange w:id="17" w:author="Ellen Lehnert" w:date="2010-07-14T20:38:00Z">
          <w:pPr>
            <w:pStyle w:val="TOC2"/>
            <w:framePr w:wrap="notBeside"/>
          </w:pPr>
        </w:pPrChange>
      </w:pPr>
      <w:ins w:id="18" w:author="Ellen Lehnert" w:date="2010-07-14T20:38:00Z">
        <w:r w:rsidRPr="00BB3F8C">
          <w:rPr>
            <w:rStyle w:val="Hyperlink"/>
          </w:rPr>
          <w:fldChar w:fldCharType="begin"/>
        </w:r>
        <w:r w:rsidRPr="00BB3F8C">
          <w:rPr>
            <w:rStyle w:val="Hyperlink"/>
          </w:rPr>
          <w:instrText xml:space="preserve"> </w:instrText>
        </w:r>
        <w:r>
          <w:instrText>HYPERLINK \l "_Toc266903269"</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Actions That Create Automatic Constraints</w:t>
        </w:r>
        <w:r>
          <w:rPr>
            <w:webHidden/>
          </w:rPr>
          <w:tab/>
        </w:r>
        <w:r>
          <w:rPr>
            <w:webHidden/>
          </w:rPr>
          <w:fldChar w:fldCharType="begin"/>
        </w:r>
        <w:r>
          <w:rPr>
            <w:webHidden/>
          </w:rPr>
          <w:instrText xml:space="preserve"> PAGEREF _Toc266903269 \h </w:instrText>
        </w:r>
        <w:r>
          <w:rPr>
            <w:webHidden/>
          </w:rPr>
        </w:r>
      </w:ins>
      <w:r>
        <w:rPr>
          <w:webHidden/>
        </w:rPr>
        <w:fldChar w:fldCharType="separate"/>
      </w:r>
      <w:ins w:id="19" w:author="Ellen Lehnert" w:date="2010-07-14T20:38:00Z">
        <w:r>
          <w:rPr>
            <w:webHidden/>
          </w:rPr>
          <w:t>6</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20" w:author="Ellen Lehnert" w:date="2010-07-14T20:38:00Z"/>
          <w:rFonts w:asciiTheme="minorHAnsi" w:eastAsiaTheme="minorEastAsia" w:hAnsiTheme="minorHAnsi" w:cstheme="minorBidi"/>
        </w:rPr>
        <w:pPrChange w:id="21" w:author="Ellen Lehnert" w:date="2010-07-14T20:38:00Z">
          <w:pPr>
            <w:pStyle w:val="TOC2"/>
            <w:framePr w:wrap="notBeside"/>
          </w:pPr>
        </w:pPrChange>
      </w:pPr>
      <w:ins w:id="22" w:author="Ellen Lehnert" w:date="2010-07-14T20:38:00Z">
        <w:r w:rsidRPr="00BB3F8C">
          <w:rPr>
            <w:rStyle w:val="Hyperlink"/>
          </w:rPr>
          <w:fldChar w:fldCharType="begin"/>
        </w:r>
        <w:r w:rsidRPr="00BB3F8C">
          <w:rPr>
            <w:rStyle w:val="Hyperlink"/>
          </w:rPr>
          <w:instrText xml:space="preserve"> </w:instrText>
        </w:r>
        <w:r>
          <w:instrText>HYPERLINK \l "_Toc266903270"</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Effects of Constraints</w:t>
        </w:r>
        <w:r>
          <w:rPr>
            <w:webHidden/>
          </w:rPr>
          <w:tab/>
        </w:r>
        <w:r>
          <w:rPr>
            <w:webHidden/>
          </w:rPr>
          <w:fldChar w:fldCharType="begin"/>
        </w:r>
        <w:r>
          <w:rPr>
            <w:webHidden/>
          </w:rPr>
          <w:instrText xml:space="preserve"> PAGEREF _Toc266903270 \h </w:instrText>
        </w:r>
        <w:r>
          <w:rPr>
            <w:webHidden/>
          </w:rPr>
        </w:r>
      </w:ins>
      <w:r>
        <w:rPr>
          <w:webHidden/>
        </w:rPr>
        <w:fldChar w:fldCharType="separate"/>
      </w:r>
      <w:ins w:id="23" w:author="Ellen Lehnert" w:date="2010-07-14T20:38:00Z">
        <w:r>
          <w:rPr>
            <w:webHidden/>
          </w:rPr>
          <w:t>9</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24" w:author="Ellen Lehnert" w:date="2010-07-14T20:38:00Z"/>
          <w:rFonts w:asciiTheme="minorHAnsi" w:eastAsiaTheme="minorEastAsia" w:hAnsiTheme="minorHAnsi" w:cstheme="minorBidi"/>
        </w:rPr>
        <w:pPrChange w:id="25" w:author="Ellen Lehnert" w:date="2010-07-14T20:38:00Z">
          <w:pPr>
            <w:pStyle w:val="TOC2"/>
            <w:framePr w:wrap="notBeside"/>
          </w:pPr>
        </w:pPrChange>
      </w:pPr>
      <w:ins w:id="26" w:author="Ellen Lehnert" w:date="2010-07-14T20:38:00Z">
        <w:r w:rsidRPr="00BB3F8C">
          <w:rPr>
            <w:rStyle w:val="Hyperlink"/>
          </w:rPr>
          <w:fldChar w:fldCharType="begin"/>
        </w:r>
        <w:r w:rsidRPr="00BB3F8C">
          <w:rPr>
            <w:rStyle w:val="Hyperlink"/>
          </w:rPr>
          <w:instrText xml:space="preserve"> </w:instrText>
        </w:r>
        <w:r>
          <w:instrText>HYPERLINK \l "_Toc266903271"</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Practice: Working with Task Constraints</w:t>
        </w:r>
        <w:r>
          <w:rPr>
            <w:webHidden/>
          </w:rPr>
          <w:tab/>
        </w:r>
        <w:r>
          <w:rPr>
            <w:webHidden/>
          </w:rPr>
          <w:fldChar w:fldCharType="begin"/>
        </w:r>
        <w:r>
          <w:rPr>
            <w:webHidden/>
          </w:rPr>
          <w:instrText xml:space="preserve"> PAGEREF _Toc266903271 \h </w:instrText>
        </w:r>
        <w:r>
          <w:rPr>
            <w:webHidden/>
          </w:rPr>
        </w:r>
      </w:ins>
      <w:r>
        <w:rPr>
          <w:webHidden/>
        </w:rPr>
        <w:fldChar w:fldCharType="separate"/>
      </w:r>
      <w:ins w:id="27" w:author="Ellen Lehnert" w:date="2010-07-14T20:38:00Z">
        <w:r>
          <w:rPr>
            <w:webHidden/>
          </w:rPr>
          <w:t>12</w:t>
        </w:r>
        <w:r>
          <w:rPr>
            <w:webHidden/>
          </w:rPr>
          <w:fldChar w:fldCharType="end"/>
        </w:r>
        <w:r w:rsidRPr="00BB3F8C">
          <w:rPr>
            <w:rStyle w:val="Hyperlink"/>
          </w:rPr>
          <w:fldChar w:fldCharType="end"/>
        </w:r>
      </w:ins>
    </w:p>
    <w:p w:rsidR="000D7C06" w:rsidRDefault="000D7C06" w:rsidP="000D7C06">
      <w:pPr>
        <w:pStyle w:val="TOC1"/>
        <w:framePr w:w="6408" w:wrap="notBeside" w:x="4321" w:y="5761" w:anchorLock="0"/>
        <w:rPr>
          <w:ins w:id="28" w:author="Ellen Lehnert" w:date="2010-07-14T20:38:00Z"/>
          <w:rFonts w:asciiTheme="minorHAnsi" w:eastAsiaTheme="minorEastAsia" w:hAnsiTheme="minorHAnsi" w:cstheme="minorBidi"/>
          <w:b w:val="0"/>
          <w:sz w:val="22"/>
          <w:szCs w:val="22"/>
        </w:rPr>
        <w:pPrChange w:id="29" w:author="Ellen Lehnert" w:date="2010-07-14T20:38:00Z">
          <w:pPr>
            <w:pStyle w:val="TOC1"/>
            <w:framePr w:wrap="notBeside"/>
          </w:pPr>
        </w:pPrChange>
      </w:pPr>
      <w:ins w:id="30" w:author="Ellen Lehnert" w:date="2010-07-14T20:38:00Z">
        <w:r w:rsidRPr="00BB3F8C">
          <w:rPr>
            <w:rStyle w:val="Hyperlink"/>
          </w:rPr>
          <w:fldChar w:fldCharType="begin"/>
        </w:r>
        <w:r w:rsidRPr="00BB3F8C">
          <w:rPr>
            <w:rStyle w:val="Hyperlink"/>
          </w:rPr>
          <w:instrText xml:space="preserve"> </w:instrText>
        </w:r>
        <w:r>
          <w:instrText>HYPERLINK \l "_Toc266903272"</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Lesson 2: Advanced Task Management</w:t>
        </w:r>
        <w:r>
          <w:rPr>
            <w:webHidden/>
          </w:rPr>
          <w:tab/>
        </w:r>
        <w:r>
          <w:rPr>
            <w:webHidden/>
          </w:rPr>
          <w:fldChar w:fldCharType="begin"/>
        </w:r>
        <w:r>
          <w:rPr>
            <w:webHidden/>
          </w:rPr>
          <w:instrText xml:space="preserve"> PAGEREF _Toc266903272 \h </w:instrText>
        </w:r>
        <w:r>
          <w:rPr>
            <w:webHidden/>
          </w:rPr>
        </w:r>
      </w:ins>
      <w:r>
        <w:rPr>
          <w:webHidden/>
        </w:rPr>
        <w:fldChar w:fldCharType="separate"/>
      </w:r>
      <w:ins w:id="31" w:author="Ellen Lehnert" w:date="2010-07-14T20:38:00Z">
        <w:r>
          <w:rPr>
            <w:webHidden/>
          </w:rPr>
          <w:t>13</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32" w:author="Ellen Lehnert" w:date="2010-07-14T20:38:00Z"/>
          <w:rFonts w:asciiTheme="minorHAnsi" w:eastAsiaTheme="minorEastAsia" w:hAnsiTheme="minorHAnsi" w:cstheme="minorBidi"/>
        </w:rPr>
        <w:pPrChange w:id="33" w:author="Ellen Lehnert" w:date="2010-07-14T20:38:00Z">
          <w:pPr>
            <w:pStyle w:val="TOC2"/>
            <w:framePr w:wrap="notBeside"/>
          </w:pPr>
        </w:pPrChange>
      </w:pPr>
      <w:ins w:id="34" w:author="Ellen Lehnert" w:date="2010-07-14T20:38:00Z">
        <w:r w:rsidRPr="00BB3F8C">
          <w:rPr>
            <w:rStyle w:val="Hyperlink"/>
          </w:rPr>
          <w:fldChar w:fldCharType="begin"/>
        </w:r>
        <w:r w:rsidRPr="00BB3F8C">
          <w:rPr>
            <w:rStyle w:val="Hyperlink"/>
          </w:rPr>
          <w:instrText xml:space="preserve"> </w:instrText>
        </w:r>
        <w:r>
          <w:instrText>HYPERLINK \l "_Toc266903273"</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Task Deadlines</w:t>
        </w:r>
        <w:r>
          <w:rPr>
            <w:webHidden/>
          </w:rPr>
          <w:tab/>
        </w:r>
        <w:r>
          <w:rPr>
            <w:webHidden/>
          </w:rPr>
          <w:fldChar w:fldCharType="begin"/>
        </w:r>
        <w:r>
          <w:rPr>
            <w:webHidden/>
          </w:rPr>
          <w:instrText xml:space="preserve"> PAGEREF _Toc266903273 \h </w:instrText>
        </w:r>
        <w:r>
          <w:rPr>
            <w:webHidden/>
          </w:rPr>
        </w:r>
      </w:ins>
      <w:r>
        <w:rPr>
          <w:webHidden/>
        </w:rPr>
        <w:fldChar w:fldCharType="separate"/>
      </w:r>
      <w:ins w:id="35" w:author="Ellen Lehnert" w:date="2010-07-14T20:38:00Z">
        <w:r>
          <w:rPr>
            <w:webHidden/>
          </w:rPr>
          <w:t>14</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36" w:author="Ellen Lehnert" w:date="2010-07-14T20:38:00Z"/>
          <w:rFonts w:asciiTheme="minorHAnsi" w:eastAsiaTheme="minorEastAsia" w:hAnsiTheme="minorHAnsi" w:cstheme="minorBidi"/>
        </w:rPr>
        <w:pPrChange w:id="37" w:author="Ellen Lehnert" w:date="2010-07-14T20:38:00Z">
          <w:pPr>
            <w:pStyle w:val="TOC2"/>
            <w:framePr w:wrap="notBeside"/>
          </w:pPr>
        </w:pPrChange>
      </w:pPr>
      <w:ins w:id="38" w:author="Ellen Lehnert" w:date="2010-07-14T20:38:00Z">
        <w:r w:rsidRPr="00BB3F8C">
          <w:rPr>
            <w:rStyle w:val="Hyperlink"/>
          </w:rPr>
          <w:fldChar w:fldCharType="begin"/>
        </w:r>
        <w:r w:rsidRPr="00BB3F8C">
          <w:rPr>
            <w:rStyle w:val="Hyperlink"/>
          </w:rPr>
          <w:instrText xml:space="preserve"> </w:instrText>
        </w:r>
        <w:r>
          <w:instrText>HYPERLINK \l "_Toc266903274"</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Using the Task Inspector</w:t>
        </w:r>
        <w:r>
          <w:rPr>
            <w:webHidden/>
          </w:rPr>
          <w:tab/>
        </w:r>
        <w:r>
          <w:rPr>
            <w:webHidden/>
          </w:rPr>
          <w:fldChar w:fldCharType="begin"/>
        </w:r>
        <w:r>
          <w:rPr>
            <w:webHidden/>
          </w:rPr>
          <w:instrText xml:space="preserve"> PAGEREF _Toc266903274 \h </w:instrText>
        </w:r>
        <w:r>
          <w:rPr>
            <w:webHidden/>
          </w:rPr>
        </w:r>
      </w:ins>
      <w:r>
        <w:rPr>
          <w:webHidden/>
        </w:rPr>
        <w:fldChar w:fldCharType="separate"/>
      </w:r>
      <w:ins w:id="39" w:author="Ellen Lehnert" w:date="2010-07-14T20:38:00Z">
        <w:r>
          <w:rPr>
            <w:webHidden/>
          </w:rPr>
          <w:t>18</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40" w:author="Ellen Lehnert" w:date="2010-07-14T20:38:00Z"/>
          <w:rFonts w:asciiTheme="minorHAnsi" w:eastAsiaTheme="minorEastAsia" w:hAnsiTheme="minorHAnsi" w:cstheme="minorBidi"/>
        </w:rPr>
        <w:pPrChange w:id="41" w:author="Ellen Lehnert" w:date="2010-07-14T20:38:00Z">
          <w:pPr>
            <w:pStyle w:val="TOC2"/>
            <w:framePr w:wrap="notBeside"/>
          </w:pPr>
        </w:pPrChange>
      </w:pPr>
      <w:ins w:id="42" w:author="Ellen Lehnert" w:date="2010-07-14T20:38:00Z">
        <w:r w:rsidRPr="00BB3F8C">
          <w:rPr>
            <w:rStyle w:val="Hyperlink"/>
          </w:rPr>
          <w:fldChar w:fldCharType="begin"/>
        </w:r>
        <w:r w:rsidRPr="00BB3F8C">
          <w:rPr>
            <w:rStyle w:val="Hyperlink"/>
          </w:rPr>
          <w:instrText xml:space="preserve"> </w:instrText>
        </w:r>
        <w:r>
          <w:instrText>HYPERLINK \l "_Toc266903275"</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Using Task Form Views</w:t>
        </w:r>
        <w:r>
          <w:rPr>
            <w:webHidden/>
          </w:rPr>
          <w:tab/>
        </w:r>
        <w:r>
          <w:rPr>
            <w:webHidden/>
          </w:rPr>
          <w:fldChar w:fldCharType="begin"/>
        </w:r>
        <w:r>
          <w:rPr>
            <w:webHidden/>
          </w:rPr>
          <w:instrText xml:space="preserve"> PAGEREF _Toc266903275 \h </w:instrText>
        </w:r>
        <w:r>
          <w:rPr>
            <w:webHidden/>
          </w:rPr>
        </w:r>
      </w:ins>
      <w:r>
        <w:rPr>
          <w:webHidden/>
        </w:rPr>
        <w:fldChar w:fldCharType="separate"/>
      </w:r>
      <w:ins w:id="43" w:author="Ellen Lehnert" w:date="2010-07-14T20:38:00Z">
        <w:r>
          <w:rPr>
            <w:webHidden/>
          </w:rPr>
          <w:t>22</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44" w:author="Ellen Lehnert" w:date="2010-07-14T20:38:00Z"/>
          <w:rFonts w:asciiTheme="minorHAnsi" w:eastAsiaTheme="minorEastAsia" w:hAnsiTheme="minorHAnsi" w:cstheme="minorBidi"/>
        </w:rPr>
        <w:pPrChange w:id="45" w:author="Ellen Lehnert" w:date="2010-07-14T20:38:00Z">
          <w:pPr>
            <w:pStyle w:val="TOC2"/>
            <w:framePr w:wrap="notBeside"/>
          </w:pPr>
        </w:pPrChange>
      </w:pPr>
      <w:ins w:id="46" w:author="Ellen Lehnert" w:date="2010-07-14T20:38:00Z">
        <w:r w:rsidRPr="00BB3F8C">
          <w:rPr>
            <w:rStyle w:val="Hyperlink"/>
          </w:rPr>
          <w:fldChar w:fldCharType="begin"/>
        </w:r>
        <w:r w:rsidRPr="00BB3F8C">
          <w:rPr>
            <w:rStyle w:val="Hyperlink"/>
          </w:rPr>
          <w:instrText xml:space="preserve"> </w:instrText>
        </w:r>
        <w:r>
          <w:instrText>HYPERLINK \l "_Toc266903276"</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Adding Notes to Tasks</w:t>
        </w:r>
        <w:r>
          <w:rPr>
            <w:webHidden/>
          </w:rPr>
          <w:tab/>
        </w:r>
        <w:r>
          <w:rPr>
            <w:webHidden/>
          </w:rPr>
          <w:fldChar w:fldCharType="begin"/>
        </w:r>
        <w:r>
          <w:rPr>
            <w:webHidden/>
          </w:rPr>
          <w:instrText xml:space="preserve"> PAGEREF _Toc266903276 \h </w:instrText>
        </w:r>
        <w:r>
          <w:rPr>
            <w:webHidden/>
          </w:rPr>
        </w:r>
      </w:ins>
      <w:r>
        <w:rPr>
          <w:webHidden/>
        </w:rPr>
        <w:fldChar w:fldCharType="separate"/>
      </w:r>
      <w:ins w:id="47" w:author="Ellen Lehnert" w:date="2010-07-14T20:38:00Z">
        <w:r>
          <w:rPr>
            <w:webHidden/>
          </w:rPr>
          <w:t>25</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48" w:author="Ellen Lehnert" w:date="2010-07-14T20:38:00Z"/>
          <w:rFonts w:asciiTheme="minorHAnsi" w:eastAsiaTheme="minorEastAsia" w:hAnsiTheme="minorHAnsi" w:cstheme="minorBidi"/>
        </w:rPr>
        <w:pPrChange w:id="49" w:author="Ellen Lehnert" w:date="2010-07-14T20:38:00Z">
          <w:pPr>
            <w:pStyle w:val="TOC2"/>
            <w:framePr w:wrap="notBeside"/>
          </w:pPr>
        </w:pPrChange>
      </w:pPr>
      <w:ins w:id="50" w:author="Ellen Lehnert" w:date="2010-07-14T20:38:00Z">
        <w:r w:rsidRPr="00BB3F8C">
          <w:rPr>
            <w:rStyle w:val="Hyperlink"/>
          </w:rPr>
          <w:fldChar w:fldCharType="begin"/>
        </w:r>
        <w:r w:rsidRPr="00BB3F8C">
          <w:rPr>
            <w:rStyle w:val="Hyperlink"/>
          </w:rPr>
          <w:instrText xml:space="preserve"> </w:instrText>
        </w:r>
        <w:r>
          <w:instrText>HYPERLINK \l "_Toc266903277"</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Applying Task Calendars</w:t>
        </w:r>
        <w:r>
          <w:rPr>
            <w:webHidden/>
          </w:rPr>
          <w:tab/>
        </w:r>
        <w:r>
          <w:rPr>
            <w:webHidden/>
          </w:rPr>
          <w:fldChar w:fldCharType="begin"/>
        </w:r>
        <w:r>
          <w:rPr>
            <w:webHidden/>
          </w:rPr>
          <w:instrText xml:space="preserve"> PAGEREF _Toc266903277 \h </w:instrText>
        </w:r>
        <w:r>
          <w:rPr>
            <w:webHidden/>
          </w:rPr>
        </w:r>
      </w:ins>
      <w:r>
        <w:rPr>
          <w:webHidden/>
        </w:rPr>
        <w:fldChar w:fldCharType="separate"/>
      </w:r>
      <w:ins w:id="51" w:author="Ellen Lehnert" w:date="2010-07-14T20:38:00Z">
        <w:r>
          <w:rPr>
            <w:webHidden/>
          </w:rPr>
          <w:t>27</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52" w:author="Ellen Lehnert" w:date="2010-07-14T20:38:00Z"/>
          <w:rFonts w:asciiTheme="minorHAnsi" w:eastAsiaTheme="minorEastAsia" w:hAnsiTheme="minorHAnsi" w:cstheme="minorBidi"/>
        </w:rPr>
        <w:pPrChange w:id="53" w:author="Ellen Lehnert" w:date="2010-07-14T20:38:00Z">
          <w:pPr>
            <w:pStyle w:val="TOC2"/>
            <w:framePr w:wrap="notBeside"/>
          </w:pPr>
        </w:pPrChange>
      </w:pPr>
      <w:ins w:id="54" w:author="Ellen Lehnert" w:date="2010-07-14T20:38:00Z">
        <w:r w:rsidRPr="00BB3F8C">
          <w:rPr>
            <w:rStyle w:val="Hyperlink"/>
          </w:rPr>
          <w:fldChar w:fldCharType="begin"/>
        </w:r>
        <w:r w:rsidRPr="00BB3F8C">
          <w:rPr>
            <w:rStyle w:val="Hyperlink"/>
          </w:rPr>
          <w:instrText xml:space="preserve"> </w:instrText>
        </w:r>
        <w:r>
          <w:instrText>HYPERLINK \l "_Toc266903278"</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Splitting Tasks</w:t>
        </w:r>
        <w:r>
          <w:rPr>
            <w:webHidden/>
          </w:rPr>
          <w:tab/>
        </w:r>
        <w:r>
          <w:rPr>
            <w:webHidden/>
          </w:rPr>
          <w:fldChar w:fldCharType="begin"/>
        </w:r>
        <w:r>
          <w:rPr>
            <w:webHidden/>
          </w:rPr>
          <w:instrText xml:space="preserve"> PAGEREF _Toc266903278 \h </w:instrText>
        </w:r>
        <w:r>
          <w:rPr>
            <w:webHidden/>
          </w:rPr>
        </w:r>
      </w:ins>
      <w:r>
        <w:rPr>
          <w:webHidden/>
        </w:rPr>
        <w:fldChar w:fldCharType="separate"/>
      </w:r>
      <w:ins w:id="55" w:author="Ellen Lehnert" w:date="2010-07-14T20:38:00Z">
        <w:r>
          <w:rPr>
            <w:webHidden/>
          </w:rPr>
          <w:t>29</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56" w:author="Ellen Lehnert" w:date="2010-07-14T20:38:00Z"/>
          <w:rFonts w:asciiTheme="minorHAnsi" w:eastAsiaTheme="minorEastAsia" w:hAnsiTheme="minorHAnsi" w:cstheme="minorBidi"/>
        </w:rPr>
        <w:pPrChange w:id="57" w:author="Ellen Lehnert" w:date="2010-07-14T20:38:00Z">
          <w:pPr>
            <w:pStyle w:val="TOC2"/>
            <w:framePr w:wrap="notBeside"/>
          </w:pPr>
        </w:pPrChange>
      </w:pPr>
      <w:ins w:id="58" w:author="Ellen Lehnert" w:date="2010-07-14T20:38:00Z">
        <w:r w:rsidRPr="00BB3F8C">
          <w:rPr>
            <w:rStyle w:val="Hyperlink"/>
          </w:rPr>
          <w:fldChar w:fldCharType="begin"/>
        </w:r>
        <w:r w:rsidRPr="00BB3F8C">
          <w:rPr>
            <w:rStyle w:val="Hyperlink"/>
          </w:rPr>
          <w:instrText xml:space="preserve"> </w:instrText>
        </w:r>
        <w:r>
          <w:instrText>HYPERLINK \l "_Toc266903279"</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Changing the Start Date of a Project</w:t>
        </w:r>
        <w:r>
          <w:rPr>
            <w:webHidden/>
          </w:rPr>
          <w:tab/>
        </w:r>
        <w:r>
          <w:rPr>
            <w:webHidden/>
          </w:rPr>
          <w:fldChar w:fldCharType="begin"/>
        </w:r>
        <w:r>
          <w:rPr>
            <w:webHidden/>
          </w:rPr>
          <w:instrText xml:space="preserve"> PAGEREF _Toc266903279 \h </w:instrText>
        </w:r>
        <w:r>
          <w:rPr>
            <w:webHidden/>
          </w:rPr>
        </w:r>
      </w:ins>
      <w:r>
        <w:rPr>
          <w:webHidden/>
        </w:rPr>
        <w:fldChar w:fldCharType="separate"/>
      </w:r>
      <w:ins w:id="59" w:author="Ellen Lehnert" w:date="2010-07-14T20:38:00Z">
        <w:r>
          <w:rPr>
            <w:webHidden/>
          </w:rPr>
          <w:t>32</w:t>
        </w:r>
        <w:r>
          <w:rPr>
            <w:webHidden/>
          </w:rPr>
          <w:fldChar w:fldCharType="end"/>
        </w:r>
        <w:r w:rsidRPr="00BB3F8C">
          <w:rPr>
            <w:rStyle w:val="Hyperlink"/>
          </w:rPr>
          <w:fldChar w:fldCharType="end"/>
        </w:r>
      </w:ins>
    </w:p>
    <w:p w:rsidR="000D7C06" w:rsidRDefault="000D7C06" w:rsidP="000D7C06">
      <w:pPr>
        <w:pStyle w:val="TOC2"/>
        <w:framePr w:w="6408" w:wrap="notBeside" w:x="4321" w:y="5761" w:anchorLock="0"/>
        <w:rPr>
          <w:ins w:id="60" w:author="Ellen Lehnert" w:date="2010-07-14T20:38:00Z"/>
          <w:rFonts w:asciiTheme="minorHAnsi" w:eastAsiaTheme="minorEastAsia" w:hAnsiTheme="minorHAnsi" w:cstheme="minorBidi"/>
        </w:rPr>
        <w:pPrChange w:id="61" w:author="Ellen Lehnert" w:date="2010-07-14T20:38:00Z">
          <w:pPr>
            <w:pStyle w:val="TOC2"/>
            <w:framePr w:wrap="notBeside"/>
          </w:pPr>
        </w:pPrChange>
      </w:pPr>
      <w:ins w:id="62" w:author="Ellen Lehnert" w:date="2010-07-14T20:38:00Z">
        <w:r w:rsidRPr="00BB3F8C">
          <w:rPr>
            <w:rStyle w:val="Hyperlink"/>
          </w:rPr>
          <w:fldChar w:fldCharType="begin"/>
        </w:r>
        <w:r w:rsidRPr="00BB3F8C">
          <w:rPr>
            <w:rStyle w:val="Hyperlink"/>
          </w:rPr>
          <w:instrText xml:space="preserve"> </w:instrText>
        </w:r>
        <w:r>
          <w:instrText>HYPERLINK \l "_Toc266903280"</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Practice: Working with Advanced Tasks</w:t>
        </w:r>
        <w:r>
          <w:rPr>
            <w:webHidden/>
          </w:rPr>
          <w:tab/>
        </w:r>
        <w:r>
          <w:rPr>
            <w:webHidden/>
          </w:rPr>
          <w:fldChar w:fldCharType="begin"/>
        </w:r>
        <w:r>
          <w:rPr>
            <w:webHidden/>
          </w:rPr>
          <w:instrText xml:space="preserve"> PAGEREF _Toc266903280 \h </w:instrText>
        </w:r>
        <w:r>
          <w:rPr>
            <w:webHidden/>
          </w:rPr>
        </w:r>
      </w:ins>
      <w:r>
        <w:rPr>
          <w:webHidden/>
        </w:rPr>
        <w:fldChar w:fldCharType="separate"/>
      </w:r>
      <w:ins w:id="63" w:author="Ellen Lehnert" w:date="2010-07-14T20:38:00Z">
        <w:r>
          <w:rPr>
            <w:webHidden/>
          </w:rPr>
          <w:t>34</w:t>
        </w:r>
        <w:r>
          <w:rPr>
            <w:webHidden/>
          </w:rPr>
          <w:fldChar w:fldCharType="end"/>
        </w:r>
        <w:r w:rsidRPr="00BB3F8C">
          <w:rPr>
            <w:rStyle w:val="Hyperlink"/>
          </w:rPr>
          <w:fldChar w:fldCharType="end"/>
        </w:r>
      </w:ins>
    </w:p>
    <w:p w:rsidR="000D7C06" w:rsidRDefault="000D7C06" w:rsidP="000D7C06">
      <w:pPr>
        <w:pStyle w:val="TOC1"/>
        <w:framePr w:w="6408" w:wrap="notBeside" w:x="4321" w:y="5761" w:anchorLock="0"/>
        <w:rPr>
          <w:ins w:id="64" w:author="Ellen Lehnert" w:date="2010-07-14T20:38:00Z"/>
          <w:rFonts w:asciiTheme="minorHAnsi" w:eastAsiaTheme="minorEastAsia" w:hAnsiTheme="minorHAnsi" w:cstheme="minorBidi"/>
          <w:b w:val="0"/>
          <w:sz w:val="22"/>
          <w:szCs w:val="22"/>
        </w:rPr>
        <w:pPrChange w:id="65" w:author="Ellen Lehnert" w:date="2010-07-14T20:38:00Z">
          <w:pPr>
            <w:pStyle w:val="TOC1"/>
            <w:framePr w:wrap="notBeside"/>
          </w:pPr>
        </w:pPrChange>
      </w:pPr>
      <w:ins w:id="66" w:author="Ellen Lehnert" w:date="2010-07-14T20:38:00Z">
        <w:r w:rsidRPr="00BB3F8C">
          <w:rPr>
            <w:rStyle w:val="Hyperlink"/>
          </w:rPr>
          <w:fldChar w:fldCharType="begin"/>
        </w:r>
        <w:r w:rsidRPr="00BB3F8C">
          <w:rPr>
            <w:rStyle w:val="Hyperlink"/>
          </w:rPr>
          <w:instrText xml:space="preserve"> </w:instrText>
        </w:r>
        <w:r>
          <w:instrText>HYPERLINK \l "_Toc266903281"</w:instrText>
        </w:r>
        <w:r w:rsidRPr="00BB3F8C">
          <w:rPr>
            <w:rStyle w:val="Hyperlink"/>
          </w:rPr>
          <w:instrText xml:space="preserve"> </w:instrText>
        </w:r>
        <w:r w:rsidRPr="00BB3F8C">
          <w:rPr>
            <w:rStyle w:val="Hyperlink"/>
          </w:rPr>
        </w:r>
        <w:r w:rsidRPr="00BB3F8C">
          <w:rPr>
            <w:rStyle w:val="Hyperlink"/>
          </w:rPr>
          <w:fldChar w:fldCharType="separate"/>
        </w:r>
        <w:r w:rsidRPr="00BB3F8C">
          <w:rPr>
            <w:rStyle w:val="Hyperlink"/>
          </w:rPr>
          <w:t>Summary</w:t>
        </w:r>
        <w:r>
          <w:rPr>
            <w:webHidden/>
          </w:rPr>
          <w:tab/>
        </w:r>
        <w:r>
          <w:rPr>
            <w:webHidden/>
          </w:rPr>
          <w:fldChar w:fldCharType="begin"/>
        </w:r>
        <w:r>
          <w:rPr>
            <w:webHidden/>
          </w:rPr>
          <w:instrText xml:space="preserve"> PAGEREF _Toc266903281 \h </w:instrText>
        </w:r>
        <w:r>
          <w:rPr>
            <w:webHidden/>
          </w:rPr>
        </w:r>
      </w:ins>
      <w:r>
        <w:rPr>
          <w:webHidden/>
        </w:rPr>
        <w:fldChar w:fldCharType="separate"/>
      </w:r>
      <w:ins w:id="67" w:author="Ellen Lehnert" w:date="2010-07-14T20:38:00Z">
        <w:r>
          <w:rPr>
            <w:webHidden/>
          </w:rPr>
          <w:t>35</w:t>
        </w:r>
        <w:r>
          <w:rPr>
            <w:webHidden/>
          </w:rPr>
          <w:fldChar w:fldCharType="end"/>
        </w:r>
        <w:r w:rsidRPr="00BB3F8C">
          <w:rPr>
            <w:rStyle w:val="Hyperlink"/>
          </w:rPr>
          <w:fldChar w:fldCharType="end"/>
        </w:r>
      </w:ins>
    </w:p>
    <w:p w:rsidR="00000000" w:rsidRDefault="008A65A3" w:rsidP="000D7C06">
      <w:pPr>
        <w:pStyle w:val="TOC1"/>
        <w:framePr w:w="6408" w:wrap="notBeside" w:x="4321" w:y="5761" w:anchorLock="0"/>
        <w:rPr>
          <w:del w:id="68" w:author="Ellen Lehnert" w:date="2010-07-13T19:29:00Z"/>
          <w:rFonts w:asciiTheme="minorHAnsi" w:eastAsiaTheme="minorEastAsia" w:hAnsiTheme="minorHAnsi" w:cstheme="minorBidi"/>
          <w:b w:val="0"/>
          <w:sz w:val="22"/>
          <w:szCs w:val="22"/>
        </w:rPr>
        <w:pPrChange w:id="69" w:author="Ellen Lehnert" w:date="2010-07-14T20:38:00Z">
          <w:pPr>
            <w:pStyle w:val="TOC1"/>
            <w:framePr w:w="6408" w:wrap="notBeside" w:x="4321" w:y="5761" w:anchorLock="0"/>
          </w:pPr>
        </w:pPrChange>
      </w:pPr>
      <w:del w:id="70" w:author="Ellen Lehnert" w:date="2010-07-13T19:29:00Z">
        <w:r w:rsidRPr="00277C6E" w:rsidDel="00277C6E">
          <w:delText>Module Overview</w:delText>
        </w:r>
        <w:r w:rsidDel="00277C6E">
          <w:rPr>
            <w:webHidden/>
          </w:rPr>
          <w:tab/>
          <w:delText>1</w:delText>
        </w:r>
      </w:del>
    </w:p>
    <w:p w:rsidR="00000000" w:rsidRDefault="008A65A3" w:rsidP="000D7C06">
      <w:pPr>
        <w:pStyle w:val="TOC1"/>
        <w:framePr w:w="6408" w:wrap="notBeside" w:x="4321" w:y="5761" w:anchorLock="0"/>
        <w:rPr>
          <w:del w:id="71" w:author="Ellen Lehnert" w:date="2010-07-13T19:29:00Z"/>
          <w:rFonts w:asciiTheme="minorHAnsi" w:eastAsiaTheme="minorEastAsia" w:hAnsiTheme="minorHAnsi" w:cstheme="minorBidi"/>
          <w:b w:val="0"/>
          <w:sz w:val="22"/>
          <w:szCs w:val="22"/>
        </w:rPr>
        <w:pPrChange w:id="72" w:author="Ellen Lehnert" w:date="2010-07-14T20:38:00Z">
          <w:pPr>
            <w:pStyle w:val="TOC1"/>
            <w:framePr w:w="6408" w:wrap="notBeside" w:x="4321" w:y="5761" w:anchorLock="0"/>
          </w:pPr>
        </w:pPrChange>
      </w:pPr>
      <w:del w:id="73" w:author="Ellen Lehnert" w:date="2010-07-13T19:29:00Z">
        <w:r w:rsidRPr="00277C6E" w:rsidDel="00277C6E">
          <w:delText>Lesson 1: Working with Task Constraints</w:delText>
        </w:r>
        <w:r w:rsidDel="00277C6E">
          <w:rPr>
            <w:webHidden/>
          </w:rPr>
          <w:tab/>
          <w:delText>2</w:delText>
        </w:r>
      </w:del>
    </w:p>
    <w:p w:rsidR="00000000" w:rsidRDefault="008A65A3" w:rsidP="000D7C06">
      <w:pPr>
        <w:pStyle w:val="TOC2"/>
        <w:framePr w:w="6408" w:wrap="notBeside" w:x="4321" w:y="5761" w:anchorLock="0"/>
        <w:rPr>
          <w:del w:id="74" w:author="Ellen Lehnert" w:date="2010-07-13T19:29:00Z"/>
          <w:rFonts w:asciiTheme="minorHAnsi" w:eastAsiaTheme="minorEastAsia" w:hAnsiTheme="minorHAnsi" w:cstheme="minorBidi"/>
        </w:rPr>
        <w:pPrChange w:id="75" w:author="Ellen Lehnert" w:date="2010-07-14T20:38:00Z">
          <w:pPr>
            <w:pStyle w:val="TOC2"/>
            <w:framePr w:w="6408" w:wrap="notBeside" w:x="4321" w:y="5761" w:anchorLock="0"/>
          </w:pPr>
        </w:pPrChange>
      </w:pPr>
      <w:del w:id="76" w:author="Ellen Lehnert" w:date="2010-07-13T19:29:00Z">
        <w:r w:rsidRPr="00277C6E" w:rsidDel="00277C6E">
          <w:delText>What are Constraints?</w:delText>
        </w:r>
        <w:r w:rsidDel="00277C6E">
          <w:rPr>
            <w:webHidden/>
          </w:rPr>
          <w:tab/>
          <w:delText>3</w:delText>
        </w:r>
      </w:del>
    </w:p>
    <w:p w:rsidR="00000000" w:rsidRDefault="008A65A3" w:rsidP="000D7C06">
      <w:pPr>
        <w:pStyle w:val="TOC2"/>
        <w:framePr w:w="6408" w:wrap="notBeside" w:x="4321" w:y="5761" w:anchorLock="0"/>
        <w:rPr>
          <w:del w:id="77" w:author="Ellen Lehnert" w:date="2010-07-13T19:29:00Z"/>
          <w:rFonts w:asciiTheme="minorHAnsi" w:eastAsiaTheme="minorEastAsia" w:hAnsiTheme="minorHAnsi" w:cstheme="minorBidi"/>
        </w:rPr>
        <w:pPrChange w:id="78" w:author="Ellen Lehnert" w:date="2010-07-14T20:38:00Z">
          <w:pPr>
            <w:pStyle w:val="TOC2"/>
            <w:framePr w:w="6408" w:wrap="notBeside" w:x="4321" w:y="5761" w:anchorLock="0"/>
          </w:pPr>
        </w:pPrChange>
      </w:pPr>
      <w:del w:id="79" w:author="Ellen Lehnert" w:date="2010-07-13T19:29:00Z">
        <w:r w:rsidRPr="00277C6E" w:rsidDel="00277C6E">
          <w:delText>Constraint Types</w:delText>
        </w:r>
        <w:r w:rsidDel="00277C6E">
          <w:rPr>
            <w:webHidden/>
          </w:rPr>
          <w:tab/>
          <w:delText>4</w:delText>
        </w:r>
      </w:del>
    </w:p>
    <w:p w:rsidR="00000000" w:rsidRDefault="008A65A3" w:rsidP="000D7C06">
      <w:pPr>
        <w:pStyle w:val="TOC2"/>
        <w:framePr w:w="6408" w:wrap="notBeside" w:x="4321" w:y="5761" w:anchorLock="0"/>
        <w:rPr>
          <w:del w:id="80" w:author="Ellen Lehnert" w:date="2010-07-13T19:29:00Z"/>
          <w:rFonts w:asciiTheme="minorHAnsi" w:eastAsiaTheme="minorEastAsia" w:hAnsiTheme="minorHAnsi" w:cstheme="minorBidi"/>
        </w:rPr>
        <w:pPrChange w:id="81" w:author="Ellen Lehnert" w:date="2010-07-14T20:38:00Z">
          <w:pPr>
            <w:pStyle w:val="TOC2"/>
            <w:framePr w:w="6408" w:wrap="notBeside" w:x="4321" w:y="5761" w:anchorLock="0"/>
          </w:pPr>
        </w:pPrChange>
      </w:pPr>
      <w:del w:id="82" w:author="Ellen Lehnert" w:date="2010-07-13T19:29:00Z">
        <w:r w:rsidRPr="00277C6E" w:rsidDel="00277C6E">
          <w:delText>Actions That Create Automatic Constraints</w:delText>
        </w:r>
        <w:r w:rsidDel="00277C6E">
          <w:rPr>
            <w:webHidden/>
          </w:rPr>
          <w:tab/>
          <w:delText>6</w:delText>
        </w:r>
      </w:del>
    </w:p>
    <w:p w:rsidR="00000000" w:rsidRDefault="008A65A3" w:rsidP="000D7C06">
      <w:pPr>
        <w:pStyle w:val="TOC2"/>
        <w:framePr w:w="6408" w:wrap="notBeside" w:x="4321" w:y="5761" w:anchorLock="0"/>
        <w:rPr>
          <w:del w:id="83" w:author="Ellen Lehnert" w:date="2010-07-13T19:29:00Z"/>
          <w:rFonts w:asciiTheme="minorHAnsi" w:eastAsiaTheme="minorEastAsia" w:hAnsiTheme="minorHAnsi" w:cstheme="minorBidi"/>
        </w:rPr>
        <w:pPrChange w:id="84" w:author="Ellen Lehnert" w:date="2010-07-14T20:38:00Z">
          <w:pPr>
            <w:pStyle w:val="TOC2"/>
            <w:framePr w:w="6408" w:wrap="notBeside" w:x="4321" w:y="5761" w:anchorLock="0"/>
          </w:pPr>
        </w:pPrChange>
      </w:pPr>
      <w:del w:id="85" w:author="Ellen Lehnert" w:date="2010-07-13T19:29:00Z">
        <w:r w:rsidRPr="00277C6E" w:rsidDel="00277C6E">
          <w:delText>Effects of Constraints</w:delText>
        </w:r>
        <w:r w:rsidDel="00277C6E">
          <w:rPr>
            <w:webHidden/>
          </w:rPr>
          <w:tab/>
          <w:delText>9</w:delText>
        </w:r>
      </w:del>
    </w:p>
    <w:p w:rsidR="00000000" w:rsidRDefault="008A65A3" w:rsidP="000D7C06">
      <w:pPr>
        <w:pStyle w:val="TOC2"/>
        <w:framePr w:w="6408" w:wrap="notBeside" w:x="4321" w:y="5761" w:anchorLock="0"/>
        <w:rPr>
          <w:del w:id="86" w:author="Ellen Lehnert" w:date="2010-07-13T19:29:00Z"/>
          <w:rFonts w:asciiTheme="minorHAnsi" w:eastAsiaTheme="minorEastAsia" w:hAnsiTheme="minorHAnsi" w:cstheme="minorBidi"/>
        </w:rPr>
        <w:pPrChange w:id="87" w:author="Ellen Lehnert" w:date="2010-07-14T20:38:00Z">
          <w:pPr>
            <w:pStyle w:val="TOC2"/>
            <w:framePr w:w="6408" w:wrap="notBeside" w:x="4321" w:y="5761" w:anchorLock="0"/>
          </w:pPr>
        </w:pPrChange>
      </w:pPr>
      <w:del w:id="88" w:author="Ellen Lehnert" w:date="2010-07-13T19:29:00Z">
        <w:r w:rsidRPr="00277C6E" w:rsidDel="00277C6E">
          <w:delText>Practice: Working with Task Constraints</w:delText>
        </w:r>
        <w:r w:rsidDel="00277C6E">
          <w:rPr>
            <w:webHidden/>
          </w:rPr>
          <w:tab/>
          <w:delText>11</w:delText>
        </w:r>
      </w:del>
    </w:p>
    <w:p w:rsidR="00000000" w:rsidRDefault="008A65A3" w:rsidP="000D7C06">
      <w:pPr>
        <w:pStyle w:val="TOC1"/>
        <w:framePr w:w="6408" w:wrap="notBeside" w:x="4321" w:y="5761" w:anchorLock="0"/>
        <w:rPr>
          <w:del w:id="89" w:author="Ellen Lehnert" w:date="2010-07-13T19:29:00Z"/>
          <w:rFonts w:asciiTheme="minorHAnsi" w:eastAsiaTheme="minorEastAsia" w:hAnsiTheme="minorHAnsi" w:cstheme="minorBidi"/>
          <w:b w:val="0"/>
          <w:sz w:val="22"/>
          <w:szCs w:val="22"/>
        </w:rPr>
        <w:pPrChange w:id="90" w:author="Ellen Lehnert" w:date="2010-07-14T20:38:00Z">
          <w:pPr>
            <w:pStyle w:val="TOC1"/>
            <w:framePr w:w="6408" w:wrap="notBeside" w:x="4321" w:y="5761" w:anchorLock="0"/>
          </w:pPr>
        </w:pPrChange>
      </w:pPr>
      <w:del w:id="91" w:author="Ellen Lehnert" w:date="2010-07-13T19:29:00Z">
        <w:r w:rsidRPr="00277C6E" w:rsidDel="00277C6E">
          <w:delText>Lesson 2: Advanced Task Management</w:delText>
        </w:r>
        <w:r w:rsidDel="00277C6E">
          <w:rPr>
            <w:webHidden/>
          </w:rPr>
          <w:tab/>
          <w:delText>12</w:delText>
        </w:r>
      </w:del>
    </w:p>
    <w:p w:rsidR="00000000" w:rsidRDefault="008A65A3" w:rsidP="000D7C06">
      <w:pPr>
        <w:pStyle w:val="TOC2"/>
        <w:framePr w:w="6408" w:wrap="notBeside" w:x="4321" w:y="5761" w:anchorLock="0"/>
        <w:rPr>
          <w:del w:id="92" w:author="Ellen Lehnert" w:date="2010-07-13T19:29:00Z"/>
          <w:rFonts w:asciiTheme="minorHAnsi" w:eastAsiaTheme="minorEastAsia" w:hAnsiTheme="minorHAnsi" w:cstheme="minorBidi"/>
        </w:rPr>
        <w:pPrChange w:id="93" w:author="Ellen Lehnert" w:date="2010-07-14T20:38:00Z">
          <w:pPr>
            <w:pStyle w:val="TOC2"/>
            <w:framePr w:w="6408" w:wrap="notBeside" w:x="4321" w:y="5761" w:anchorLock="0"/>
          </w:pPr>
        </w:pPrChange>
      </w:pPr>
      <w:del w:id="94" w:author="Ellen Lehnert" w:date="2010-07-13T19:29:00Z">
        <w:r w:rsidRPr="00277C6E" w:rsidDel="00277C6E">
          <w:delText>Task Deadlines</w:delText>
        </w:r>
        <w:r w:rsidDel="00277C6E">
          <w:rPr>
            <w:webHidden/>
          </w:rPr>
          <w:tab/>
          <w:delText>13</w:delText>
        </w:r>
      </w:del>
    </w:p>
    <w:p w:rsidR="00000000" w:rsidRDefault="008A65A3" w:rsidP="000D7C06">
      <w:pPr>
        <w:pStyle w:val="TOC2"/>
        <w:framePr w:w="6408" w:wrap="notBeside" w:x="4321" w:y="5761" w:anchorLock="0"/>
        <w:rPr>
          <w:del w:id="95" w:author="Ellen Lehnert" w:date="2010-07-13T19:29:00Z"/>
          <w:rFonts w:asciiTheme="minorHAnsi" w:eastAsiaTheme="minorEastAsia" w:hAnsiTheme="minorHAnsi" w:cstheme="minorBidi"/>
        </w:rPr>
        <w:pPrChange w:id="96" w:author="Ellen Lehnert" w:date="2010-07-14T20:38:00Z">
          <w:pPr>
            <w:pStyle w:val="TOC2"/>
            <w:framePr w:w="6408" w:wrap="notBeside" w:x="4321" w:y="5761" w:anchorLock="0"/>
          </w:pPr>
        </w:pPrChange>
      </w:pPr>
      <w:del w:id="97" w:author="Ellen Lehnert" w:date="2010-07-13T19:29:00Z">
        <w:r w:rsidRPr="00277C6E" w:rsidDel="00277C6E">
          <w:delText>Using the Task Inspector</w:delText>
        </w:r>
        <w:r w:rsidDel="00277C6E">
          <w:rPr>
            <w:webHidden/>
          </w:rPr>
          <w:tab/>
          <w:delText>16</w:delText>
        </w:r>
      </w:del>
    </w:p>
    <w:p w:rsidR="00000000" w:rsidRDefault="008A65A3" w:rsidP="000D7C06">
      <w:pPr>
        <w:pStyle w:val="TOC2"/>
        <w:framePr w:w="6408" w:wrap="notBeside" w:x="4321" w:y="5761" w:anchorLock="0"/>
        <w:rPr>
          <w:del w:id="98" w:author="Ellen Lehnert" w:date="2010-07-13T19:29:00Z"/>
          <w:rFonts w:asciiTheme="minorHAnsi" w:eastAsiaTheme="minorEastAsia" w:hAnsiTheme="minorHAnsi" w:cstheme="minorBidi"/>
        </w:rPr>
        <w:pPrChange w:id="99" w:author="Ellen Lehnert" w:date="2010-07-14T20:38:00Z">
          <w:pPr>
            <w:pStyle w:val="TOC2"/>
            <w:framePr w:w="6408" w:wrap="notBeside" w:x="4321" w:y="5761" w:anchorLock="0"/>
          </w:pPr>
        </w:pPrChange>
      </w:pPr>
      <w:del w:id="100" w:author="Ellen Lehnert" w:date="2010-07-13T19:29:00Z">
        <w:r w:rsidRPr="00277C6E" w:rsidDel="00277C6E">
          <w:delText>Using Task Form Views</w:delText>
        </w:r>
        <w:r w:rsidDel="00277C6E">
          <w:rPr>
            <w:webHidden/>
          </w:rPr>
          <w:tab/>
          <w:delText>20</w:delText>
        </w:r>
      </w:del>
    </w:p>
    <w:p w:rsidR="00000000" w:rsidRDefault="008A65A3" w:rsidP="000D7C06">
      <w:pPr>
        <w:pStyle w:val="TOC2"/>
        <w:framePr w:w="6408" w:wrap="notBeside" w:x="4321" w:y="5761" w:anchorLock="0"/>
        <w:rPr>
          <w:del w:id="101" w:author="Ellen Lehnert" w:date="2010-07-13T19:29:00Z"/>
          <w:rFonts w:asciiTheme="minorHAnsi" w:eastAsiaTheme="minorEastAsia" w:hAnsiTheme="minorHAnsi" w:cstheme="minorBidi"/>
        </w:rPr>
        <w:pPrChange w:id="102" w:author="Ellen Lehnert" w:date="2010-07-14T20:38:00Z">
          <w:pPr>
            <w:pStyle w:val="TOC2"/>
            <w:framePr w:w="6408" w:wrap="notBeside" w:x="4321" w:y="5761" w:anchorLock="0"/>
          </w:pPr>
        </w:pPrChange>
      </w:pPr>
      <w:del w:id="103" w:author="Ellen Lehnert" w:date="2010-07-13T19:29:00Z">
        <w:r w:rsidRPr="00277C6E" w:rsidDel="00277C6E">
          <w:delText>Applying notes to tasks</w:delText>
        </w:r>
        <w:r w:rsidDel="00277C6E">
          <w:rPr>
            <w:webHidden/>
          </w:rPr>
          <w:tab/>
          <w:delText>23</w:delText>
        </w:r>
      </w:del>
    </w:p>
    <w:p w:rsidR="00000000" w:rsidRDefault="008A65A3" w:rsidP="000D7C06">
      <w:pPr>
        <w:pStyle w:val="TOC2"/>
        <w:framePr w:w="6408" w:wrap="notBeside" w:x="4321" w:y="5761" w:anchorLock="0"/>
        <w:rPr>
          <w:del w:id="104" w:author="Ellen Lehnert" w:date="2010-07-13T19:29:00Z"/>
          <w:rFonts w:asciiTheme="minorHAnsi" w:eastAsiaTheme="minorEastAsia" w:hAnsiTheme="minorHAnsi" w:cstheme="minorBidi"/>
        </w:rPr>
        <w:pPrChange w:id="105" w:author="Ellen Lehnert" w:date="2010-07-14T20:38:00Z">
          <w:pPr>
            <w:pStyle w:val="TOC2"/>
            <w:framePr w:w="6408" w:wrap="notBeside" w:x="4321" w:y="5761" w:anchorLock="0"/>
          </w:pPr>
        </w:pPrChange>
      </w:pPr>
      <w:del w:id="106" w:author="Ellen Lehnert" w:date="2010-07-13T19:29:00Z">
        <w:r w:rsidRPr="00277C6E" w:rsidDel="00277C6E">
          <w:delText>Applying task calendars</w:delText>
        </w:r>
        <w:r w:rsidDel="00277C6E">
          <w:rPr>
            <w:webHidden/>
          </w:rPr>
          <w:tab/>
          <w:delText>25</w:delText>
        </w:r>
      </w:del>
    </w:p>
    <w:p w:rsidR="00000000" w:rsidRDefault="008A65A3" w:rsidP="000D7C06">
      <w:pPr>
        <w:pStyle w:val="TOC2"/>
        <w:framePr w:w="6408" w:wrap="notBeside" w:x="4321" w:y="5761" w:anchorLock="0"/>
        <w:rPr>
          <w:del w:id="107" w:author="Ellen Lehnert" w:date="2010-07-13T19:29:00Z"/>
          <w:rFonts w:asciiTheme="minorHAnsi" w:eastAsiaTheme="minorEastAsia" w:hAnsiTheme="minorHAnsi" w:cstheme="minorBidi"/>
        </w:rPr>
        <w:pPrChange w:id="108" w:author="Ellen Lehnert" w:date="2010-07-14T20:38:00Z">
          <w:pPr>
            <w:pStyle w:val="TOC2"/>
            <w:framePr w:w="6408" w:wrap="notBeside" w:x="4321" w:y="5761" w:anchorLock="0"/>
          </w:pPr>
        </w:pPrChange>
      </w:pPr>
      <w:del w:id="109" w:author="Ellen Lehnert" w:date="2010-07-13T19:29:00Z">
        <w:r w:rsidRPr="00277C6E" w:rsidDel="00277C6E">
          <w:delText>Splitting Tasks</w:delText>
        </w:r>
        <w:r w:rsidDel="00277C6E">
          <w:rPr>
            <w:webHidden/>
          </w:rPr>
          <w:tab/>
          <w:delText>27</w:delText>
        </w:r>
      </w:del>
    </w:p>
    <w:p w:rsidR="00000000" w:rsidRDefault="008A65A3" w:rsidP="000D7C06">
      <w:pPr>
        <w:pStyle w:val="TOC2"/>
        <w:framePr w:w="6408" w:wrap="notBeside" w:x="4321" w:y="5761" w:anchorLock="0"/>
        <w:rPr>
          <w:del w:id="110" w:author="Ellen Lehnert" w:date="2010-07-13T19:29:00Z"/>
          <w:rFonts w:asciiTheme="minorHAnsi" w:eastAsiaTheme="minorEastAsia" w:hAnsiTheme="minorHAnsi" w:cstheme="minorBidi"/>
        </w:rPr>
        <w:pPrChange w:id="111" w:author="Ellen Lehnert" w:date="2010-07-14T20:38:00Z">
          <w:pPr>
            <w:pStyle w:val="TOC2"/>
            <w:framePr w:w="6408" w:wrap="notBeside" w:x="4321" w:y="5761" w:anchorLock="0"/>
          </w:pPr>
        </w:pPrChange>
      </w:pPr>
      <w:del w:id="112" w:author="Ellen Lehnert" w:date="2010-07-13T19:29:00Z">
        <w:r w:rsidRPr="00277C6E" w:rsidDel="00277C6E">
          <w:delText>Changing the Start Date of a Project</w:delText>
        </w:r>
        <w:r w:rsidDel="00277C6E">
          <w:rPr>
            <w:webHidden/>
          </w:rPr>
          <w:tab/>
          <w:delText>29</w:delText>
        </w:r>
      </w:del>
    </w:p>
    <w:p w:rsidR="00000000" w:rsidRDefault="008A65A3" w:rsidP="000D7C06">
      <w:pPr>
        <w:pStyle w:val="TOC2"/>
        <w:framePr w:w="6408" w:wrap="notBeside" w:x="4321" w:y="5761" w:anchorLock="0"/>
        <w:rPr>
          <w:del w:id="113" w:author="Ellen Lehnert" w:date="2010-07-13T19:29:00Z"/>
          <w:rFonts w:asciiTheme="minorHAnsi" w:eastAsiaTheme="minorEastAsia" w:hAnsiTheme="minorHAnsi" w:cstheme="minorBidi"/>
        </w:rPr>
        <w:pPrChange w:id="114" w:author="Ellen Lehnert" w:date="2010-07-14T20:38:00Z">
          <w:pPr>
            <w:pStyle w:val="TOC2"/>
            <w:framePr w:w="6408" w:wrap="notBeside" w:x="4321" w:y="5761" w:anchorLock="0"/>
          </w:pPr>
        </w:pPrChange>
      </w:pPr>
      <w:del w:id="115" w:author="Ellen Lehnert" w:date="2010-07-13T19:29:00Z">
        <w:r w:rsidRPr="00277C6E" w:rsidDel="00277C6E">
          <w:delText>Practice: Working with Advanced Tasks</w:delText>
        </w:r>
        <w:r w:rsidDel="00277C6E">
          <w:rPr>
            <w:webHidden/>
          </w:rPr>
          <w:tab/>
          <w:delText>31</w:delText>
        </w:r>
      </w:del>
    </w:p>
    <w:p w:rsidR="00000000" w:rsidRDefault="008A65A3" w:rsidP="000D7C06">
      <w:pPr>
        <w:pStyle w:val="TOC1"/>
        <w:framePr w:w="6408" w:wrap="notBeside" w:x="4321" w:y="5761" w:anchorLock="0"/>
        <w:rPr>
          <w:del w:id="116" w:author="Ellen Lehnert" w:date="2010-07-13T19:29:00Z"/>
          <w:rFonts w:asciiTheme="minorHAnsi" w:eastAsiaTheme="minorEastAsia" w:hAnsiTheme="minorHAnsi" w:cstheme="minorBidi"/>
          <w:b w:val="0"/>
          <w:sz w:val="22"/>
          <w:szCs w:val="22"/>
        </w:rPr>
        <w:pPrChange w:id="117" w:author="Ellen Lehnert" w:date="2010-07-14T20:38:00Z">
          <w:pPr>
            <w:pStyle w:val="TOC1"/>
            <w:framePr w:w="6408" w:wrap="notBeside" w:x="4321" w:y="5761" w:anchorLock="0"/>
          </w:pPr>
        </w:pPrChange>
      </w:pPr>
      <w:del w:id="118" w:author="Ellen Lehnert" w:date="2010-07-13T19:29:00Z">
        <w:r w:rsidRPr="00277C6E" w:rsidDel="00277C6E">
          <w:delText>Summary</w:delText>
        </w:r>
        <w:r w:rsidDel="00277C6E">
          <w:rPr>
            <w:webHidden/>
          </w:rPr>
          <w:tab/>
          <w:delText>32</w:delText>
        </w:r>
      </w:del>
    </w:p>
    <w:p w:rsidR="0074270B" w:rsidRDefault="00BA3916" w:rsidP="00FC7907">
      <w:pPr>
        <w:pStyle w:val="Art"/>
        <w:jc w:val="right"/>
      </w:pPr>
      <w:r>
        <w:fldChar w:fldCharType="end"/>
      </w:r>
    </w:p>
    <w:p w:rsidR="00F4796D" w:rsidRPr="00513BAB" w:rsidRDefault="00FA3420" w:rsidP="00F4796D">
      <w:pPr>
        <w:pStyle w:val="ModNum"/>
        <w:framePr w:wrap="notBeside" w:x="1480" w:y="2656"/>
        <w:rPr>
          <w:color w:val="FFFFFF" w:themeColor="background1"/>
        </w:rPr>
      </w:pPr>
      <w:r>
        <w:rPr>
          <w:color w:val="FFFFFF" w:themeColor="background1"/>
        </w:rPr>
        <w:t>5</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61428A" w:rsidP="00132DC9">
      <w:pPr>
        <w:pStyle w:val="Legal"/>
      </w:pPr>
      <w:r>
        <w:rPr>
          <w:noProof/>
        </w:rPr>
        <w:drawing>
          <wp:inline distT="0" distB="0" distL="0" distR="0">
            <wp:extent cx="5316855" cy="6121400"/>
            <wp:effectExtent l="0" t="0" r="0" b="0"/>
            <wp:docPr id="42"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6855" cy="61214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r w:rsidR="00132DC9">
        <w:t>.</w:t>
      </w:r>
    </w:p>
    <w:p w:rsidR="00990CD4" w:rsidRDefault="00990CD4" w:rsidP="00990CD4"/>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119" w:name="_Toc450120485"/>
      <w:bookmarkStart w:id="120" w:name="_Toc198693456"/>
    </w:p>
    <w:p w:rsidR="00575383" w:rsidRDefault="007D1C2E" w:rsidP="00746E8E">
      <w:pPr>
        <w:pStyle w:val="Heading1"/>
      </w:pPr>
      <w:bookmarkStart w:id="121" w:name="_Toc199305933"/>
      <w:bookmarkStart w:id="122" w:name="_Hlk198955201"/>
      <w:bookmarkStart w:id="123" w:name="_Toc266903265"/>
      <w:bookmarkEnd w:id="119"/>
      <w:bookmarkEnd w:id="120"/>
      <w:r>
        <w:t xml:space="preserve">Module </w:t>
      </w:r>
      <w:r w:rsidR="00F4796D" w:rsidRPr="00C07BD4">
        <w:t>Overview</w:t>
      </w:r>
      <w:bookmarkEnd w:id="121"/>
      <w:bookmarkEnd w:id="123"/>
    </w:p>
    <w:bookmarkEnd w:id="122"/>
    <w:p w:rsidR="007D1C2E" w:rsidRDefault="0061428A" w:rsidP="007D1C2E">
      <w:pPr>
        <w:pStyle w:val="FormatPPT"/>
      </w:pPr>
      <w:r>
        <w:drawing>
          <wp:inline distT="0" distB="0" distL="0" distR="0">
            <wp:extent cx="3657600" cy="2294255"/>
            <wp:effectExtent l="0" t="0" r="0" b="0"/>
            <wp:docPr id="40"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7D1C2E" w:rsidRPr="00393292" w:rsidRDefault="007D1C2E" w:rsidP="007D1C2E">
      <w:pPr>
        <w:pStyle w:val="Rule"/>
      </w:pPr>
    </w:p>
    <w:p w:rsidR="004E0A97" w:rsidRDefault="004022E2" w:rsidP="004E0A97">
      <w:pPr>
        <w:pStyle w:val="Lb1"/>
        <w:numPr>
          <w:ilvl w:val="0"/>
          <w:numId w:val="0"/>
        </w:numPr>
        <w:ind w:left="720"/>
      </w:pPr>
      <w:r>
        <w:t>Once</w:t>
      </w:r>
      <w:r w:rsidR="000F7887">
        <w:t xml:space="preserve"> </w:t>
      </w:r>
      <w:r w:rsidR="00420C1C">
        <w:t>the</w:t>
      </w:r>
      <w:r w:rsidR="000F7887">
        <w:t xml:space="preserve"> project schedule has been created, </w:t>
      </w:r>
      <w:r w:rsidR="00420C1C">
        <w:t>it</w:t>
      </w:r>
      <w:r w:rsidR="000F7887">
        <w:t xml:space="preserve"> will need refining.  </w:t>
      </w:r>
      <w:ins w:id="124" w:author="Ellen Lehnert" w:date="2010-07-13T20:58:00Z">
        <w:r w:rsidR="00277C6E">
          <w:t xml:space="preserve">Project 2010 provides multiple methods to refine the scheduling of a project.  During </w:t>
        </w:r>
      </w:ins>
      <w:ins w:id="125" w:author="Ellen Lehnert" w:date="2010-07-13T20:59:00Z">
        <w:r w:rsidR="00277C6E">
          <w:t xml:space="preserve">this </w:t>
        </w:r>
      </w:ins>
      <w:ins w:id="126" w:author="Heather Perreaux" w:date="2010-05-11T17:37:00Z">
        <w:del w:id="127" w:author="Ellen Lehnert" w:date="2010-07-13T20:59:00Z">
          <w:r w:rsidDel="00277C6E">
            <w:delText xml:space="preserve">This </w:delText>
          </w:r>
        </w:del>
        <w:r>
          <w:t xml:space="preserve">module </w:t>
        </w:r>
        <w:del w:id="128" w:author="Ellen Lehnert" w:date="2010-07-13T20:59:00Z">
          <w:r w:rsidDel="00277C6E">
            <w:delText xml:space="preserve">provides detailed </w:delText>
          </w:r>
        </w:del>
      </w:ins>
      <w:ins w:id="129" w:author="Ellen Lehnert" w:date="2010-07-13T20:59:00Z">
        <w:r w:rsidR="00277C6E">
          <w:t xml:space="preserve">we will describe </w:t>
        </w:r>
      </w:ins>
      <w:ins w:id="130" w:author="Heather Perreaux" w:date="2010-05-11T17:37:00Z">
        <w:r>
          <w:t xml:space="preserve">information about the tools available </w:t>
        </w:r>
        <w:del w:id="131" w:author="Ellen Lehnert" w:date="2010-07-13T21:00:00Z">
          <w:r w:rsidDel="00277C6E">
            <w:delText xml:space="preserve">to fine tune a project </w:delText>
          </w:r>
        </w:del>
        <w:r>
          <w:t xml:space="preserve">and </w:t>
        </w:r>
        <w:del w:id="132" w:author="Ellen Lehnert" w:date="2010-07-13T20:59:00Z">
          <w:r w:rsidDel="00277C6E">
            <w:delText xml:space="preserve">describes how and when to use them.  </w:delText>
          </w:r>
        </w:del>
      </w:ins>
      <w:del w:id="133" w:author="Ellen Lehnert" w:date="2010-07-13T20:59:00Z">
        <w:r w:rsidR="000F7887" w:rsidDel="00277C6E">
          <w:delText xml:space="preserve">In this chapter we will discuss those features of the MS Project 2010 system that will aid the project scheduler in refining the schedule.  </w:delText>
        </w:r>
      </w:del>
      <w:ins w:id="134" w:author="Ellen Lehnert" w:date="2010-07-13T20:59:00Z">
        <w:r w:rsidR="00277C6E">
          <w:t xml:space="preserve">the best practices regarding the use of the functions. </w:t>
        </w:r>
      </w:ins>
    </w:p>
    <w:p w:rsidR="004E0A97" w:rsidRDefault="004022E2" w:rsidP="004E0A97">
      <w:pPr>
        <w:pStyle w:val="Lb1"/>
        <w:numPr>
          <w:ilvl w:val="0"/>
          <w:numId w:val="0"/>
        </w:numPr>
        <w:ind w:left="720"/>
      </w:pPr>
      <w:ins w:id="135" w:author="Heather Perreaux" w:date="2010-05-11T17:39:00Z">
        <w:r>
          <w:t>After completing this module, you will be able to</w:t>
        </w:r>
      </w:ins>
      <w:r w:rsidR="004E0A97">
        <w:t xml:space="preserve">: </w:t>
      </w:r>
    </w:p>
    <w:p w:rsidR="004E0A97" w:rsidRPr="004E0A97" w:rsidRDefault="004E0A97" w:rsidP="004E0A97">
      <w:pPr>
        <w:pStyle w:val="ListParagraph"/>
        <w:numPr>
          <w:ilvl w:val="0"/>
          <w:numId w:val="11"/>
        </w:numPr>
        <w:rPr>
          <w:rFonts w:eastAsia="Times New Roman"/>
          <w:szCs w:val="20"/>
        </w:rPr>
      </w:pPr>
      <w:r w:rsidRPr="004E0A97">
        <w:rPr>
          <w:rFonts w:eastAsia="Times New Roman"/>
          <w:szCs w:val="20"/>
        </w:rPr>
        <w:t>Work with Task Constraints</w:t>
      </w:r>
      <w:r w:rsidRPr="004E0A97">
        <w:rPr>
          <w:rFonts w:eastAsia="Times New Roman"/>
          <w:szCs w:val="20"/>
        </w:rPr>
        <w:tab/>
      </w:r>
    </w:p>
    <w:p w:rsidR="004E0A97" w:rsidRPr="004E0A97" w:rsidRDefault="004022E2" w:rsidP="004E0A97">
      <w:pPr>
        <w:pStyle w:val="ListParagraph"/>
        <w:numPr>
          <w:ilvl w:val="0"/>
          <w:numId w:val="11"/>
        </w:numPr>
        <w:rPr>
          <w:rFonts w:eastAsia="Times New Roman"/>
          <w:szCs w:val="20"/>
        </w:rPr>
      </w:pPr>
      <w:r>
        <w:rPr>
          <w:rFonts w:eastAsia="Times New Roman"/>
          <w:szCs w:val="20"/>
        </w:rPr>
        <w:t>Understand w</w:t>
      </w:r>
      <w:r w:rsidR="004E0A97" w:rsidRPr="004E0A97">
        <w:rPr>
          <w:rFonts w:eastAsia="Times New Roman"/>
          <w:szCs w:val="20"/>
        </w:rPr>
        <w:t xml:space="preserve">hat Constraints </w:t>
      </w:r>
      <w:r>
        <w:rPr>
          <w:rFonts w:eastAsia="Times New Roman"/>
          <w:szCs w:val="20"/>
        </w:rPr>
        <w:t xml:space="preserve">are </w:t>
      </w:r>
      <w:r w:rsidR="004E0A97" w:rsidRPr="004E0A97">
        <w:rPr>
          <w:rFonts w:eastAsia="Times New Roman"/>
          <w:szCs w:val="20"/>
        </w:rPr>
        <w:t>and what types of constraints are available?</w:t>
      </w:r>
      <w:r w:rsidR="004E0A97" w:rsidRPr="004E0A97">
        <w:rPr>
          <w:rFonts w:eastAsia="Times New Roman"/>
          <w:szCs w:val="20"/>
        </w:rPr>
        <w:tab/>
      </w:r>
    </w:p>
    <w:p w:rsidR="004E0A97" w:rsidRPr="004E0A97" w:rsidRDefault="004E0A97" w:rsidP="004E0A97">
      <w:pPr>
        <w:pStyle w:val="ListParagraph"/>
        <w:numPr>
          <w:ilvl w:val="0"/>
          <w:numId w:val="11"/>
        </w:numPr>
        <w:rPr>
          <w:rFonts w:eastAsia="Times New Roman"/>
          <w:szCs w:val="20"/>
        </w:rPr>
      </w:pPr>
      <w:r w:rsidRPr="004E0A97">
        <w:rPr>
          <w:rFonts w:eastAsia="Times New Roman"/>
          <w:szCs w:val="20"/>
        </w:rPr>
        <w:t>Create Automatic Constraints</w:t>
      </w:r>
      <w:r w:rsidRPr="004E0A97">
        <w:rPr>
          <w:rFonts w:eastAsia="Times New Roman"/>
          <w:szCs w:val="20"/>
        </w:rPr>
        <w:tab/>
      </w:r>
    </w:p>
    <w:p w:rsidR="004E0A97" w:rsidRPr="004E0A97" w:rsidRDefault="004022E2" w:rsidP="004E0A97">
      <w:pPr>
        <w:pStyle w:val="ListParagraph"/>
        <w:numPr>
          <w:ilvl w:val="0"/>
          <w:numId w:val="11"/>
        </w:numPr>
        <w:rPr>
          <w:rFonts w:eastAsia="Times New Roman"/>
          <w:szCs w:val="20"/>
        </w:rPr>
      </w:pPr>
      <w:r>
        <w:rPr>
          <w:rFonts w:eastAsia="Times New Roman"/>
          <w:szCs w:val="20"/>
        </w:rPr>
        <w:t>Understand e</w:t>
      </w:r>
      <w:r w:rsidR="004E0A97">
        <w:rPr>
          <w:rFonts w:eastAsia="Times New Roman"/>
          <w:szCs w:val="20"/>
        </w:rPr>
        <w:t xml:space="preserve">rrors caused by </w:t>
      </w:r>
      <w:r w:rsidR="004E0A97" w:rsidRPr="004E0A97">
        <w:rPr>
          <w:rFonts w:eastAsia="Times New Roman"/>
          <w:szCs w:val="20"/>
        </w:rPr>
        <w:t>Constraints</w:t>
      </w:r>
    </w:p>
    <w:p w:rsidR="004E0A97" w:rsidRPr="004E0A97" w:rsidRDefault="004022E2" w:rsidP="004E0A97">
      <w:pPr>
        <w:pStyle w:val="ListParagraph"/>
        <w:numPr>
          <w:ilvl w:val="0"/>
          <w:numId w:val="11"/>
        </w:numPr>
        <w:rPr>
          <w:rFonts w:eastAsia="Times New Roman"/>
          <w:szCs w:val="20"/>
        </w:rPr>
      </w:pPr>
      <w:r>
        <w:rPr>
          <w:rFonts w:eastAsia="Times New Roman"/>
          <w:szCs w:val="20"/>
        </w:rPr>
        <w:t>Establish t</w:t>
      </w:r>
      <w:r w:rsidR="004E0A97" w:rsidRPr="004E0A97">
        <w:rPr>
          <w:rFonts w:eastAsia="Times New Roman"/>
          <w:szCs w:val="20"/>
        </w:rPr>
        <w:t xml:space="preserve">ask </w:t>
      </w:r>
      <w:r>
        <w:rPr>
          <w:rFonts w:eastAsia="Times New Roman"/>
          <w:szCs w:val="20"/>
        </w:rPr>
        <w:t>d</w:t>
      </w:r>
      <w:r w:rsidR="004E0A97" w:rsidRPr="004E0A97">
        <w:rPr>
          <w:rFonts w:eastAsia="Times New Roman"/>
          <w:szCs w:val="20"/>
        </w:rPr>
        <w:t>eadlines</w:t>
      </w:r>
      <w:r w:rsidR="004E0A97" w:rsidRPr="004E0A97">
        <w:rPr>
          <w:rFonts w:eastAsia="Times New Roman"/>
          <w:szCs w:val="20"/>
        </w:rPr>
        <w:tab/>
      </w:r>
    </w:p>
    <w:p w:rsidR="004E0A97" w:rsidRDefault="004022E2" w:rsidP="004E0A97">
      <w:pPr>
        <w:pStyle w:val="ListParagraph"/>
        <w:numPr>
          <w:ilvl w:val="0"/>
          <w:numId w:val="11"/>
        </w:numPr>
        <w:rPr>
          <w:rFonts w:eastAsia="Times New Roman"/>
          <w:szCs w:val="20"/>
        </w:rPr>
      </w:pPr>
      <w:r w:rsidRPr="004E0A97">
        <w:rPr>
          <w:rFonts w:eastAsia="Times New Roman"/>
          <w:szCs w:val="20"/>
        </w:rPr>
        <w:t>Us</w:t>
      </w:r>
      <w:r>
        <w:rPr>
          <w:rFonts w:eastAsia="Times New Roman"/>
          <w:szCs w:val="20"/>
        </w:rPr>
        <w:t>e</w:t>
      </w:r>
      <w:r w:rsidRPr="004E0A97">
        <w:rPr>
          <w:rFonts w:eastAsia="Times New Roman"/>
          <w:szCs w:val="20"/>
        </w:rPr>
        <w:t xml:space="preserve"> </w:t>
      </w:r>
      <w:r w:rsidR="004E0A97" w:rsidRPr="004E0A97">
        <w:rPr>
          <w:rFonts w:eastAsia="Times New Roman"/>
          <w:szCs w:val="20"/>
        </w:rPr>
        <w:t>the Task Inspector</w:t>
      </w:r>
    </w:p>
    <w:p w:rsidR="000F7887" w:rsidRPr="004E0A97" w:rsidRDefault="004022E2" w:rsidP="004E0A97">
      <w:pPr>
        <w:pStyle w:val="ListParagraph"/>
        <w:numPr>
          <w:ilvl w:val="0"/>
          <w:numId w:val="11"/>
        </w:numPr>
        <w:rPr>
          <w:rFonts w:eastAsia="Times New Roman"/>
          <w:szCs w:val="20"/>
        </w:rPr>
      </w:pPr>
      <w:r>
        <w:rPr>
          <w:rFonts w:eastAsia="Times New Roman"/>
          <w:szCs w:val="20"/>
        </w:rPr>
        <w:t>Create t</w:t>
      </w:r>
      <w:r w:rsidR="000F7887">
        <w:rPr>
          <w:rFonts w:eastAsia="Times New Roman"/>
          <w:szCs w:val="20"/>
        </w:rPr>
        <w:t>ask calendars</w:t>
      </w:r>
    </w:p>
    <w:p w:rsidR="004E0A97" w:rsidRDefault="004022E2" w:rsidP="004E0A97">
      <w:pPr>
        <w:pStyle w:val="ListParagraph"/>
        <w:numPr>
          <w:ilvl w:val="0"/>
          <w:numId w:val="11"/>
        </w:numPr>
        <w:rPr>
          <w:rFonts w:eastAsia="Times New Roman"/>
          <w:szCs w:val="20"/>
        </w:rPr>
      </w:pPr>
      <w:r w:rsidRPr="004E0A97">
        <w:rPr>
          <w:rFonts w:eastAsia="Times New Roman"/>
          <w:szCs w:val="20"/>
        </w:rPr>
        <w:t>Us</w:t>
      </w:r>
      <w:r>
        <w:rPr>
          <w:rFonts w:eastAsia="Times New Roman"/>
          <w:szCs w:val="20"/>
        </w:rPr>
        <w:t>e</w:t>
      </w:r>
      <w:r w:rsidRPr="004E0A97">
        <w:rPr>
          <w:rFonts w:eastAsia="Times New Roman"/>
          <w:szCs w:val="20"/>
        </w:rPr>
        <w:t xml:space="preserve"> </w:t>
      </w:r>
      <w:r w:rsidR="004E0A97" w:rsidRPr="004E0A97">
        <w:rPr>
          <w:rFonts w:eastAsia="Times New Roman"/>
          <w:szCs w:val="20"/>
        </w:rPr>
        <w:t>Task Form Views</w:t>
      </w:r>
      <w:r w:rsidR="004E0A97" w:rsidRPr="004E0A97">
        <w:rPr>
          <w:rFonts w:eastAsia="Times New Roman"/>
          <w:szCs w:val="20"/>
        </w:rPr>
        <w:tab/>
      </w:r>
    </w:p>
    <w:p w:rsidR="000F7887" w:rsidRPr="004E0A97" w:rsidRDefault="004022E2" w:rsidP="004E0A97">
      <w:pPr>
        <w:pStyle w:val="ListParagraph"/>
        <w:numPr>
          <w:ilvl w:val="0"/>
          <w:numId w:val="11"/>
        </w:numPr>
        <w:rPr>
          <w:rFonts w:eastAsia="Times New Roman"/>
          <w:szCs w:val="20"/>
        </w:rPr>
      </w:pPr>
      <w:r>
        <w:rPr>
          <w:rFonts w:eastAsia="Times New Roman"/>
          <w:szCs w:val="20"/>
        </w:rPr>
        <w:t xml:space="preserve">Create </w:t>
      </w:r>
      <w:r w:rsidR="000F7887">
        <w:rPr>
          <w:rFonts w:eastAsia="Times New Roman"/>
          <w:szCs w:val="20"/>
        </w:rPr>
        <w:t xml:space="preserve">Project </w:t>
      </w:r>
      <w:r w:rsidR="00420C1C">
        <w:rPr>
          <w:rFonts w:eastAsia="Times New Roman"/>
          <w:szCs w:val="20"/>
        </w:rPr>
        <w:t>S</w:t>
      </w:r>
      <w:r w:rsidR="000F7887">
        <w:rPr>
          <w:rFonts w:eastAsia="Times New Roman"/>
          <w:szCs w:val="20"/>
        </w:rPr>
        <w:t xml:space="preserve">chedule </w:t>
      </w:r>
      <w:r w:rsidR="00420C1C">
        <w:rPr>
          <w:rFonts w:eastAsia="Times New Roman"/>
          <w:szCs w:val="20"/>
        </w:rPr>
        <w:t>N</w:t>
      </w:r>
      <w:r w:rsidR="000F7887">
        <w:rPr>
          <w:rFonts w:eastAsia="Times New Roman"/>
          <w:szCs w:val="20"/>
        </w:rPr>
        <w:t>otes</w:t>
      </w:r>
    </w:p>
    <w:p w:rsidR="004E0A97" w:rsidRDefault="004E0A97" w:rsidP="004E0A97">
      <w:pPr>
        <w:pStyle w:val="ListParagraph"/>
        <w:numPr>
          <w:ilvl w:val="0"/>
          <w:numId w:val="11"/>
        </w:numPr>
        <w:rPr>
          <w:rFonts w:eastAsia="Times New Roman"/>
          <w:szCs w:val="20"/>
        </w:rPr>
      </w:pPr>
      <w:r w:rsidRPr="004E0A97">
        <w:rPr>
          <w:rFonts w:eastAsia="Times New Roman"/>
          <w:szCs w:val="20"/>
        </w:rPr>
        <w:t>Split Tasks</w:t>
      </w:r>
      <w:r w:rsidRPr="004E0A97">
        <w:rPr>
          <w:rFonts w:eastAsia="Times New Roman"/>
          <w:szCs w:val="20"/>
        </w:rPr>
        <w:tab/>
      </w:r>
    </w:p>
    <w:p w:rsidR="0066463E" w:rsidRPr="004E0A97" w:rsidRDefault="0066463E" w:rsidP="004E0A97">
      <w:pPr>
        <w:pStyle w:val="ListParagraph"/>
        <w:numPr>
          <w:ilvl w:val="0"/>
          <w:numId w:val="11"/>
        </w:numPr>
        <w:rPr>
          <w:rFonts w:eastAsia="Times New Roman"/>
          <w:szCs w:val="20"/>
        </w:rPr>
      </w:pPr>
      <w:r>
        <w:rPr>
          <w:rFonts w:eastAsia="Times New Roman"/>
          <w:szCs w:val="20"/>
        </w:rPr>
        <w:t>Chang</w:t>
      </w:r>
      <w:r w:rsidR="004022E2">
        <w:rPr>
          <w:rFonts w:eastAsia="Times New Roman"/>
          <w:szCs w:val="20"/>
        </w:rPr>
        <w:t>e</w:t>
      </w:r>
      <w:r>
        <w:rPr>
          <w:rFonts w:eastAsia="Times New Roman"/>
          <w:szCs w:val="20"/>
        </w:rPr>
        <w:t xml:space="preserve"> the start date of a project</w:t>
      </w:r>
    </w:p>
    <w:p w:rsidR="00F4796D" w:rsidRDefault="00F4796D" w:rsidP="00F4796D">
      <w:pPr>
        <w:pStyle w:val="Pb"/>
        <w:framePr w:wrap="around"/>
      </w:pPr>
    </w:p>
    <w:p w:rsidR="00575383" w:rsidRDefault="00F4796D" w:rsidP="00746E8E">
      <w:pPr>
        <w:pStyle w:val="Heading1"/>
      </w:pPr>
      <w:bookmarkStart w:id="136" w:name="_Toc235254615"/>
      <w:bookmarkStart w:id="137" w:name="_Toc266903266"/>
      <w:r>
        <w:t xml:space="preserve">Lesson 1: </w:t>
      </w:r>
      <w:bookmarkEnd w:id="136"/>
      <w:r w:rsidR="00FA3420" w:rsidRPr="00FA3420">
        <w:t>Working with Task Constraints</w:t>
      </w:r>
      <w:bookmarkEnd w:id="137"/>
    </w:p>
    <w:p w:rsidR="007D1C2E" w:rsidRDefault="0061428A" w:rsidP="007D1C2E">
      <w:pPr>
        <w:pStyle w:val="FormatPPT"/>
      </w:pPr>
      <w:r>
        <w:drawing>
          <wp:inline distT="0" distB="0" distL="0" distR="0">
            <wp:extent cx="3657600" cy="2294255"/>
            <wp:effectExtent l="0" t="0" r="0" b="0"/>
            <wp:docPr id="39"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F7887" w:rsidRDefault="000F7887" w:rsidP="007D1C2E">
      <w:pPr>
        <w:pStyle w:val="Rule"/>
      </w:pPr>
    </w:p>
    <w:p w:rsidR="00F316D6" w:rsidRDefault="000F7887" w:rsidP="00F316D6">
      <w:pPr>
        <w:ind w:left="1440"/>
      </w:pPr>
      <w:r>
        <w:t xml:space="preserve">Project schedule constraints are </w:t>
      </w:r>
      <w:r w:rsidR="00F316D6">
        <w:t xml:space="preserve">used to </w:t>
      </w:r>
      <w:del w:id="138" w:author="Ellen Lehnert" w:date="2010-07-13T21:01:00Z">
        <w:r w:rsidR="00F316D6" w:rsidDel="00277C6E">
          <w:delText xml:space="preserve">refine </w:delText>
        </w:r>
      </w:del>
      <w:ins w:id="139" w:author="Ellen Lehnert" w:date="2010-07-13T21:01:00Z">
        <w:r w:rsidR="00277C6E">
          <w:t xml:space="preserve">adjust </w:t>
        </w:r>
      </w:ins>
      <w:r w:rsidR="00F316D6">
        <w:t xml:space="preserve">the project schedule </w:t>
      </w:r>
      <w:ins w:id="140" w:author="Heather Perreaux" w:date="2010-05-11T17:53:00Z">
        <w:r w:rsidR="00BB3E3F">
          <w:t xml:space="preserve">in an effort to balance the </w:t>
        </w:r>
      </w:ins>
      <w:ins w:id="141" w:author="Heather Perreaux" w:date="2010-05-11T18:11:00Z">
        <w:r w:rsidR="0090017A">
          <w:t>freedoms and limitations</w:t>
        </w:r>
      </w:ins>
      <w:ins w:id="142" w:author="Heather Perreaux" w:date="2010-05-11T17:53:00Z">
        <w:r w:rsidR="00BB3E3F">
          <w:t xml:space="preserve"> </w:t>
        </w:r>
      </w:ins>
      <w:del w:id="143" w:author="Heather Perreaux" w:date="2010-05-11T17:53:00Z">
        <w:r w:rsidR="00F316D6" w:rsidDel="00BB3E3F">
          <w:delText xml:space="preserve">and make it more realistic </w:delText>
        </w:r>
        <w:r w:rsidR="00E53496" w:rsidDel="00BB3E3F">
          <w:delText>concerning</w:delText>
        </w:r>
        <w:r w:rsidR="00F316D6" w:rsidDel="00BB3E3F">
          <w:delText xml:space="preserve"> some of the actual constraints that your</w:delText>
        </w:r>
      </w:del>
      <w:ins w:id="144" w:author="Heather Perreaux" w:date="2010-05-11T18:11:00Z">
        <w:r w:rsidR="0090017A">
          <w:t>of</w:t>
        </w:r>
      </w:ins>
      <w:r w:rsidR="00F316D6">
        <w:t xml:space="preserve"> project</w:t>
      </w:r>
      <w:ins w:id="145" w:author="Heather Perreaux" w:date="2010-05-11T18:11:00Z">
        <w:r w:rsidR="0090017A">
          <w:t xml:space="preserve"> delivery</w:t>
        </w:r>
      </w:ins>
      <w:del w:id="146" w:author="Heather Perreaux" w:date="2010-05-11T18:06:00Z">
        <w:r w:rsidR="00F316D6" w:rsidDel="001B6482">
          <w:delText xml:space="preserve"> must perform within</w:delText>
        </w:r>
      </w:del>
      <w:r w:rsidR="00F316D6">
        <w:t xml:space="preserve">.  </w:t>
      </w:r>
      <w:ins w:id="147" w:author="Heather Perreaux" w:date="2010-05-11T18:13:00Z">
        <w:del w:id="148" w:author="Ellen Lehnert" w:date="2010-07-13T21:01:00Z">
          <w:r w:rsidR="0067382F" w:rsidDel="00277C6E">
            <w:delText xml:space="preserve">You must </w:delText>
          </w:r>
        </w:del>
      </w:ins>
      <w:ins w:id="149" w:author="Ellen Lehnert" w:date="2010-07-13T21:01:00Z">
        <w:r w:rsidR="00277C6E">
          <w:t>U</w:t>
        </w:r>
      </w:ins>
      <w:ins w:id="150" w:author="Heather Perreaux" w:date="2010-05-11T18:13:00Z">
        <w:del w:id="151" w:author="Ellen Lehnert" w:date="2010-07-13T21:01:00Z">
          <w:r w:rsidR="0067382F" w:rsidDel="00277C6E">
            <w:delText>u</w:delText>
          </w:r>
        </w:del>
        <w:r w:rsidR="0067382F">
          <w:t>nderstand</w:t>
        </w:r>
      </w:ins>
      <w:ins w:id="152" w:author="Ellen Lehnert" w:date="2010-07-13T21:01:00Z">
        <w:r w:rsidR="00277C6E">
          <w:t>ing</w:t>
        </w:r>
      </w:ins>
      <w:ins w:id="153" w:author="Heather Perreaux" w:date="2010-05-11T18:13:00Z">
        <w:r w:rsidR="0067382F">
          <w:t xml:space="preserve"> how Project 2010 interprets constraint types and the affect they will have on the scheduling of a project</w:t>
        </w:r>
      </w:ins>
      <w:ins w:id="154" w:author="Ellen Lehnert" w:date="2010-07-13T21:02:00Z">
        <w:r w:rsidR="00277C6E">
          <w:t xml:space="preserve"> will help </w:t>
        </w:r>
      </w:ins>
      <w:ins w:id="155" w:author="Ellen Lehnert" w:date="2010-07-13T21:03:00Z">
        <w:r w:rsidR="00277C6E">
          <w:t xml:space="preserve">avoid problems during the execution and tracking phase of the project. </w:t>
        </w:r>
      </w:ins>
      <w:ins w:id="156" w:author="Heather Perreaux" w:date="2010-05-11T18:13:00Z">
        <w:del w:id="157" w:author="Ellen Lehnert" w:date="2010-07-13T21:02:00Z">
          <w:r w:rsidR="0067382F" w:rsidDel="00277C6E">
            <w:delText xml:space="preserve"> and the project</w:delText>
          </w:r>
        </w:del>
      </w:ins>
      <w:ins w:id="158" w:author="Heather Perreaux" w:date="2010-05-11T18:14:00Z">
        <w:del w:id="159" w:author="Ellen Lehnert" w:date="2010-07-13T21:02:00Z">
          <w:r w:rsidR="0067382F" w:rsidDel="00277C6E">
            <w:delText>’</w:delText>
          </w:r>
        </w:del>
      </w:ins>
      <w:ins w:id="160" w:author="Heather Perreaux" w:date="2010-05-11T18:13:00Z">
        <w:del w:id="161" w:author="Ellen Lehnert" w:date="2010-07-13T21:02:00Z">
          <w:r w:rsidR="0067382F" w:rsidDel="00277C6E">
            <w:delText>s completion date.</w:delText>
          </w:r>
        </w:del>
      </w:ins>
    </w:p>
    <w:p w:rsidR="00F316D6" w:rsidRDefault="00BB3E3F" w:rsidP="00F316D6">
      <w:pPr>
        <w:ind w:left="1440"/>
      </w:pPr>
      <w:ins w:id="162" w:author="Heather Perreaux" w:date="2010-05-11T17:54:00Z">
        <w:del w:id="163" w:author="Ellen Lehnert" w:date="2010-07-13T21:04:00Z">
          <w:r w:rsidDel="00277C6E">
            <w:delText>After completing this lesson you will</w:delText>
          </w:r>
        </w:del>
      </w:ins>
      <w:ins w:id="164" w:author="Heather Perreaux" w:date="2010-05-11T17:55:00Z">
        <w:del w:id="165" w:author="Ellen Lehnert" w:date="2010-07-13T21:04:00Z">
          <w:r w:rsidDel="00277C6E">
            <w:delText xml:space="preserve"> learn</w:delText>
          </w:r>
        </w:del>
      </w:ins>
      <w:ins w:id="166" w:author="Ellen Lehnert" w:date="2010-07-13T21:04:00Z">
        <w:r w:rsidR="00277C6E">
          <w:t>In this lesson we will discuss</w:t>
        </w:r>
      </w:ins>
      <w:r w:rsidR="00F316D6">
        <w:t>:</w:t>
      </w:r>
    </w:p>
    <w:p w:rsidR="00F316D6" w:rsidRDefault="00277C6E" w:rsidP="00F316D6">
      <w:pPr>
        <w:pStyle w:val="ListParagraph"/>
        <w:numPr>
          <w:ilvl w:val="0"/>
          <w:numId w:val="25"/>
        </w:numPr>
      </w:pPr>
      <w:ins w:id="167" w:author="Ellen Lehnert" w:date="2010-07-13T21:04:00Z">
        <w:r>
          <w:t xml:space="preserve">What are constraints and </w:t>
        </w:r>
      </w:ins>
      <w:del w:id="168" w:author="Ellen Lehnert" w:date="2010-07-13T21:04:00Z">
        <w:r w:rsidR="00BB3E3F" w:rsidDel="00277C6E">
          <w:delText>Know w</w:delText>
        </w:r>
      </w:del>
      <w:ins w:id="169" w:author="Ellen Lehnert" w:date="2010-07-13T21:04:00Z">
        <w:r>
          <w:t>w</w:t>
        </w:r>
      </w:ins>
      <w:r w:rsidR="00F316D6">
        <w:t xml:space="preserve">hen to use </w:t>
      </w:r>
      <w:del w:id="170" w:author="Ellen Lehnert" w:date="2010-07-13T21:04:00Z">
        <w:r w:rsidR="00F316D6" w:rsidDel="00277C6E">
          <w:delText>constraints</w:delText>
        </w:r>
      </w:del>
      <w:ins w:id="171" w:author="Ellen Lehnert" w:date="2010-07-13T21:04:00Z">
        <w:r>
          <w:t>them</w:t>
        </w:r>
      </w:ins>
    </w:p>
    <w:p w:rsidR="0066463E" w:rsidRDefault="00BB3E3F" w:rsidP="00F316D6">
      <w:pPr>
        <w:pStyle w:val="ListParagraph"/>
        <w:numPr>
          <w:ilvl w:val="0"/>
          <w:numId w:val="25"/>
        </w:numPr>
      </w:pPr>
      <w:r>
        <w:t>Know the types</w:t>
      </w:r>
      <w:r w:rsidR="0066463E">
        <w:t xml:space="preserve"> of constraints available in Project 2010</w:t>
      </w:r>
    </w:p>
    <w:p w:rsidR="00F316D6" w:rsidRDefault="00F316D6" w:rsidP="00F316D6">
      <w:pPr>
        <w:pStyle w:val="ListParagraph"/>
        <w:numPr>
          <w:ilvl w:val="0"/>
          <w:numId w:val="25"/>
        </w:numPr>
      </w:pPr>
      <w:r>
        <w:t xml:space="preserve">Why </w:t>
      </w:r>
      <w:r w:rsidR="004E2D0C">
        <w:t xml:space="preserve">constraints </w:t>
      </w:r>
      <w:r>
        <w:t xml:space="preserve">should </w:t>
      </w:r>
      <w:r w:rsidR="004E2D0C">
        <w:t xml:space="preserve">be </w:t>
      </w:r>
      <w:r>
        <w:t>use</w:t>
      </w:r>
      <w:r w:rsidR="004E2D0C">
        <w:t>d</w:t>
      </w:r>
      <w:r>
        <w:t xml:space="preserve"> sparingly</w:t>
      </w:r>
    </w:p>
    <w:p w:rsidR="00F316D6" w:rsidRPr="000F7887" w:rsidRDefault="000264D8" w:rsidP="00F316D6">
      <w:pPr>
        <w:pStyle w:val="ListParagraph"/>
        <w:numPr>
          <w:ilvl w:val="0"/>
          <w:numId w:val="25"/>
        </w:numPr>
      </w:pPr>
      <w:r>
        <w:t>Issues that</w:t>
      </w:r>
      <w:r w:rsidR="00F316D6">
        <w:t xml:space="preserve"> constraints might cause </w:t>
      </w:r>
    </w:p>
    <w:p w:rsidR="00F4796D" w:rsidRDefault="00F4796D" w:rsidP="00F4796D">
      <w:pPr>
        <w:pStyle w:val="Pb"/>
        <w:framePr w:wrap="around"/>
      </w:pPr>
    </w:p>
    <w:p w:rsidR="00FB76A2" w:rsidRDefault="00026E03" w:rsidP="00F4796D">
      <w:pPr>
        <w:pStyle w:val="Heading2"/>
      </w:pPr>
      <w:bookmarkStart w:id="172" w:name="_Toc266903267"/>
      <w:r w:rsidRPr="00026E03">
        <w:t>What are Constraints?</w:t>
      </w:r>
      <w:bookmarkEnd w:id="172"/>
    </w:p>
    <w:p w:rsidR="00FB76A2" w:rsidRDefault="0061428A" w:rsidP="00FB76A2">
      <w:pPr>
        <w:pStyle w:val="FormatPPT"/>
      </w:pPr>
      <w:r>
        <w:drawing>
          <wp:inline distT="0" distB="0" distL="0" distR="0">
            <wp:extent cx="3657600" cy="2294255"/>
            <wp:effectExtent l="0" t="0" r="0" b="0"/>
            <wp:docPr id="37"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214D65" w:rsidRDefault="003F6B95" w:rsidP="00214D65">
      <w:ins w:id="173" w:author="Heather Perreaux" w:date="2010-05-11T18:22:00Z">
        <w:r>
          <w:t xml:space="preserve">Constraints are defined as conditions upon which a project must be managed against </w:t>
        </w:r>
        <w:del w:id="174" w:author="Ellen Lehnert" w:date="2010-07-13T21:05:00Z">
          <w:r w:rsidDel="00277C6E">
            <w:delText>and</w:delText>
          </w:r>
        </w:del>
      </w:ins>
      <w:ins w:id="175" w:author="Ellen Lehnert" w:date="2010-07-13T21:05:00Z">
        <w:r w:rsidR="00277C6E">
          <w:t>which</w:t>
        </w:r>
      </w:ins>
      <w:ins w:id="176" w:author="Heather Perreaux" w:date="2010-05-11T18:22:00Z">
        <w:r>
          <w:t xml:space="preserve"> can negatively affect</w:t>
        </w:r>
        <w:del w:id="177" w:author="Ellen Lehnert" w:date="2010-07-13T21:05:00Z">
          <w:r w:rsidDel="00277C6E">
            <w:delText>:</w:delText>
          </w:r>
        </w:del>
        <w:r>
          <w:t xml:space="preserve"> budget, quality, schedule and scope.</w:t>
        </w:r>
      </w:ins>
      <w:del w:id="178" w:author="Heather Perreaux" w:date="2010-04-21T15:40:00Z">
        <w:r w:rsidR="00990CD4" w:rsidDel="00066269">
          <w:delText xml:space="preserve">What </w:delText>
        </w:r>
      </w:del>
      <w:del w:id="179" w:author="Heather Perreaux" w:date="2010-05-11T18:22:00Z">
        <w:r w:rsidR="00990CD4" w:rsidDel="003F6B95">
          <w:delText xml:space="preserve">can </w:delText>
        </w:r>
        <w:r w:rsidR="00A47D04" w:rsidDel="003F6B95">
          <w:delText>prevent</w:delText>
        </w:r>
        <w:r w:rsidR="00990CD4" w:rsidDel="003F6B95">
          <w:delText xml:space="preserve"> </w:delText>
        </w:r>
      </w:del>
      <w:ins w:id="180" w:author="Ellen Lehnert" w:date="2010-04-26T15:20:00Z">
        <w:del w:id="181" w:author="Heather Perreaux" w:date="2010-05-11T18:22:00Z">
          <w:r w:rsidR="00BE1E52" w:rsidDel="003F6B95">
            <w:delText xml:space="preserve">or restrict </w:delText>
          </w:r>
        </w:del>
      </w:ins>
      <w:del w:id="182" w:author="Heather Perreaux" w:date="2010-05-11T18:22:00Z">
        <w:r w:rsidR="00990CD4" w:rsidDel="003F6B95">
          <w:delText>the progress of a project</w:delText>
        </w:r>
      </w:del>
      <w:del w:id="183" w:author="Heather Perreaux" w:date="2010-04-21T15:40:00Z">
        <w:r w:rsidR="00990CD4" w:rsidDel="00066269">
          <w:delText>?</w:delText>
        </w:r>
      </w:del>
      <w:r w:rsidR="00990CD4">
        <w:t xml:space="preserve">  </w:t>
      </w:r>
    </w:p>
    <w:p w:rsidR="00990CD4" w:rsidRDefault="00990CD4" w:rsidP="00214D65">
      <w:r>
        <w:t>Some</w:t>
      </w:r>
      <w:del w:id="184" w:author="Heather Perreaux" w:date="2010-05-11T19:00:00Z">
        <w:r w:rsidDel="000264D8">
          <w:delText xml:space="preserve"> </w:delText>
        </w:r>
      </w:del>
      <w:del w:id="185" w:author="Heather Perreaux" w:date="2010-04-21T15:40:00Z">
        <w:r w:rsidDel="00066269">
          <w:delText xml:space="preserve">of </w:delText>
        </w:r>
      </w:del>
      <w:del w:id="186" w:author="Heather Perreaux" w:date="2010-05-11T19:00:00Z">
        <w:r w:rsidDel="000264D8">
          <w:delText>the</w:delText>
        </w:r>
      </w:del>
      <w:r>
        <w:t xml:space="preserve"> typical </w:t>
      </w:r>
      <w:del w:id="187" w:author="Heather Perreaux" w:date="2010-04-21T15:40:00Z">
        <w:r w:rsidDel="00066269">
          <w:delText>answers to this question</w:delText>
        </w:r>
      </w:del>
      <w:ins w:id="188" w:author="Heather Perreaux" w:date="2010-04-21T15:40:00Z">
        <w:r w:rsidR="00066269">
          <w:t>constraints</w:t>
        </w:r>
      </w:ins>
      <w:r>
        <w:t xml:space="preserve"> </w:t>
      </w:r>
      <w:del w:id="189" w:author="Heather Perreaux" w:date="2010-04-21T15:41:00Z">
        <w:r w:rsidDel="00066269">
          <w:delText>are</w:delText>
        </w:r>
      </w:del>
      <w:ins w:id="190" w:author="Heather Perreaux" w:date="2010-04-21T15:41:00Z">
        <w:r w:rsidR="00066269">
          <w:t>might include</w:t>
        </w:r>
      </w:ins>
      <w:ins w:id="191" w:author="Heather Perreaux" w:date="2010-05-11T18:16:00Z">
        <w:r w:rsidR="00DE2617">
          <w:t xml:space="preserve"> a lack of</w:t>
        </w:r>
      </w:ins>
      <w:r>
        <w:t xml:space="preserve">: </w:t>
      </w:r>
    </w:p>
    <w:p w:rsidR="00990CD4" w:rsidRDefault="00DE2617" w:rsidP="002015F4">
      <w:pPr>
        <w:pStyle w:val="ListParagraph"/>
        <w:numPr>
          <w:ilvl w:val="0"/>
          <w:numId w:val="7"/>
        </w:numPr>
      </w:pPr>
      <w:ins w:id="192" w:author="Heather Perreaux" w:date="2010-05-11T18:17:00Z">
        <w:r>
          <w:t>M</w:t>
        </w:r>
      </w:ins>
      <w:del w:id="193" w:author="Heather Perreaux" w:date="2010-05-11T18:17:00Z">
        <w:r w:rsidR="00990CD4" w:rsidDel="00DE2617">
          <w:delText>Lack of m</w:delText>
        </w:r>
      </w:del>
      <w:r w:rsidR="00990CD4">
        <w:t>oney</w:t>
      </w:r>
    </w:p>
    <w:p w:rsidR="00990CD4" w:rsidRDefault="00990CD4" w:rsidP="002015F4">
      <w:pPr>
        <w:pStyle w:val="ListParagraph"/>
        <w:numPr>
          <w:ilvl w:val="0"/>
          <w:numId w:val="7"/>
        </w:numPr>
      </w:pPr>
      <w:del w:id="194" w:author="Heather Perreaux" w:date="2010-05-11T18:17:00Z">
        <w:r w:rsidDel="00DE2617">
          <w:delText xml:space="preserve">Lack of </w:delText>
        </w:r>
        <w:r w:rsidR="00A47D04" w:rsidDel="00DE2617">
          <w:delText>a</w:delText>
        </w:r>
      </w:del>
      <w:ins w:id="195" w:author="Heather Perreaux" w:date="2010-05-11T18:17:00Z">
        <w:r w:rsidR="00DE2617">
          <w:t>S</w:t>
        </w:r>
      </w:ins>
      <w:del w:id="196" w:author="Heather Perreaux" w:date="2010-05-11T18:17:00Z">
        <w:r w:rsidR="00A47D04" w:rsidDel="00DE2617">
          <w:delText>ppropriate s</w:delText>
        </w:r>
      </w:del>
      <w:r w:rsidR="00A47D04">
        <w:t xml:space="preserve">killed </w:t>
      </w:r>
      <w:r>
        <w:t>resources</w:t>
      </w:r>
    </w:p>
    <w:p w:rsidR="00990CD4" w:rsidRDefault="00990CD4" w:rsidP="002015F4">
      <w:pPr>
        <w:pStyle w:val="ListParagraph"/>
        <w:numPr>
          <w:ilvl w:val="0"/>
          <w:numId w:val="7"/>
        </w:numPr>
      </w:pPr>
      <w:del w:id="197" w:author="Heather Perreaux" w:date="2010-05-11T18:17:00Z">
        <w:r w:rsidDel="00DE2617">
          <w:delText>Lack of r</w:delText>
        </w:r>
      </w:del>
      <w:ins w:id="198" w:author="Heather Perreaux" w:date="2010-05-11T18:17:00Z">
        <w:r w:rsidR="00DE2617">
          <w:t>R</w:t>
        </w:r>
      </w:ins>
      <w:r>
        <w:t>equirements</w:t>
      </w:r>
      <w:r w:rsidR="00A47D04">
        <w:t xml:space="preserve"> for the project</w:t>
      </w:r>
    </w:p>
    <w:p w:rsidR="00990CD4" w:rsidRDefault="00990CD4" w:rsidP="002015F4">
      <w:pPr>
        <w:pStyle w:val="ListParagraph"/>
        <w:numPr>
          <w:ilvl w:val="0"/>
          <w:numId w:val="7"/>
        </w:numPr>
      </w:pPr>
      <w:del w:id="199" w:author="Heather Perreaux" w:date="2010-05-11T18:17:00Z">
        <w:r w:rsidDel="00DE2617">
          <w:delText>Lack of e</w:delText>
        </w:r>
      </w:del>
      <w:ins w:id="200" w:author="Heather Perreaux" w:date="2010-05-11T18:17:00Z">
        <w:r w:rsidR="00DE2617">
          <w:t>E</w:t>
        </w:r>
      </w:ins>
      <w:r>
        <w:t>quipment</w:t>
      </w:r>
    </w:p>
    <w:p w:rsidR="00A47D04" w:rsidRDefault="00A47D04" w:rsidP="002015F4">
      <w:pPr>
        <w:pStyle w:val="ListParagraph"/>
        <w:numPr>
          <w:ilvl w:val="0"/>
          <w:numId w:val="7"/>
        </w:numPr>
      </w:pPr>
      <w:del w:id="201" w:author="Heather Perreaux" w:date="2010-05-11T18:17:00Z">
        <w:r w:rsidDel="00DE2617">
          <w:delText>Lack of m</w:delText>
        </w:r>
      </w:del>
      <w:ins w:id="202" w:author="Heather Perreaux" w:date="2010-05-11T18:17:00Z">
        <w:r w:rsidR="00DE2617">
          <w:t>M</w:t>
        </w:r>
      </w:ins>
      <w:r>
        <w:t>anagement support</w:t>
      </w:r>
    </w:p>
    <w:p w:rsidR="00990CD4" w:rsidRDefault="00990CD4" w:rsidP="002015F4">
      <w:pPr>
        <w:pStyle w:val="ListParagraph"/>
        <w:numPr>
          <w:ilvl w:val="0"/>
          <w:numId w:val="7"/>
        </w:numPr>
      </w:pPr>
      <w:del w:id="203" w:author="Heather Perreaux" w:date="2010-05-11T18:17:00Z">
        <w:r w:rsidDel="00DE2617">
          <w:delText xml:space="preserve">Lack of </w:delText>
        </w:r>
        <w:r w:rsidR="00A47D04" w:rsidDel="00DE2617">
          <w:delText>t</w:delText>
        </w:r>
      </w:del>
      <w:ins w:id="204" w:author="Heather Perreaux" w:date="2010-05-11T18:17:00Z">
        <w:r w:rsidR="00DE2617">
          <w:t>T</w:t>
        </w:r>
      </w:ins>
      <w:r w:rsidR="00A47D04">
        <w:t>ime</w:t>
      </w:r>
    </w:p>
    <w:p w:rsidR="00267209" w:rsidRDefault="00277C6E" w:rsidP="00A47D04">
      <w:pPr>
        <w:rPr>
          <w:ins w:id="205" w:author="Ellen Lehnert" w:date="2010-04-25T15:06:00Z"/>
        </w:rPr>
      </w:pPr>
      <w:ins w:id="206" w:author="Ellen Lehnert" w:date="2010-07-13T21:06:00Z">
        <w:r>
          <w:t>Even though the above constraints are important to the success of a project</w:t>
        </w:r>
      </w:ins>
      <w:ins w:id="207" w:author="Ellen Lehnert" w:date="2010-07-13T21:11:00Z">
        <w:r>
          <w:t>,</w:t>
        </w:r>
      </w:ins>
      <w:ins w:id="208" w:author="Ellen Lehnert" w:date="2010-07-13T21:06:00Z">
        <w:r>
          <w:t xml:space="preserve"> </w:t>
        </w:r>
      </w:ins>
      <w:ins w:id="209" w:author="Ellen Lehnert" w:date="2010-04-25T15:06:00Z">
        <w:r w:rsidR="00267209">
          <w:t xml:space="preserve">Project 2010 </w:t>
        </w:r>
      </w:ins>
      <w:ins w:id="210" w:author="Heather Perreaux" w:date="2010-05-11T18:17:00Z">
        <w:r w:rsidR="00EA6CC0">
          <w:t xml:space="preserve">cannot account </w:t>
        </w:r>
      </w:ins>
      <w:ins w:id="211" w:author="Ellen Lehnert" w:date="2010-07-13T21:11:00Z">
        <w:r>
          <w:t xml:space="preserve">for </w:t>
        </w:r>
      </w:ins>
      <w:ins w:id="212" w:author="Heather Perreaux" w:date="2010-05-11T18:17:00Z">
        <w:del w:id="213" w:author="Ellen Lehnert" w:date="2010-07-13T21:06:00Z">
          <w:r w:rsidR="00EA6CC0" w:rsidDel="00277C6E">
            <w:delText>for such constraints until they are added into the project schedule.</w:delText>
          </w:r>
        </w:del>
      </w:ins>
      <w:ins w:id="214" w:author="Ellen Lehnert" w:date="2010-07-13T21:07:00Z">
        <w:r>
          <w:t>these</w:t>
        </w:r>
      </w:ins>
      <w:ins w:id="215" w:author="Ellen Lehnert" w:date="2010-07-13T21:06:00Z">
        <w:r>
          <w:t xml:space="preserve"> constraints</w:t>
        </w:r>
      </w:ins>
      <w:ins w:id="216" w:author="Ellen Lehnert" w:date="2010-07-13T21:07:00Z">
        <w:r>
          <w:t xml:space="preserve">.   However, the constraints Project 2010 can help you with are dates. </w:t>
        </w:r>
      </w:ins>
    </w:p>
    <w:p w:rsidR="00A47D04" w:rsidDel="00D15013" w:rsidRDefault="00277C6E" w:rsidP="00A47D04">
      <w:pPr>
        <w:rPr>
          <w:del w:id="217" w:author="Ellen Lehnert" w:date="2010-04-25T15:08:00Z"/>
        </w:rPr>
      </w:pPr>
      <w:ins w:id="218" w:author="Ellen Lehnert" w:date="2010-07-13T21:08:00Z">
        <w:r>
          <w:t xml:space="preserve">Tasks may </w:t>
        </w:r>
      </w:ins>
      <w:ins w:id="219" w:author="Ellen Lehnert" w:date="2010-07-13T21:09:00Z">
        <w:r>
          <w:t xml:space="preserve">require </w:t>
        </w:r>
      </w:ins>
      <w:ins w:id="220" w:author="Ellen Lehnert" w:date="2010-07-13T21:08:00Z">
        <w:r>
          <w:t>a</w:t>
        </w:r>
      </w:ins>
      <w:commentRangeStart w:id="221"/>
      <w:del w:id="222" w:author="Ellen Lehnert" w:date="2010-04-25T15:08:00Z">
        <w:r w:rsidR="00A47D04" w:rsidDel="00D15013">
          <w:delText xml:space="preserve">The software is not aware of </w:delText>
        </w:r>
      </w:del>
      <w:del w:id="223" w:author="Ellen Lehnert" w:date="2010-04-25T15:05:00Z">
        <w:r w:rsidR="00A47D04" w:rsidDel="00267209">
          <w:delText xml:space="preserve">any of </w:delText>
        </w:r>
      </w:del>
      <w:del w:id="224" w:author="Ellen Lehnert" w:date="2010-04-25T15:08:00Z">
        <w:r w:rsidR="00A47D04" w:rsidDel="00D15013">
          <w:delText xml:space="preserve">these </w:delText>
        </w:r>
      </w:del>
      <w:del w:id="225" w:author="Ellen Lehnert" w:date="2010-04-25T15:05:00Z">
        <w:r w:rsidR="00E53496" w:rsidDel="00267209">
          <w:delText>particulars</w:delText>
        </w:r>
      </w:del>
      <w:ins w:id="226" w:author="Heather Perreaux" w:date="2010-04-21T15:45:00Z">
        <w:del w:id="227" w:author="Ellen Lehnert" w:date="2010-04-25T15:08:00Z">
          <w:r w:rsidR="00066269" w:rsidDel="00D15013">
            <w:delText>project constraints</w:delText>
          </w:r>
        </w:del>
      </w:ins>
      <w:del w:id="228" w:author="Ellen Lehnert" w:date="2010-04-25T15:08:00Z">
        <w:r w:rsidR="00A47D04" w:rsidDel="00D15013">
          <w:delText xml:space="preserve"> and, as a result, cannot respond to them</w:delText>
        </w:r>
      </w:del>
      <w:ins w:id="229" w:author="Heather Perreaux" w:date="2010-04-21T15:45:00Z">
        <w:del w:id="230" w:author="Ellen Lehnert" w:date="2010-04-25T15:02:00Z">
          <w:r w:rsidR="00066269" w:rsidDel="00267209">
            <w:delText xml:space="preserve"> until you build them into the schedule</w:delText>
          </w:r>
        </w:del>
      </w:ins>
      <w:del w:id="231" w:author="Ellen Lehnert" w:date="2010-04-25T15:08:00Z">
        <w:r w:rsidR="00A47D04" w:rsidDel="00D15013">
          <w:delText xml:space="preserve">.  </w:delText>
        </w:r>
      </w:del>
      <w:del w:id="232" w:author="Ellen Lehnert" w:date="2010-04-25T15:05:00Z">
        <w:r w:rsidR="00A47D04" w:rsidDel="00267209">
          <w:delText xml:space="preserve">This does not lessen the importance of the above answers, </w:delText>
        </w:r>
      </w:del>
      <w:ins w:id="233" w:author="Heather Perreaux" w:date="2010-04-21T15:42:00Z">
        <w:del w:id="234" w:author="Ellen Lehnert" w:date="2010-04-25T15:05:00Z">
          <w:r w:rsidR="00066269" w:rsidDel="00267209">
            <w:delText xml:space="preserve"> </w:delText>
          </w:r>
        </w:del>
      </w:ins>
      <w:del w:id="235" w:author="Ellen Lehnert" w:date="2010-04-25T15:08:00Z">
        <w:r w:rsidR="00A47D04" w:rsidDel="00D15013">
          <w:delText xml:space="preserve">but </w:delText>
        </w:r>
        <w:r w:rsidR="00513B25" w:rsidDel="00D15013">
          <w:delText>i</w:delText>
        </w:r>
      </w:del>
      <w:ins w:id="236" w:author="Heather Perreaux" w:date="2010-04-21T15:44:00Z">
        <w:del w:id="237" w:author="Ellen Lehnert" w:date="2010-04-25T15:08:00Z">
          <w:r w:rsidR="00066269" w:rsidDel="00D15013">
            <w:delText>T</w:delText>
          </w:r>
        </w:del>
      </w:ins>
      <w:del w:id="238" w:author="Ellen Lehnert" w:date="2010-04-25T15:08:00Z">
        <w:r w:rsidR="00513B25" w:rsidDel="00D15013">
          <w:delText xml:space="preserve">t should be understood that </w:delText>
        </w:r>
      </w:del>
      <w:ins w:id="239" w:author="Heather Perreaux" w:date="2010-04-21T15:43:00Z">
        <w:del w:id="240" w:author="Ellen Lehnert" w:date="2010-04-25T15:08:00Z">
          <w:r w:rsidR="00066269" w:rsidDel="00D15013">
            <w:delText xml:space="preserve">he software also has limitations as to </w:delText>
          </w:r>
        </w:del>
      </w:ins>
      <w:del w:id="241" w:author="Ellen Lehnert" w:date="2010-04-25T15:08:00Z">
        <w:r w:rsidR="00513B25" w:rsidDel="00D15013">
          <w:delText xml:space="preserve">there is a limit to what software </w:delText>
        </w:r>
      </w:del>
      <w:ins w:id="242" w:author="Heather Perreaux" w:date="2010-04-21T15:44:00Z">
        <w:del w:id="243" w:author="Ellen Lehnert" w:date="2010-04-25T15:08:00Z">
          <w:r w:rsidR="00066269" w:rsidDel="00D15013">
            <w:delText xml:space="preserve">what it can </w:delText>
          </w:r>
        </w:del>
      </w:ins>
      <w:del w:id="244" w:author="Ellen Lehnert" w:date="2010-04-25T15:08:00Z">
        <w:r w:rsidR="00513B25" w:rsidDel="00D15013">
          <w:delText>can do to affect the schedule</w:delText>
        </w:r>
      </w:del>
      <w:ins w:id="245" w:author="Heather Perreaux" w:date="2010-04-21T15:44:00Z">
        <w:del w:id="246" w:author="Ellen Lehnert" w:date="2010-04-25T15:08:00Z">
          <w:r w:rsidR="00066269" w:rsidDel="00D15013">
            <w:delText>accommodate project constraints</w:delText>
          </w:r>
        </w:del>
      </w:ins>
      <w:del w:id="247" w:author="Ellen Lehnert" w:date="2010-04-25T15:08:00Z">
        <w:r w:rsidR="00513B25" w:rsidDel="00D15013">
          <w:delText xml:space="preserve">.  </w:delText>
        </w:r>
        <w:r w:rsidR="00A47D04" w:rsidDel="00D15013">
          <w:delText>So</w:delText>
        </w:r>
      </w:del>
      <w:ins w:id="248" w:author="Heather Perreaux" w:date="2010-04-21T15:44:00Z">
        <w:del w:id="249" w:author="Ellen Lehnert" w:date="2010-04-25T15:08:00Z">
          <w:r w:rsidR="00066269" w:rsidDel="00D15013">
            <w:delText>,</w:delText>
          </w:r>
        </w:del>
      </w:ins>
      <w:del w:id="250" w:author="Ellen Lehnert" w:date="2010-04-25T15:08:00Z">
        <w:r w:rsidR="00A47D04" w:rsidDel="00D15013">
          <w:delText xml:space="preserve"> </w:delText>
        </w:r>
        <w:r w:rsidR="00434D28" w:rsidDel="00D15013">
          <w:delText>how</w:delText>
        </w:r>
        <w:r w:rsidR="00A47D04" w:rsidDel="00D15013">
          <w:delText xml:space="preserve"> can MS Project 2010 help </w:delText>
        </w:r>
        <w:r w:rsidR="001C71F9" w:rsidDel="00D15013">
          <w:delText>with limitations affecting a</w:delText>
        </w:r>
        <w:r w:rsidR="00A47D04" w:rsidDel="00D15013">
          <w:delText xml:space="preserve"> project schedule?  </w:delText>
        </w:r>
      </w:del>
    </w:p>
    <w:p w:rsidR="00A47D04" w:rsidRDefault="00D253BB" w:rsidP="00A47D04">
      <w:del w:id="251" w:author="Ellen Lehnert" w:date="2010-07-13T21:08:00Z">
        <w:r w:rsidRPr="00EA6CC0" w:rsidDel="00277C6E">
          <w:rPr>
            <w:b/>
          </w:rPr>
          <w:delText>Dates</w:delText>
        </w:r>
        <w:r w:rsidR="00A47D04" w:rsidDel="00277C6E">
          <w:delText xml:space="preserve"> - D</w:delText>
        </w:r>
      </w:del>
      <w:ins w:id="252" w:author="Heather Perreaux" w:date="2010-04-21T15:46:00Z">
        <w:del w:id="253" w:author="Ellen Lehnert" w:date="2010-07-13T21:08:00Z">
          <w:r w:rsidR="00066269" w:rsidDel="00277C6E">
            <w:delText>d</w:delText>
          </w:r>
        </w:del>
      </w:ins>
      <w:del w:id="254" w:author="Ellen Lehnert" w:date="2010-07-13T21:09:00Z">
        <w:r w:rsidR="00A47D04" w:rsidDel="00277C6E">
          <w:delText xml:space="preserve">ates </w:delText>
        </w:r>
        <w:r w:rsidR="00434D28" w:rsidDel="00277C6E">
          <w:delText>may</w:delText>
        </w:r>
        <w:r w:rsidR="00A47D04" w:rsidDel="00277C6E">
          <w:delText xml:space="preserve"> be </w:delText>
        </w:r>
        <w:r w:rsidR="00434D28" w:rsidDel="00277C6E">
          <w:delText xml:space="preserve">a </w:delText>
        </w:r>
      </w:del>
      <w:ins w:id="255" w:author="Ellen Lehnert" w:date="2010-07-13T21:09:00Z">
        <w:r w:rsidR="00277C6E">
          <w:t xml:space="preserve"> </w:t>
        </w:r>
      </w:ins>
      <w:proofErr w:type="gramStart"/>
      <w:r w:rsidR="00A47D04">
        <w:t>target</w:t>
      </w:r>
      <w:proofErr w:type="gramEnd"/>
      <w:r w:rsidR="00A47D04">
        <w:t xml:space="preserve"> date</w:t>
      </w:r>
      <w:del w:id="256" w:author="Ellen Lehnert" w:date="2010-07-13T21:11:00Z">
        <w:r w:rsidR="00A47D04" w:rsidDel="00277C6E">
          <w:delText xml:space="preserve">, </w:delText>
        </w:r>
      </w:del>
      <w:ins w:id="257" w:author="Ellen Lehnert" w:date="2010-07-13T21:11:00Z">
        <w:r w:rsidR="00277C6E">
          <w:t xml:space="preserve"> or </w:t>
        </w:r>
      </w:ins>
      <w:r w:rsidR="00A47D04">
        <w:t>start at a specific date, end at a specific date</w:t>
      </w:r>
      <w:ins w:id="258" w:author="Heather Perreaux" w:date="2010-04-21T15:46:00Z">
        <w:r w:rsidR="00066269">
          <w:t>,</w:t>
        </w:r>
      </w:ins>
      <w:r w:rsidR="00A47D04">
        <w:t xml:space="preserve"> or </w:t>
      </w:r>
      <w:ins w:id="259" w:author="Ellen Lehnert" w:date="2010-07-13T21:12:00Z">
        <w:r w:rsidR="00277C6E">
          <w:t xml:space="preserve">require </w:t>
        </w:r>
      </w:ins>
      <w:r w:rsidR="00A47D04">
        <w:t xml:space="preserve">scheduling at the beginning or ending of a timeframe. </w:t>
      </w:r>
    </w:p>
    <w:p w:rsidR="00A47D04" w:rsidRDefault="00434D28" w:rsidP="00A47D04">
      <w:r>
        <w:t xml:space="preserve">Date constraints </w:t>
      </w:r>
      <w:del w:id="260" w:author="Heather Perreaux" w:date="2010-04-21T15:46:00Z">
        <w:r w:rsidDel="00EF23A6">
          <w:delText xml:space="preserve">may </w:delText>
        </w:r>
      </w:del>
      <w:ins w:id="261" w:author="Heather Perreaux" w:date="2010-04-21T15:46:00Z">
        <w:r w:rsidR="00EF23A6">
          <w:t xml:space="preserve">can </w:t>
        </w:r>
      </w:ins>
      <w:r>
        <w:t xml:space="preserve">be used to refine the project schedule when </w:t>
      </w:r>
      <w:del w:id="262" w:author="Heather Perreaux" w:date="2010-04-21T15:47:00Z">
        <w:r w:rsidR="00E53496" w:rsidDel="00EF23A6">
          <w:delText xml:space="preserve">more </w:delText>
        </w:r>
      </w:del>
      <w:ins w:id="263" w:author="Heather Perreaux" w:date="2010-04-21T15:47:00Z">
        <w:r w:rsidR="00EF23A6">
          <w:t xml:space="preserve">greater </w:t>
        </w:r>
      </w:ins>
      <w:r w:rsidR="00E53496">
        <w:t xml:space="preserve">control is needed for </w:t>
      </w:r>
      <w:r>
        <w:t xml:space="preserve">specific tasks start or </w:t>
      </w:r>
      <w:r w:rsidR="00E53496">
        <w:t>finish dates</w:t>
      </w:r>
      <w:del w:id="264" w:author="Heather Perreaux" w:date="2010-04-21T15:47:00Z">
        <w:r w:rsidR="00E53496" w:rsidDel="00E71357">
          <w:delText xml:space="preserve"> on tasks</w:delText>
        </w:r>
      </w:del>
      <w:r w:rsidR="00E53496">
        <w:t xml:space="preserve">.  Using </w:t>
      </w:r>
      <w:ins w:id="265" w:author="Ellen Lehnert" w:date="2010-07-13T21:12:00Z">
        <w:r w:rsidR="00277C6E">
          <w:t xml:space="preserve">date </w:t>
        </w:r>
      </w:ins>
      <w:r w:rsidR="00E53496">
        <w:t xml:space="preserve">constraints, however, will also remove flexibility from the schedule.  It is for this reason that the use of constraints be kept </w:t>
      </w:r>
      <w:del w:id="266" w:author="Ellen Lehnert" w:date="2010-04-25T15:03:00Z">
        <w:r w:rsidR="00E53496" w:rsidDel="00267209">
          <w:delText xml:space="preserve">as </w:delText>
        </w:r>
      </w:del>
      <w:ins w:id="267" w:author="Ellen Lehnert" w:date="2010-04-25T15:03:00Z">
        <w:r w:rsidR="00267209">
          <w:t xml:space="preserve">to a minimum.  </w:t>
        </w:r>
      </w:ins>
      <w:ins w:id="268" w:author="Ellen Lehnert" w:date="2010-07-13T21:13:00Z">
        <w:r w:rsidR="00277C6E">
          <w:t>Some of the date constraints are more flexiable than others available.  The f</w:t>
        </w:r>
      </w:ins>
      <w:ins w:id="269" w:author="Ellen Lehnert" w:date="2010-04-25T15:03:00Z">
        <w:del w:id="270" w:author="Heather Perreaux" w:date="2010-05-11T17:32:00Z">
          <w:r w:rsidR="00267209" w:rsidDel="0023514A">
            <w:delText>When constraints are use</w:delText>
          </w:r>
        </w:del>
      </w:ins>
      <w:ins w:id="271" w:author="Ellen Lehnert" w:date="2010-04-25T15:09:00Z">
        <w:del w:id="272" w:author="Heather Perreaux" w:date="2010-05-11T17:32:00Z">
          <w:r w:rsidR="00D15013" w:rsidDel="0023514A">
            <w:delText>d</w:delText>
          </w:r>
        </w:del>
      </w:ins>
      <w:ins w:id="273" w:author="Ellen Lehnert" w:date="2010-04-25T15:03:00Z">
        <w:del w:id="274" w:author="Heather Perreaux" w:date="2010-05-11T17:32:00Z">
          <w:r w:rsidR="00267209" w:rsidDel="0023514A">
            <w:delText xml:space="preserve">, the constraints </w:delText>
          </w:r>
        </w:del>
      </w:ins>
      <w:ins w:id="275" w:author="Ellen Lehnert" w:date="2010-04-26T16:03:00Z">
        <w:del w:id="276" w:author="Heather Perreaux" w:date="2010-05-11T17:32:00Z">
          <w:r w:rsidR="00366A68" w:rsidDel="0023514A">
            <w:delText>th</w:delText>
          </w:r>
        </w:del>
      </w:ins>
      <w:ins w:id="277" w:author="Ellen Lehnert" w:date="2010-04-25T15:03:00Z">
        <w:del w:id="278" w:author="Heather Perreaux" w:date="2010-05-11T17:32:00Z">
          <w:r w:rsidR="00267209" w:rsidDel="0023514A">
            <w:delText xml:space="preserve">at are more </w:delText>
          </w:r>
        </w:del>
      </w:ins>
      <w:del w:id="279" w:author="Heather Perreaux" w:date="2010-05-11T17:32:00Z">
        <w:r w:rsidR="00E53496" w:rsidDel="0023514A">
          <w:delText>f</w:delText>
        </w:r>
      </w:del>
      <w:ins w:id="280" w:author="Heather Perreaux" w:date="2010-05-11T17:32:00Z">
        <w:del w:id="281" w:author="Ellen Lehnert" w:date="2010-07-13T21:13:00Z">
          <w:r w:rsidR="0023514A" w:rsidDel="00277C6E">
            <w:delText>F</w:delText>
          </w:r>
        </w:del>
      </w:ins>
      <w:r w:rsidR="00E53496">
        <w:t xml:space="preserve">lexible </w:t>
      </w:r>
      <w:ins w:id="282" w:author="Heather Perreaux" w:date="2010-05-11T17:32:00Z">
        <w:r w:rsidR="0023514A">
          <w:t xml:space="preserve">constraints </w:t>
        </w:r>
      </w:ins>
      <w:del w:id="283" w:author="Ellen Lehnert" w:date="2010-04-25T15:04:00Z">
        <w:r w:rsidR="00E53496" w:rsidDel="00267209">
          <w:delText>as possible</w:delText>
        </w:r>
      </w:del>
      <w:ins w:id="284" w:author="Ellen Lehnert" w:date="2010-04-25T15:04:00Z">
        <w:r w:rsidR="00267209">
          <w:t>will be the most beneficial</w:t>
        </w:r>
      </w:ins>
      <w:ins w:id="285" w:author="Ellen Lehnert" w:date="2010-04-25T16:05:00Z">
        <w:r w:rsidR="00E100D5">
          <w:t xml:space="preserve"> during </w:t>
        </w:r>
        <w:commentRangeStart w:id="286"/>
        <w:r w:rsidR="00E100D5">
          <w:t>scheduling</w:t>
        </w:r>
      </w:ins>
      <w:commentRangeEnd w:id="286"/>
      <w:ins w:id="287" w:author="Ellen Lehnert" w:date="2010-07-13T21:07:00Z">
        <w:r w:rsidR="00277C6E">
          <w:rPr>
            <w:rStyle w:val="CommentReference"/>
          </w:rPr>
          <w:commentReference w:id="286"/>
        </w:r>
      </w:ins>
      <w:ins w:id="288" w:author="Ellen Lehnert" w:date="2010-04-25T15:04:00Z">
        <w:r w:rsidR="00267209">
          <w:t>.</w:t>
        </w:r>
      </w:ins>
      <w:commentRangeEnd w:id="221"/>
      <w:r w:rsidR="00EA6CC0">
        <w:rPr>
          <w:rStyle w:val="CommentReference"/>
        </w:rPr>
        <w:commentReference w:id="221"/>
      </w:r>
      <w:ins w:id="289" w:author="Ellen Lehnert" w:date="2010-04-25T15:04:00Z">
        <w:r w:rsidR="00267209">
          <w:t xml:space="preserve"> </w:t>
        </w:r>
      </w:ins>
      <w:del w:id="290" w:author="Ellen Lehnert" w:date="2010-04-25T15:09:00Z">
        <w:r w:rsidR="00E53496" w:rsidDel="00D15013">
          <w:delText xml:space="preserve">. </w:delText>
        </w:r>
      </w:del>
    </w:p>
    <w:p w:rsidR="00214D65" w:rsidRDefault="00917741" w:rsidP="00F4796D">
      <w:ins w:id="291" w:author="Ellen Lehnert" w:date="2010-07-13T21:22:00Z">
        <w:r>
          <w:t xml:space="preserve">NOTE:  </w:t>
        </w:r>
      </w:ins>
      <w:ins w:id="292" w:author="Ellen Lehnert" w:date="2010-07-13T21:28:00Z">
        <w:r w:rsidRPr="00917741">
          <w:rPr>
            <w:i/>
          </w:rPr>
          <w:t xml:space="preserve">Manual Scheduled tasks can not </w:t>
        </w:r>
      </w:ins>
      <w:ins w:id="293" w:author="Ellen Lehnert" w:date="2010-07-13T21:29:00Z">
        <w:r>
          <w:rPr>
            <w:i/>
          </w:rPr>
          <w:t>use c</w:t>
        </w:r>
      </w:ins>
      <w:ins w:id="294" w:author="Ellen Lehnert" w:date="2010-07-13T21:22:00Z">
        <w:r w:rsidR="00BA3916" w:rsidRPr="00BA3916">
          <w:rPr>
            <w:i/>
          </w:rPr>
          <w:t>ontraints</w:t>
        </w:r>
      </w:ins>
      <w:ins w:id="295" w:author="Ellen Lehnert" w:date="2010-07-13T21:29:00Z">
        <w:r>
          <w:rPr>
            <w:i/>
          </w:rPr>
          <w:t>.</w:t>
        </w:r>
      </w:ins>
      <w:ins w:id="296" w:author="Ellen Lehnert" w:date="2010-07-13T21:22:00Z">
        <w:r w:rsidR="00BA3916" w:rsidRPr="00BA3916">
          <w:rPr>
            <w:i/>
          </w:rPr>
          <w:t xml:space="preserve"> </w:t>
        </w:r>
        <w:r>
          <w:rPr>
            <w:i/>
          </w:rPr>
          <w:t xml:space="preserve">They are used </w:t>
        </w:r>
      </w:ins>
      <w:ins w:id="297" w:author="Ellen Lehnert" w:date="2010-07-13T21:29:00Z">
        <w:r>
          <w:rPr>
            <w:i/>
          </w:rPr>
          <w:t>for</w:t>
        </w:r>
      </w:ins>
      <w:ins w:id="298" w:author="Ellen Lehnert" w:date="2010-07-13T21:22:00Z">
        <w:r>
          <w:rPr>
            <w:i/>
          </w:rPr>
          <w:t xml:space="preserve"> </w:t>
        </w:r>
      </w:ins>
      <w:ins w:id="299" w:author="Ellen Lehnert" w:date="2010-07-13T21:24:00Z">
        <w:r>
          <w:rPr>
            <w:i/>
          </w:rPr>
          <w:t xml:space="preserve">Automatically </w:t>
        </w:r>
      </w:ins>
      <w:ins w:id="300" w:author="Ellen Lehnert" w:date="2010-07-13T21:29:00Z">
        <w:r>
          <w:rPr>
            <w:i/>
          </w:rPr>
          <w:t>S</w:t>
        </w:r>
      </w:ins>
      <w:ins w:id="301" w:author="Ellen Lehnert" w:date="2010-07-13T21:24:00Z">
        <w:r>
          <w:rPr>
            <w:i/>
          </w:rPr>
          <w:t xml:space="preserve">cheduled tasks only. </w:t>
        </w:r>
      </w:ins>
    </w:p>
    <w:p w:rsidR="00F4796D" w:rsidRDefault="00F4796D" w:rsidP="00F4796D">
      <w:pPr>
        <w:pStyle w:val="Pb"/>
        <w:framePr w:wrap="around"/>
      </w:pPr>
    </w:p>
    <w:p w:rsidR="00F4796D" w:rsidRDefault="00F4796D" w:rsidP="00F4796D">
      <w:pPr>
        <w:pStyle w:val="Pb"/>
        <w:framePr w:wrap="around"/>
      </w:pPr>
      <w:bookmarkStart w:id="302" w:name="_Toc235254617"/>
    </w:p>
    <w:p w:rsidR="00FB76A2" w:rsidRDefault="00026E03" w:rsidP="00FB76A2">
      <w:pPr>
        <w:pStyle w:val="Heading2"/>
      </w:pPr>
      <w:bookmarkStart w:id="303" w:name="_Toc266903268"/>
      <w:bookmarkEnd w:id="302"/>
      <w:r w:rsidRPr="00026E03">
        <w:t xml:space="preserve">Constraint </w:t>
      </w:r>
      <w:r w:rsidR="00EC70DC">
        <w:t>T</w:t>
      </w:r>
      <w:r w:rsidRPr="00026E03">
        <w:t>ypes</w:t>
      </w:r>
      <w:bookmarkEnd w:id="303"/>
    </w:p>
    <w:p w:rsidR="00FB76A2" w:rsidRDefault="0061428A" w:rsidP="00FB76A2">
      <w:pPr>
        <w:pStyle w:val="FormatPPT"/>
      </w:pPr>
      <w:r>
        <w:drawing>
          <wp:inline distT="0" distB="0" distL="0" distR="0">
            <wp:extent cx="3657600" cy="2294255"/>
            <wp:effectExtent l="0" t="0" r="0" b="0"/>
            <wp:docPr id="36"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6C4214" w:rsidRDefault="005520EC" w:rsidP="00575383">
      <w:ins w:id="304" w:author="Heather Perreaux" w:date="2010-05-11T18:38:00Z">
        <w:r>
          <w:t>Constraints are used when a task must be scheduled with a specific date in mind</w:t>
        </w:r>
      </w:ins>
      <w:ins w:id="305" w:author="Ellen Lehnert" w:date="2010-07-13T21:14:00Z">
        <w:r w:rsidR="00277C6E">
          <w:t xml:space="preserve"> or within a specific time period</w:t>
        </w:r>
      </w:ins>
      <w:ins w:id="306" w:author="Heather Perreaux" w:date="2010-05-11T18:38:00Z">
        <w:r>
          <w:t xml:space="preserve">.  When setting constraints, the following </w:t>
        </w:r>
        <w:del w:id="307" w:author="Ellen Lehnert" w:date="2010-07-13T21:14:00Z">
          <w:r w:rsidDel="00277C6E">
            <w:delText>bits</w:delText>
          </w:r>
        </w:del>
      </w:ins>
      <w:ins w:id="308" w:author="Ellen Lehnert" w:date="2010-07-13T21:14:00Z">
        <w:r w:rsidR="00277C6E">
          <w:t>pieces</w:t>
        </w:r>
      </w:ins>
      <w:ins w:id="309" w:author="Heather Perreaux" w:date="2010-05-11T18:38:00Z">
        <w:r>
          <w:t xml:space="preserve"> of information must be known:</w:t>
        </w:r>
      </w:ins>
      <w:del w:id="310" w:author="Heather Perreaux" w:date="2010-04-21T15:50:00Z">
        <w:r w:rsidR="009D20B1" w:rsidDel="00EC70DC">
          <w:delText>W</w:delText>
        </w:r>
      </w:del>
      <w:del w:id="311" w:author="Heather Perreaux" w:date="2010-05-11T18:38:00Z">
        <w:r w:rsidR="009D20B1" w:rsidDel="005520EC">
          <w:delText>hen setting a constraint</w:delText>
        </w:r>
      </w:del>
      <w:del w:id="312" w:author="Heather Perreaux" w:date="2010-05-11T18:37:00Z">
        <w:r w:rsidR="009D20B1" w:rsidDel="005520EC">
          <w:delText xml:space="preserve"> in </w:delText>
        </w:r>
      </w:del>
      <w:del w:id="313" w:author="Heather Perreaux" w:date="2010-04-21T15:50:00Z">
        <w:r w:rsidR="009D20B1" w:rsidDel="00EC70DC">
          <w:delText xml:space="preserve">the </w:delText>
        </w:r>
      </w:del>
      <w:del w:id="314" w:author="Heather Perreaux" w:date="2010-05-11T18:37:00Z">
        <w:r w:rsidR="009D20B1" w:rsidDel="005520EC">
          <w:delText>schedule,</w:delText>
        </w:r>
      </w:del>
      <w:del w:id="315" w:author="Heather Perreaux" w:date="2010-04-21T15:49:00Z">
        <w:r w:rsidR="009D20B1" w:rsidDel="00EC70DC">
          <w:delText xml:space="preserve"> there are 2 pieces of information that must be set</w:delText>
        </w:r>
      </w:del>
      <w:del w:id="316" w:author="Heather Perreaux" w:date="2010-05-11T18:38:00Z">
        <w:r w:rsidR="009D20B1" w:rsidDel="005520EC">
          <w:delText xml:space="preserve">: </w:delText>
        </w:r>
      </w:del>
    </w:p>
    <w:p w:rsidR="006C4214" w:rsidRDefault="006C4214" w:rsidP="002015F4">
      <w:pPr>
        <w:pStyle w:val="ListParagraph"/>
        <w:numPr>
          <w:ilvl w:val="0"/>
          <w:numId w:val="9"/>
        </w:numPr>
      </w:pPr>
      <w:del w:id="317" w:author="Heather Perreaux" w:date="2010-04-21T15:50:00Z">
        <w:r w:rsidDel="00EC70DC">
          <w:delText>The c</w:delText>
        </w:r>
      </w:del>
      <w:ins w:id="318" w:author="Heather Perreaux" w:date="2010-04-21T15:50:00Z">
        <w:r w:rsidR="00EC70DC">
          <w:t>C</w:t>
        </w:r>
      </w:ins>
      <w:r>
        <w:t>onstraint type</w:t>
      </w:r>
    </w:p>
    <w:p w:rsidR="009D20B1" w:rsidRDefault="006C4214" w:rsidP="002015F4">
      <w:pPr>
        <w:pStyle w:val="ListParagraph"/>
        <w:numPr>
          <w:ilvl w:val="0"/>
          <w:numId w:val="9"/>
        </w:numPr>
      </w:pPr>
      <w:r>
        <w:t>Date for the constraint</w:t>
      </w:r>
      <w:r w:rsidR="009D20B1">
        <w:t xml:space="preserve"> </w:t>
      </w:r>
      <w:del w:id="319" w:author="Heather Perreaux" w:date="2010-05-11T18:39:00Z">
        <w:r w:rsidDel="005520EC">
          <w:delText xml:space="preserve">– not required for </w:delText>
        </w:r>
      </w:del>
      <w:del w:id="320" w:author="Heather Perreaux" w:date="2010-04-21T15:52:00Z">
        <w:r w:rsidDel="009A14D0">
          <w:delText xml:space="preserve">ASAP </w:delText>
        </w:r>
      </w:del>
      <w:del w:id="321" w:author="Heather Perreaux" w:date="2010-05-11T18:39:00Z">
        <w:r w:rsidDel="005520EC">
          <w:delText xml:space="preserve">and </w:delText>
        </w:r>
      </w:del>
      <w:del w:id="322" w:author="Heather Perreaux" w:date="2010-04-21T15:52:00Z">
        <w:r w:rsidDel="009A14D0">
          <w:delText>ALAP</w:delText>
        </w:r>
      </w:del>
      <w:del w:id="323" w:author="Heather Perreaux" w:date="2010-05-11T18:39:00Z">
        <w:r w:rsidDel="005520EC">
          <w:delText xml:space="preserve"> constraints</w:delText>
        </w:r>
      </w:del>
    </w:p>
    <w:p w:rsidR="00575383" w:rsidRDefault="00434D28" w:rsidP="00575383">
      <w:r>
        <w:t xml:space="preserve">There are 8 constraint types available in the Project 2010 </w:t>
      </w:r>
      <w:ins w:id="324" w:author="Heather Perreaux" w:date="2010-05-11T18:35:00Z">
        <w:r w:rsidR="005520EC">
          <w:t>and all are date dependent</w:t>
        </w:r>
      </w:ins>
      <w:del w:id="325" w:author="Heather Perreaux" w:date="2010-04-21T15:51:00Z">
        <w:r w:rsidDel="00091824">
          <w:delText xml:space="preserve"> and they are</w:delText>
        </w:r>
      </w:del>
      <w:r>
        <w:t xml:space="preserve">: </w:t>
      </w:r>
    </w:p>
    <w:p w:rsidR="00434D28" w:rsidRDefault="009A14D0" w:rsidP="002015F4">
      <w:pPr>
        <w:pStyle w:val="ListParagraph"/>
        <w:numPr>
          <w:ilvl w:val="0"/>
          <w:numId w:val="8"/>
        </w:numPr>
      </w:pPr>
      <w:r>
        <w:rPr>
          <w:b/>
        </w:rPr>
        <w:t>As Soon As Possible (</w:t>
      </w:r>
      <w:r w:rsidR="00434D28" w:rsidRPr="006C4214">
        <w:rPr>
          <w:b/>
        </w:rPr>
        <w:t>ASAP</w:t>
      </w:r>
      <w:r>
        <w:rPr>
          <w:b/>
        </w:rPr>
        <w:t>)</w:t>
      </w:r>
      <w:r w:rsidR="00434D28">
        <w:t xml:space="preserve"> -</w:t>
      </w:r>
      <w:r w:rsidR="006C4214">
        <w:t xml:space="preserve"> </w:t>
      </w:r>
      <w:r w:rsidR="00434D28">
        <w:t xml:space="preserve">default constraint applied to </w:t>
      </w:r>
      <w:ins w:id="326" w:author="Heather Perreaux" w:date="2010-05-11T18:40:00Z">
        <w:r w:rsidR="005520EC">
          <w:t xml:space="preserve">all </w:t>
        </w:r>
      </w:ins>
      <w:r w:rsidR="00434D28">
        <w:t xml:space="preserve">tasks when a project is scheduled from the </w:t>
      </w:r>
      <w:ins w:id="327" w:author="Heather Perreaux" w:date="2010-05-11T18:40:00Z">
        <w:r w:rsidR="005520EC">
          <w:t xml:space="preserve">project </w:t>
        </w:r>
      </w:ins>
      <w:r w:rsidR="00434D28">
        <w:t>start date</w:t>
      </w:r>
      <w:del w:id="328" w:author="Heather Perreaux" w:date="2010-05-11T18:41:00Z">
        <w:r w:rsidR="00434D28" w:rsidDel="005520EC">
          <w:delText xml:space="preserve"> of the project</w:delText>
        </w:r>
        <w:r w:rsidR="006C4214" w:rsidDel="005520EC">
          <w:delText>.</w:delText>
        </w:r>
      </w:del>
      <w:ins w:id="329" w:author="Heather Perreaux" w:date="2010-05-11T18:41:00Z">
        <w:r w:rsidR="005520EC">
          <w:t>.</w:t>
        </w:r>
      </w:ins>
      <w:r w:rsidR="006C4214">
        <w:t xml:space="preserve">  </w:t>
      </w:r>
      <w:ins w:id="330" w:author="Heather Perreaux" w:date="2010-05-11T18:55:00Z">
        <w:r w:rsidR="00D43BA5">
          <w:t>T</w:t>
        </w:r>
      </w:ins>
      <w:del w:id="331" w:author="Heather Perreaux" w:date="2010-05-11T18:41:00Z">
        <w:r w:rsidR="006C4214" w:rsidDel="005520EC">
          <w:delText>T</w:delText>
        </w:r>
      </w:del>
      <w:r w:rsidR="006C4214">
        <w:t>asks will be scheduled as early as possible within a timeframe.</w:t>
      </w:r>
      <w:r w:rsidR="009D20B1">
        <w:br/>
      </w:r>
    </w:p>
    <w:p w:rsidR="006C4214" w:rsidRDefault="009A14D0" w:rsidP="002015F4">
      <w:pPr>
        <w:pStyle w:val="ListParagraph"/>
        <w:numPr>
          <w:ilvl w:val="0"/>
          <w:numId w:val="8"/>
        </w:numPr>
      </w:pPr>
      <w:r>
        <w:rPr>
          <w:b/>
        </w:rPr>
        <w:t>As Late As Possible (</w:t>
      </w:r>
      <w:r w:rsidR="00434D28" w:rsidRPr="006C4214">
        <w:rPr>
          <w:b/>
        </w:rPr>
        <w:t>ALAP</w:t>
      </w:r>
      <w:r>
        <w:rPr>
          <w:b/>
        </w:rPr>
        <w:t>)</w:t>
      </w:r>
      <w:r w:rsidR="00434D28">
        <w:t xml:space="preserve"> -</w:t>
      </w:r>
      <w:r w:rsidR="006C4214">
        <w:t xml:space="preserve"> </w:t>
      </w:r>
      <w:r w:rsidR="00434D28">
        <w:t>default constraint applied to tasks when a project is scheduled from the finish date of the project</w:t>
      </w:r>
      <w:r w:rsidR="006C4214">
        <w:t>.  Tasks will be scheduled as late as possible within a timeframe.</w:t>
      </w:r>
      <w:r w:rsidR="009D20B1">
        <w:br/>
      </w:r>
    </w:p>
    <w:p w:rsidR="00434D28" w:rsidRDefault="00434D28" w:rsidP="002015F4">
      <w:pPr>
        <w:pStyle w:val="ListParagraph"/>
        <w:numPr>
          <w:ilvl w:val="0"/>
          <w:numId w:val="8"/>
        </w:numPr>
      </w:pPr>
      <w:r w:rsidRPr="006C4214">
        <w:rPr>
          <w:b/>
        </w:rPr>
        <w:t>Finish No Earlier Than (FNET)</w:t>
      </w:r>
      <w:r w:rsidR="006C4214" w:rsidRPr="006C4214">
        <w:rPr>
          <w:b/>
        </w:rPr>
        <w:t xml:space="preserve"> -</w:t>
      </w:r>
      <w:r>
        <w:t xml:space="preserve"> </w:t>
      </w:r>
      <w:r w:rsidR="009D20B1">
        <w:t>appl</w:t>
      </w:r>
      <w:r w:rsidR="009A14D0">
        <w:t>ied</w:t>
      </w:r>
      <w:r w:rsidR="009D20B1">
        <w:t xml:space="preserve"> to a task that must finish no earlier than a specified date</w:t>
      </w:r>
      <w:r w:rsidR="006C4214">
        <w:t xml:space="preserve">.  The constraint date will be applied to the finish date of the task and the task will move forward in time to the date specified for this constraint. </w:t>
      </w:r>
      <w:r w:rsidR="009D20B1">
        <w:br/>
      </w:r>
    </w:p>
    <w:p w:rsidR="00434D28" w:rsidRDefault="00434D28" w:rsidP="002015F4">
      <w:pPr>
        <w:pStyle w:val="ListParagraph"/>
        <w:numPr>
          <w:ilvl w:val="0"/>
          <w:numId w:val="8"/>
        </w:numPr>
      </w:pPr>
      <w:r w:rsidRPr="00BA6BBC">
        <w:rPr>
          <w:b/>
        </w:rPr>
        <w:t>Finish No Later Than (FNLT) -</w:t>
      </w:r>
      <w:r w:rsidR="007944D8" w:rsidRPr="00BA6BBC">
        <w:rPr>
          <w:b/>
        </w:rPr>
        <w:t xml:space="preserve"> </w:t>
      </w:r>
      <w:r w:rsidR="007944D8">
        <w:t>appl</w:t>
      </w:r>
      <w:r w:rsidR="009A14D0">
        <w:t>ied</w:t>
      </w:r>
      <w:r w:rsidR="007944D8">
        <w:t xml:space="preserve"> to a task that must finish no later than a specified date.</w:t>
      </w:r>
      <w:r w:rsidR="00BA6BBC">
        <w:t xml:space="preserve">  During tracking</w:t>
      </w:r>
      <w:r w:rsidR="003D61EA">
        <w:t>,</w:t>
      </w:r>
      <w:r w:rsidR="00BA6BBC">
        <w:t xml:space="preserve"> tasks will move forward in the schedule.  Tasks with </w:t>
      </w:r>
      <w:del w:id="332" w:author="Ellen Lehnert" w:date="2010-07-13T21:16:00Z">
        <w:r w:rsidR="00BA6BBC" w:rsidDel="00277C6E">
          <w:delText xml:space="preserve">a </w:delText>
        </w:r>
      </w:del>
      <w:r w:rsidR="00BA6BBC" w:rsidRPr="00BA6BBC">
        <w:t xml:space="preserve">Finish No Later Than </w:t>
      </w:r>
      <w:r w:rsidR="00BA6BBC">
        <w:t xml:space="preserve">constraints will move forward and stop at the constraint date.  </w:t>
      </w:r>
      <w:r w:rsidR="00BA6BBC">
        <w:br/>
      </w:r>
      <w:r w:rsidR="007944D8">
        <w:t xml:space="preserve"> </w:t>
      </w:r>
    </w:p>
    <w:p w:rsidR="00434D28" w:rsidRDefault="00434D28" w:rsidP="002015F4">
      <w:pPr>
        <w:pStyle w:val="ListParagraph"/>
        <w:numPr>
          <w:ilvl w:val="0"/>
          <w:numId w:val="8"/>
        </w:numPr>
      </w:pPr>
      <w:r w:rsidRPr="00B075E9">
        <w:rPr>
          <w:b/>
        </w:rPr>
        <w:t>Start No Earlier Than (SNET)</w:t>
      </w:r>
      <w:r w:rsidR="009D20B1" w:rsidRPr="00B075E9">
        <w:rPr>
          <w:b/>
        </w:rPr>
        <w:t xml:space="preserve"> - </w:t>
      </w:r>
      <w:r w:rsidR="003D61EA">
        <w:t xml:space="preserve">applied </w:t>
      </w:r>
      <w:r w:rsidR="009D20B1">
        <w:t>to a task that must start no earlier than a specified date</w:t>
      </w:r>
      <w:r w:rsidR="00B075E9">
        <w:t xml:space="preserve">.  The constraint date will be applied to the start date of the task and the task will move forward in time to the date specified for this constraint.  </w:t>
      </w:r>
      <w:r w:rsidR="009D20B1">
        <w:rPr>
          <w:i/>
        </w:rPr>
        <w:br/>
      </w:r>
    </w:p>
    <w:p w:rsidR="00B075E9" w:rsidRDefault="00434D28" w:rsidP="002015F4">
      <w:pPr>
        <w:pStyle w:val="ListParagraph"/>
        <w:numPr>
          <w:ilvl w:val="0"/>
          <w:numId w:val="8"/>
        </w:numPr>
      </w:pPr>
      <w:r w:rsidRPr="00B075E9">
        <w:rPr>
          <w:b/>
        </w:rPr>
        <w:t>Start No Later Than (SNLT)</w:t>
      </w:r>
      <w:r w:rsidR="009D20B1" w:rsidRPr="00B075E9">
        <w:rPr>
          <w:b/>
        </w:rPr>
        <w:t xml:space="preserve"> -</w:t>
      </w:r>
      <w:r w:rsidR="009D20B1">
        <w:t xml:space="preserve"> </w:t>
      </w:r>
      <w:r w:rsidR="00801C7F">
        <w:t>applied</w:t>
      </w:r>
      <w:r w:rsidR="009D20B1">
        <w:t xml:space="preserve"> to a task that must be </w:t>
      </w:r>
      <w:r w:rsidR="00B075E9">
        <w:t>started</w:t>
      </w:r>
      <w:r w:rsidR="009D20B1">
        <w:t xml:space="preserve"> by a </w:t>
      </w:r>
      <w:r w:rsidR="00B075E9">
        <w:t xml:space="preserve">specified </w:t>
      </w:r>
      <w:r w:rsidR="009D20B1">
        <w:t>date</w:t>
      </w:r>
      <w:r w:rsidR="00B075E9">
        <w:t>.</w:t>
      </w:r>
      <w:r w:rsidR="007C7C8A" w:rsidRPr="00B075E9">
        <w:rPr>
          <w:i/>
        </w:rPr>
        <w:t xml:space="preserve"> </w:t>
      </w:r>
      <w:r w:rsidR="00B075E9">
        <w:rPr>
          <w:i/>
        </w:rPr>
        <w:t xml:space="preserve"> </w:t>
      </w:r>
      <w:r w:rsidR="00BA6BBC">
        <w:t xml:space="preserve"> During tracking</w:t>
      </w:r>
      <w:r w:rsidR="00801C7F">
        <w:t>,</w:t>
      </w:r>
      <w:r w:rsidR="00BA6BBC">
        <w:t xml:space="preserve"> tasks will move forward in the schedule.  Tasks with a Start No Later Than constraints will move forward and stop at the constraint date. </w:t>
      </w:r>
      <w:r w:rsidR="00B075E9">
        <w:t xml:space="preserve"> </w:t>
      </w:r>
      <w:r w:rsidR="00B075E9">
        <w:br/>
      </w:r>
    </w:p>
    <w:p w:rsidR="007C7C8A" w:rsidRPr="007C7C8A" w:rsidRDefault="00434D28" w:rsidP="002015F4">
      <w:pPr>
        <w:pStyle w:val="ListParagraph"/>
        <w:numPr>
          <w:ilvl w:val="0"/>
          <w:numId w:val="8"/>
        </w:numPr>
      </w:pPr>
      <w:r w:rsidRPr="00D02152">
        <w:rPr>
          <w:b/>
        </w:rPr>
        <w:t xml:space="preserve">Must </w:t>
      </w:r>
      <w:ins w:id="333" w:author="Heather Perreaux" w:date="2010-05-12T08:40:00Z">
        <w:r w:rsidR="00CC70D3">
          <w:rPr>
            <w:b/>
          </w:rPr>
          <w:t>S</w:t>
        </w:r>
      </w:ins>
      <w:del w:id="334" w:author="Heather Perreaux" w:date="2010-05-12T08:40:00Z">
        <w:r w:rsidRPr="00D02152" w:rsidDel="00CC70D3">
          <w:rPr>
            <w:b/>
          </w:rPr>
          <w:delText>s</w:delText>
        </w:r>
      </w:del>
      <w:r w:rsidRPr="00D02152">
        <w:rPr>
          <w:b/>
        </w:rPr>
        <w:t xml:space="preserve">tart </w:t>
      </w:r>
      <w:del w:id="335" w:author="Heather Perreaux" w:date="2010-05-12T08:40:00Z">
        <w:r w:rsidRPr="00D02152" w:rsidDel="00CC70D3">
          <w:rPr>
            <w:b/>
          </w:rPr>
          <w:delText>o</w:delText>
        </w:r>
      </w:del>
      <w:proofErr w:type="gramStart"/>
      <w:ins w:id="336" w:author="Heather Perreaux" w:date="2010-05-12T08:40:00Z">
        <w:r w:rsidR="00CC70D3">
          <w:rPr>
            <w:b/>
          </w:rPr>
          <w:t>O</w:t>
        </w:r>
      </w:ins>
      <w:r w:rsidRPr="00D02152">
        <w:rPr>
          <w:b/>
        </w:rPr>
        <w:t>n</w:t>
      </w:r>
      <w:proofErr w:type="gramEnd"/>
      <w:r w:rsidR="009D20B1" w:rsidRPr="00D02152">
        <w:rPr>
          <w:b/>
        </w:rPr>
        <w:t xml:space="preserve"> –</w:t>
      </w:r>
      <w:r w:rsidR="009D20B1">
        <w:t xml:space="preserve"> appl</w:t>
      </w:r>
      <w:r w:rsidR="0039270C">
        <w:t xml:space="preserve">ied </w:t>
      </w:r>
      <w:r w:rsidR="009D20B1">
        <w:t>when a task has a hard start date</w:t>
      </w:r>
      <w:r w:rsidR="00E53496">
        <w:t xml:space="preserve">.  The task will move to the constraint date and </w:t>
      </w:r>
      <w:del w:id="337" w:author="Ellen Lehnert" w:date="2010-07-13T21:19:00Z">
        <w:r w:rsidR="00E53496" w:rsidDel="00917741">
          <w:delText xml:space="preserve">be </w:delText>
        </w:r>
      </w:del>
      <w:ins w:id="338" w:author="Ellen Lehnert" w:date="2010-07-13T21:19:00Z">
        <w:r w:rsidR="00917741">
          <w:t xml:space="preserve">is </w:t>
        </w:r>
      </w:ins>
      <w:r w:rsidR="00E53496">
        <w:t>fixed</w:t>
      </w:r>
      <w:ins w:id="339" w:author="Ellen Lehnert" w:date="2010-07-13T21:19:00Z">
        <w:r w:rsidR="00917741">
          <w:t xml:space="preserve"> on that date</w:t>
        </w:r>
      </w:ins>
      <w:r w:rsidR="00E53496">
        <w:t xml:space="preserve">. </w:t>
      </w:r>
      <w:r w:rsidR="007C7C8A">
        <w:br/>
      </w:r>
      <w:r w:rsidR="006C4214">
        <w:tab/>
      </w:r>
    </w:p>
    <w:p w:rsidR="00D02152" w:rsidRDefault="00434D28" w:rsidP="002015F4">
      <w:pPr>
        <w:pStyle w:val="ListParagraph"/>
        <w:numPr>
          <w:ilvl w:val="0"/>
          <w:numId w:val="8"/>
        </w:numPr>
      </w:pPr>
      <w:r w:rsidRPr="00D02152">
        <w:rPr>
          <w:b/>
        </w:rPr>
        <w:t xml:space="preserve">Must </w:t>
      </w:r>
      <w:ins w:id="340" w:author="Heather Perreaux" w:date="2010-05-12T08:40:00Z">
        <w:r w:rsidR="00CC70D3">
          <w:rPr>
            <w:b/>
          </w:rPr>
          <w:t>F</w:t>
        </w:r>
      </w:ins>
      <w:del w:id="341" w:author="Heather Perreaux" w:date="2010-05-12T08:40:00Z">
        <w:r w:rsidRPr="00D02152" w:rsidDel="00CC70D3">
          <w:rPr>
            <w:b/>
          </w:rPr>
          <w:delText>f</w:delText>
        </w:r>
      </w:del>
      <w:r w:rsidRPr="00D02152">
        <w:rPr>
          <w:b/>
        </w:rPr>
        <w:t xml:space="preserve">inish </w:t>
      </w:r>
      <w:ins w:id="342" w:author="Heather Perreaux" w:date="2010-05-12T08:40:00Z">
        <w:r w:rsidR="00CC70D3">
          <w:rPr>
            <w:b/>
          </w:rPr>
          <w:t>O</w:t>
        </w:r>
      </w:ins>
      <w:del w:id="343" w:author="Heather Perreaux" w:date="2010-05-12T08:40:00Z">
        <w:r w:rsidRPr="00D02152" w:rsidDel="00CC70D3">
          <w:rPr>
            <w:b/>
          </w:rPr>
          <w:delText>o</w:delText>
        </w:r>
      </w:del>
      <w:r w:rsidRPr="00D02152">
        <w:rPr>
          <w:b/>
        </w:rPr>
        <w:t>n</w:t>
      </w:r>
      <w:r w:rsidR="009D20B1" w:rsidRPr="00D02152">
        <w:rPr>
          <w:b/>
        </w:rPr>
        <w:t xml:space="preserve"> -</w:t>
      </w:r>
      <w:r w:rsidR="009D20B1">
        <w:t xml:space="preserve"> appl</w:t>
      </w:r>
      <w:r w:rsidR="009A4F60">
        <w:t xml:space="preserve">ied </w:t>
      </w:r>
      <w:r w:rsidR="009D20B1">
        <w:t>when a task has a hard finish date</w:t>
      </w:r>
      <w:r w:rsidR="00E53496">
        <w:t xml:space="preserve">. </w:t>
      </w:r>
      <w:r w:rsidR="00E53496" w:rsidRPr="00E53496">
        <w:t xml:space="preserve"> </w:t>
      </w:r>
      <w:r w:rsidR="00E53496">
        <w:t xml:space="preserve">The task will move to the constraint date and </w:t>
      </w:r>
      <w:del w:id="344" w:author="Ellen Lehnert" w:date="2010-07-13T21:19:00Z">
        <w:r w:rsidR="00E53496" w:rsidDel="00917741">
          <w:delText xml:space="preserve">be </w:delText>
        </w:r>
      </w:del>
      <w:ins w:id="345" w:author="Ellen Lehnert" w:date="2010-07-13T21:19:00Z">
        <w:r w:rsidR="00917741">
          <w:t xml:space="preserve">is </w:t>
        </w:r>
      </w:ins>
      <w:r w:rsidR="00E53496">
        <w:t>fixed</w:t>
      </w:r>
      <w:ins w:id="346" w:author="Ellen Lehnert" w:date="2010-07-13T21:19:00Z">
        <w:r w:rsidR="00917741">
          <w:t xml:space="preserve"> on that date</w:t>
        </w:r>
      </w:ins>
      <w:r w:rsidR="00E53496">
        <w:t xml:space="preserve">. </w:t>
      </w:r>
      <w:r w:rsidR="00E53496">
        <w:br/>
      </w:r>
    </w:p>
    <w:p w:rsidR="00D02152" w:rsidRPr="00D02152" w:rsidRDefault="00D02152" w:rsidP="00D02152">
      <w:pPr>
        <w:rPr>
          <w:b/>
        </w:rPr>
      </w:pPr>
      <w:r w:rsidRPr="00D02152">
        <w:rPr>
          <w:b/>
        </w:rPr>
        <w:t xml:space="preserve">To create a </w:t>
      </w:r>
      <w:r w:rsidR="00E26A30">
        <w:rPr>
          <w:b/>
        </w:rPr>
        <w:t xml:space="preserve">task </w:t>
      </w:r>
      <w:r w:rsidRPr="00D02152">
        <w:rPr>
          <w:b/>
        </w:rPr>
        <w:t xml:space="preserve">constraint: </w:t>
      </w:r>
    </w:p>
    <w:p w:rsidR="00D02152" w:rsidRDefault="00D02152" w:rsidP="00D02152">
      <w:pPr>
        <w:pStyle w:val="ListParagraph"/>
        <w:numPr>
          <w:ilvl w:val="0"/>
          <w:numId w:val="10"/>
        </w:numPr>
      </w:pPr>
      <w:r>
        <w:t xml:space="preserve">Double click on a </w:t>
      </w:r>
      <w:r w:rsidR="00D253BB" w:rsidRPr="000264D8">
        <w:rPr>
          <w:b/>
        </w:rPr>
        <w:t xml:space="preserve">task </w:t>
      </w:r>
      <w:r>
        <w:t>to open the Task Information dialog box</w:t>
      </w:r>
    </w:p>
    <w:p w:rsidR="00D02152" w:rsidRDefault="00D02152" w:rsidP="00D02152">
      <w:pPr>
        <w:pStyle w:val="ListParagraph"/>
        <w:numPr>
          <w:ilvl w:val="0"/>
          <w:numId w:val="10"/>
        </w:numPr>
      </w:pPr>
      <w:r>
        <w:t xml:space="preserve">Click </w:t>
      </w:r>
      <w:r w:rsidR="00D253BB" w:rsidRPr="000264D8">
        <w:rPr>
          <w:b/>
        </w:rPr>
        <w:t>Advanced</w:t>
      </w:r>
      <w:r>
        <w:t xml:space="preserve"> tab</w:t>
      </w:r>
    </w:p>
    <w:p w:rsidR="00D02152" w:rsidRDefault="00D02152" w:rsidP="00D02152">
      <w:pPr>
        <w:pStyle w:val="ListParagraph"/>
        <w:numPr>
          <w:ilvl w:val="0"/>
          <w:numId w:val="10"/>
        </w:numPr>
      </w:pPr>
      <w:r>
        <w:t xml:space="preserve">Click </w:t>
      </w:r>
      <w:r w:rsidR="00D253BB" w:rsidRPr="000264D8">
        <w:rPr>
          <w:b/>
        </w:rPr>
        <w:t>Down Arrow</w:t>
      </w:r>
      <w:r>
        <w:t xml:space="preserve"> </w:t>
      </w:r>
      <w:r w:rsidR="00432611">
        <w:t>t</w:t>
      </w:r>
      <w:r>
        <w:t xml:space="preserve">o the right of </w:t>
      </w:r>
      <w:r w:rsidR="00432611">
        <w:t>C</w:t>
      </w:r>
      <w:r>
        <w:t>onstraint t</w:t>
      </w:r>
      <w:r w:rsidR="00432611">
        <w:t>ype</w:t>
      </w:r>
      <w:r>
        <w:t xml:space="preserve"> and select a constraint type</w:t>
      </w:r>
    </w:p>
    <w:p w:rsidR="00D02152" w:rsidRDefault="00D02152" w:rsidP="00D02152">
      <w:pPr>
        <w:pStyle w:val="ListParagraph"/>
        <w:numPr>
          <w:ilvl w:val="0"/>
          <w:numId w:val="10"/>
        </w:numPr>
      </w:pPr>
      <w:r>
        <w:t xml:space="preserve">Click </w:t>
      </w:r>
      <w:r w:rsidR="00D253BB" w:rsidRPr="000264D8">
        <w:rPr>
          <w:b/>
        </w:rPr>
        <w:t>Down Arrow</w:t>
      </w:r>
      <w:r>
        <w:t xml:space="preserve"> </w:t>
      </w:r>
      <w:r w:rsidR="00432611">
        <w:t>t</w:t>
      </w:r>
      <w:r>
        <w:t xml:space="preserve">o the right of </w:t>
      </w:r>
      <w:r w:rsidR="00432611">
        <w:t>C</w:t>
      </w:r>
      <w:r>
        <w:t>onstraint date and assign a date for the constraint</w:t>
      </w:r>
    </w:p>
    <w:p w:rsidR="00D02152" w:rsidRDefault="009718E9" w:rsidP="00D02152">
      <w:pPr>
        <w:pStyle w:val="ListParagraph"/>
        <w:numPr>
          <w:ilvl w:val="0"/>
          <w:numId w:val="10"/>
        </w:numPr>
      </w:pPr>
      <w:r>
        <w:t xml:space="preserve">Click </w:t>
      </w:r>
      <w:r w:rsidR="00D253BB" w:rsidRPr="000264D8">
        <w:rPr>
          <w:b/>
        </w:rPr>
        <w:t>OK</w:t>
      </w:r>
    </w:p>
    <w:p w:rsidR="002845A4" w:rsidRPr="00D02152" w:rsidRDefault="00BA3916" w:rsidP="002845A4">
      <w:pPr>
        <w:pStyle w:val="Art"/>
      </w:pPr>
      <w:r>
        <w:rPr>
          <w:noProof/>
        </w:rPr>
        <w:pict>
          <v:rect id="_x0000_s1042" style="position:absolute;margin-left:78.6pt;margin-top:118.55pt;width:366.6pt;height:121.8pt;z-index:251674624" filled="f" strokecolor="red" strokeweight="1pt"/>
        </w:pict>
      </w:r>
      <w:r w:rsidR="006C4214">
        <w:br/>
      </w:r>
      <w:r w:rsidR="00D02152">
        <w:rPr>
          <w:noProof/>
        </w:rPr>
        <w:drawing>
          <wp:inline distT="0" distB="0" distL="0" distR="0">
            <wp:extent cx="5715000" cy="355853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715000" cy="3558534"/>
                    </a:xfrm>
                    <a:prstGeom prst="rect">
                      <a:avLst/>
                    </a:prstGeom>
                    <a:noFill/>
                    <a:ln w="9525">
                      <a:noFill/>
                      <a:miter lim="800000"/>
                      <a:headEnd/>
                      <a:tailEnd/>
                    </a:ln>
                  </pic:spPr>
                </pic:pic>
              </a:graphicData>
            </a:graphic>
          </wp:inline>
        </w:drawing>
      </w:r>
      <w:r w:rsidR="007C7C8A">
        <w:br/>
      </w:r>
      <w:r w:rsidR="006C4214">
        <w:tab/>
      </w:r>
      <w:r w:rsidR="007C7C8A">
        <w:br/>
      </w:r>
      <w:r w:rsidR="002845A4" w:rsidRPr="00D02152">
        <w:t xml:space="preserve">To </w:t>
      </w:r>
      <w:r w:rsidR="002845A4">
        <w:t>remove</w:t>
      </w:r>
      <w:r w:rsidR="002845A4" w:rsidRPr="00D02152">
        <w:t xml:space="preserve"> a </w:t>
      </w:r>
      <w:r w:rsidR="00ED2172">
        <w:t xml:space="preserve">task </w:t>
      </w:r>
      <w:r w:rsidR="002845A4" w:rsidRPr="00D02152">
        <w:t xml:space="preserve">constraint: </w:t>
      </w:r>
    </w:p>
    <w:p w:rsidR="002845A4" w:rsidRDefault="002845A4" w:rsidP="009718E9">
      <w:pPr>
        <w:pStyle w:val="ListParagraph"/>
        <w:numPr>
          <w:ilvl w:val="0"/>
          <w:numId w:val="15"/>
        </w:numPr>
      </w:pPr>
      <w:r>
        <w:t>Double click on a task to open the Task Information dialog box</w:t>
      </w:r>
    </w:p>
    <w:p w:rsidR="002845A4" w:rsidRDefault="002845A4" w:rsidP="009718E9">
      <w:pPr>
        <w:pStyle w:val="ListParagraph"/>
        <w:numPr>
          <w:ilvl w:val="0"/>
          <w:numId w:val="15"/>
        </w:numPr>
      </w:pPr>
      <w:r>
        <w:t xml:space="preserve">Click </w:t>
      </w:r>
      <w:r w:rsidR="00D253BB" w:rsidRPr="000264D8">
        <w:rPr>
          <w:b/>
        </w:rPr>
        <w:t>Advanced</w:t>
      </w:r>
      <w:r>
        <w:t xml:space="preserve"> tab</w:t>
      </w:r>
    </w:p>
    <w:p w:rsidR="002845A4" w:rsidRPr="00EC2AF5" w:rsidRDefault="002845A4" w:rsidP="009718E9">
      <w:pPr>
        <w:pStyle w:val="ListParagraph"/>
        <w:numPr>
          <w:ilvl w:val="0"/>
          <w:numId w:val="15"/>
        </w:numPr>
        <w:rPr>
          <w:i/>
        </w:rPr>
      </w:pPr>
      <w:r>
        <w:t xml:space="preserve">Click </w:t>
      </w:r>
      <w:r w:rsidR="00D253BB" w:rsidRPr="000264D8">
        <w:rPr>
          <w:b/>
        </w:rPr>
        <w:t>Down Arrow</w:t>
      </w:r>
      <w:r>
        <w:t xml:space="preserve"> </w:t>
      </w:r>
      <w:r w:rsidR="00A13A83">
        <w:t>t</w:t>
      </w:r>
      <w:r>
        <w:t xml:space="preserve">o the right of the constraint title and select </w:t>
      </w:r>
      <w:r w:rsidR="00D253BB" w:rsidRPr="000264D8">
        <w:rPr>
          <w:b/>
        </w:rPr>
        <w:t>As soon as possible</w:t>
      </w:r>
    </w:p>
    <w:p w:rsidR="002845A4" w:rsidRDefault="002845A4" w:rsidP="009718E9">
      <w:pPr>
        <w:pStyle w:val="ListParagraph"/>
        <w:numPr>
          <w:ilvl w:val="0"/>
          <w:numId w:val="15"/>
        </w:numPr>
      </w:pPr>
      <w:r>
        <w:t xml:space="preserve">Click </w:t>
      </w:r>
      <w:r w:rsidR="00D253BB" w:rsidRPr="000264D8">
        <w:rPr>
          <w:b/>
        </w:rPr>
        <w:t>OK</w:t>
      </w:r>
    </w:p>
    <w:p w:rsidR="00884904" w:rsidRPr="002845A4" w:rsidRDefault="002845A4" w:rsidP="002845A4">
      <w:pPr>
        <w:pStyle w:val="Art"/>
        <w:rPr>
          <w:b w:val="0"/>
        </w:rPr>
      </w:pPr>
      <w:r>
        <w:rPr>
          <w:b w:val="0"/>
        </w:rPr>
        <w:t xml:space="preserve"> </w:t>
      </w:r>
    </w:p>
    <w:p w:rsidR="00575383" w:rsidRDefault="00575383" w:rsidP="00575383">
      <w:pPr>
        <w:pStyle w:val="Pb"/>
        <w:framePr w:wrap="around"/>
      </w:pPr>
    </w:p>
    <w:p w:rsidR="00E72409" w:rsidRDefault="00026E03" w:rsidP="00E72409">
      <w:pPr>
        <w:pStyle w:val="Heading2"/>
      </w:pPr>
      <w:bookmarkStart w:id="347" w:name="_Toc266903269"/>
      <w:r w:rsidRPr="00026E03">
        <w:t xml:space="preserve">Actions </w:t>
      </w:r>
      <w:r w:rsidR="00B838FC">
        <w:t>T</w:t>
      </w:r>
      <w:r w:rsidRPr="00026E03">
        <w:t>hat Create Automatic Con</w:t>
      </w:r>
      <w:r w:rsidR="00B838FC">
        <w:t>s</w:t>
      </w:r>
      <w:r w:rsidRPr="00026E03">
        <w:t>traints</w:t>
      </w:r>
      <w:bookmarkEnd w:id="347"/>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2B0332" w:rsidP="00E72409">
      <w:r>
        <w:t xml:space="preserve">The project manager </w:t>
      </w:r>
      <w:r w:rsidR="0054454E">
        <w:t xml:space="preserve">will </w:t>
      </w:r>
      <w:r w:rsidR="00EC2AF5">
        <w:t xml:space="preserve">manually </w:t>
      </w:r>
      <w:r w:rsidR="00D02152">
        <w:t>create</w:t>
      </w:r>
      <w:r>
        <w:t xml:space="preserve"> constraints</w:t>
      </w:r>
      <w:r w:rsidR="00143572">
        <w:t xml:space="preserve"> when </w:t>
      </w:r>
      <w:r w:rsidR="00D02152">
        <w:t xml:space="preserve">entering a constraint type and date </w:t>
      </w:r>
      <w:r w:rsidR="00D15013">
        <w:t>for</w:t>
      </w:r>
      <w:r w:rsidR="00EC2AF5">
        <w:t xml:space="preserve"> a task</w:t>
      </w:r>
      <w:del w:id="348" w:author="Heather Perreaux" w:date="2010-05-12T08:41:00Z">
        <w:r w:rsidR="001A0048" w:rsidDel="00AA2176">
          <w:delText>,</w:delText>
        </w:r>
      </w:del>
      <w:ins w:id="349" w:author="Heather Perreaux" w:date="2010-05-12T08:41:00Z">
        <w:r w:rsidR="00AA2176">
          <w:t xml:space="preserve">. </w:t>
        </w:r>
      </w:ins>
      <w:del w:id="350" w:author="Heather Perreaux" w:date="2010-05-12T08:41:00Z">
        <w:r w:rsidR="00EC2AF5" w:rsidDel="00AA2176">
          <w:delText xml:space="preserve"> </w:delText>
        </w:r>
        <w:r w:rsidR="00D02152" w:rsidDel="00AA2176">
          <w:delText xml:space="preserve">but </w:delText>
        </w:r>
        <w:r w:rsidR="009D1032" w:rsidDel="00AA2176">
          <w:delText>c</w:delText>
        </w:r>
      </w:del>
      <w:ins w:id="351" w:author="Heather Perreaux" w:date="2010-05-12T08:41:00Z">
        <w:r w:rsidR="00AA2176">
          <w:t>C</w:t>
        </w:r>
      </w:ins>
      <w:r w:rsidR="009D1032">
        <w:t xml:space="preserve">onstraints </w:t>
      </w:r>
      <w:r w:rsidR="00D02152">
        <w:t xml:space="preserve">can be created in other ways as well. </w:t>
      </w:r>
      <w:r w:rsidR="00362FB9">
        <w:t xml:space="preserve"> </w:t>
      </w:r>
    </w:p>
    <w:p w:rsidR="00362FB9" w:rsidRPr="000264D8" w:rsidRDefault="00362FB9" w:rsidP="00E72409">
      <w:pPr>
        <w:rPr>
          <w:i/>
        </w:rPr>
      </w:pPr>
      <w:r w:rsidRPr="00362FB9">
        <w:rPr>
          <w:b/>
        </w:rPr>
        <w:t>NOTE:</w:t>
      </w:r>
      <w:r>
        <w:t xml:space="preserve">  </w:t>
      </w:r>
      <w:ins w:id="352" w:author="Heather Perreaux" w:date="2010-05-12T08:41:00Z">
        <w:r w:rsidR="00BA3916" w:rsidRPr="00BA3916">
          <w:rPr>
            <w:i/>
          </w:rPr>
          <w:t>Automatic</w:t>
        </w:r>
        <w:r w:rsidR="001C1570">
          <w:t xml:space="preserve"> </w:t>
        </w:r>
      </w:ins>
      <w:r w:rsidR="00D253BB" w:rsidRPr="000264D8">
        <w:rPr>
          <w:i/>
        </w:rPr>
        <w:t>Constraints</w:t>
      </w:r>
      <w:del w:id="353" w:author="Heather Perreaux" w:date="2010-05-12T08:42:00Z">
        <w:r w:rsidR="00D253BB" w:rsidRPr="000264D8" w:rsidDel="001C1570">
          <w:rPr>
            <w:i/>
          </w:rPr>
          <w:delText xml:space="preserve"> are only</w:delText>
        </w:r>
      </w:del>
      <w:r w:rsidR="00D253BB" w:rsidRPr="000264D8">
        <w:rPr>
          <w:i/>
        </w:rPr>
        <w:t xml:space="preserve"> </w:t>
      </w:r>
      <w:del w:id="354" w:author="Heather Perreaux" w:date="2010-05-12T08:42:00Z">
        <w:r w:rsidR="00D253BB" w:rsidRPr="000264D8" w:rsidDel="001C1570">
          <w:rPr>
            <w:i/>
          </w:rPr>
          <w:delText xml:space="preserve">applicable </w:delText>
        </w:r>
      </w:del>
      <w:ins w:id="355" w:author="Heather Perreaux" w:date="2010-05-12T08:42:00Z">
        <w:r w:rsidR="001C1570" w:rsidRPr="000264D8">
          <w:rPr>
            <w:i/>
          </w:rPr>
          <w:t>appl</w:t>
        </w:r>
        <w:r w:rsidR="001C1570">
          <w:rPr>
            <w:i/>
          </w:rPr>
          <w:t>y only</w:t>
        </w:r>
        <w:r w:rsidR="001C1570" w:rsidRPr="000264D8">
          <w:rPr>
            <w:i/>
          </w:rPr>
          <w:t xml:space="preserve"> </w:t>
        </w:r>
      </w:ins>
      <w:r w:rsidR="00D253BB" w:rsidRPr="000264D8">
        <w:rPr>
          <w:i/>
        </w:rPr>
        <w:t xml:space="preserve">when using </w:t>
      </w:r>
      <w:del w:id="356" w:author="Ellen Lehnert" w:date="2010-07-13T21:30:00Z">
        <w:r w:rsidR="00D253BB" w:rsidRPr="000264D8" w:rsidDel="00917741">
          <w:rPr>
            <w:i/>
          </w:rPr>
          <w:delText xml:space="preserve">automatic </w:delText>
        </w:r>
      </w:del>
      <w:ins w:id="357" w:author="Ellen Lehnert" w:date="2010-07-13T21:30:00Z">
        <w:r w:rsidR="00917741">
          <w:rPr>
            <w:i/>
          </w:rPr>
          <w:t>A</w:t>
        </w:r>
        <w:r w:rsidR="00917741" w:rsidRPr="000264D8">
          <w:rPr>
            <w:i/>
          </w:rPr>
          <w:t xml:space="preserve">utomatic </w:t>
        </w:r>
      </w:ins>
      <w:del w:id="358" w:author="Ellen Lehnert" w:date="2010-07-13T21:30:00Z">
        <w:r w:rsidR="00D253BB" w:rsidRPr="000264D8" w:rsidDel="00917741">
          <w:rPr>
            <w:i/>
          </w:rPr>
          <w:delText>scheduling</w:delText>
        </w:r>
      </w:del>
      <w:ins w:id="359" w:author="Ellen Lehnert" w:date="2010-07-13T21:30:00Z">
        <w:r w:rsidR="00917741">
          <w:rPr>
            <w:i/>
          </w:rPr>
          <w:t>S</w:t>
        </w:r>
        <w:r w:rsidR="00917741" w:rsidRPr="000264D8">
          <w:rPr>
            <w:i/>
          </w:rPr>
          <w:t>cheduling</w:t>
        </w:r>
        <w:r w:rsidR="00917741">
          <w:rPr>
            <w:i/>
          </w:rPr>
          <w:t xml:space="preserve"> mode</w:t>
        </w:r>
      </w:ins>
      <w:r w:rsidR="00D253BB" w:rsidRPr="000264D8">
        <w:rPr>
          <w:i/>
        </w:rPr>
        <w:t xml:space="preserve">.  </w:t>
      </w:r>
      <w:del w:id="360" w:author="Ellen Lehnert" w:date="2010-07-13T21:30:00Z">
        <w:r w:rsidR="00D253BB" w:rsidRPr="000264D8" w:rsidDel="00917741">
          <w:rPr>
            <w:i/>
          </w:rPr>
          <w:delText>Manual scheduling will not calculate the schedule</w:delText>
        </w:r>
        <w:r w:rsidR="00D15013" w:rsidDel="00917741">
          <w:rPr>
            <w:i/>
          </w:rPr>
          <w:delText xml:space="preserve"> and</w:delText>
        </w:r>
        <w:r w:rsidR="00E100D5" w:rsidDel="00917741">
          <w:rPr>
            <w:i/>
          </w:rPr>
          <w:delText>,</w:delText>
        </w:r>
        <w:r w:rsidR="00D15013" w:rsidDel="00917741">
          <w:rPr>
            <w:i/>
          </w:rPr>
          <w:delText xml:space="preserve"> a</w:delText>
        </w:r>
        <w:r w:rsidR="00D253BB" w:rsidRPr="000264D8" w:rsidDel="00917741">
          <w:rPr>
            <w:i/>
          </w:rPr>
          <w:delText>s a result, constraints will not be required or used.</w:delText>
        </w:r>
        <w:r w:rsidR="00366A68" w:rsidDel="00917741">
          <w:rPr>
            <w:i/>
          </w:rPr>
          <w:delText xml:space="preserve"> </w:delText>
        </w:r>
      </w:del>
    </w:p>
    <w:p w:rsidR="00143572" w:rsidRDefault="007014FB" w:rsidP="007014FB">
      <w:ins w:id="361" w:author="Heather Perreaux" w:date="2010-05-12T08:58:00Z">
        <w:r>
          <w:t xml:space="preserve">If a </w:t>
        </w:r>
      </w:ins>
      <w:ins w:id="362" w:author="Heather Perreaux" w:date="2010-05-12T09:00:00Z">
        <w:r w:rsidR="00B401D6">
          <w:t xml:space="preserve">Start </w:t>
        </w:r>
        <w:del w:id="363" w:author="Ellen Lehnert" w:date="2010-07-13T21:31:00Z">
          <w:r w:rsidR="00B401D6" w:rsidDel="00917741">
            <w:delText xml:space="preserve">or Finish </w:delText>
          </w:r>
        </w:del>
      </w:ins>
      <w:ins w:id="364" w:author="Heather Perreaux" w:date="2010-05-12T08:58:00Z">
        <w:r>
          <w:t xml:space="preserve">date is entered </w:t>
        </w:r>
      </w:ins>
      <w:ins w:id="365" w:author="Ellen Lehnert" w:date="2010-07-13T21:30:00Z">
        <w:r w:rsidR="00917741">
          <w:t xml:space="preserve">for an </w:t>
        </w:r>
      </w:ins>
      <w:ins w:id="366" w:author="Heather Perreaux" w:date="2010-05-12T08:58:00Z">
        <w:del w:id="367" w:author="Ellen Lehnert" w:date="2010-07-13T21:30:00Z">
          <w:r w:rsidDel="00917741">
            <w:delText xml:space="preserve">while in </w:delText>
          </w:r>
        </w:del>
        <w:proofErr w:type="gramStart"/>
        <w:r>
          <w:t>Automatic</w:t>
        </w:r>
      </w:ins>
      <w:ins w:id="368" w:author="Ellen Lehnert" w:date="2010-07-13T21:30:00Z">
        <w:r w:rsidR="00917741">
          <w:t>ally</w:t>
        </w:r>
        <w:proofErr w:type="gramEnd"/>
        <w:r w:rsidR="00917741">
          <w:t xml:space="preserve"> scheduled task</w:t>
        </w:r>
      </w:ins>
      <w:ins w:id="369" w:author="Heather Perreaux" w:date="2010-05-12T08:58:00Z">
        <w:del w:id="370" w:author="Ellen Lehnert" w:date="2010-07-13T21:31:00Z">
          <w:r w:rsidDel="00917741">
            <w:delText xml:space="preserve"> Mode</w:delText>
          </w:r>
        </w:del>
        <w:r>
          <w:t>, a</w:t>
        </w:r>
        <w:del w:id="371" w:author="Ellen Lehnert" w:date="2010-07-13T21:31:00Z">
          <w:r w:rsidDel="00917741">
            <w:delText>n automatic</w:delText>
          </w:r>
        </w:del>
        <w:r>
          <w:t xml:space="preserve"> Start No Earlier Than </w:t>
        </w:r>
      </w:ins>
      <w:ins w:id="372" w:author="Ellen Lehnert" w:date="2010-07-13T21:31:00Z">
        <w:r w:rsidR="00917741">
          <w:t>constraint will be applied to the task.  If a finish date is enteres a</w:t>
        </w:r>
      </w:ins>
      <w:ins w:id="373" w:author="Heather Perreaux" w:date="2010-05-12T08:58:00Z">
        <w:del w:id="374" w:author="Ellen Lehnert" w:date="2010-07-13T21:31:00Z">
          <w:r w:rsidDel="00917741">
            <w:delText>or</w:delText>
          </w:r>
        </w:del>
        <w:r>
          <w:t xml:space="preserve"> Finish No Earlier </w:t>
        </w:r>
        <w:proofErr w:type="gramStart"/>
        <w:r>
          <w:t>Than</w:t>
        </w:r>
        <w:proofErr w:type="gramEnd"/>
        <w:r>
          <w:t xml:space="preserve"> constraint will be applied.</w:t>
        </w:r>
      </w:ins>
      <w:del w:id="375" w:author="Heather Perreaux" w:date="2010-05-12T08:59:00Z">
        <w:r w:rsidR="00143572" w:rsidDel="007014FB">
          <w:delText xml:space="preserve">When scheduling tasks in automatic mode if a date is entered into the start or the finish columns, a constraint will be automatically applied to the task. </w:delText>
        </w:r>
      </w:del>
      <w:r w:rsidR="00143572">
        <w:t xml:space="preserve"> </w:t>
      </w:r>
    </w:p>
    <w:p w:rsidR="00143572" w:rsidRDefault="00143572" w:rsidP="00E72409">
      <w:r>
        <w:t xml:space="preserve">In the example below, a </w:t>
      </w:r>
      <w:ins w:id="376" w:author="Heather Perreaux" w:date="2010-05-12T08:59:00Z">
        <w:r w:rsidR="00221712">
          <w:t xml:space="preserve">finish </w:t>
        </w:r>
      </w:ins>
      <w:r>
        <w:t>date was entered</w:t>
      </w:r>
      <w:ins w:id="377" w:author="Heather Perreaux" w:date="2010-05-12T08:59:00Z">
        <w:r w:rsidR="00221712">
          <w:t xml:space="preserve"> </w:t>
        </w:r>
      </w:ins>
      <w:ins w:id="378" w:author="Ellen Lehnert" w:date="2010-07-13T21:35:00Z">
        <w:r w:rsidR="00917741">
          <w:t xml:space="preserve">in the finish column </w:t>
        </w:r>
      </w:ins>
      <w:del w:id="379" w:author="Heather Perreaux" w:date="2010-05-12T08:59:00Z">
        <w:r w:rsidDel="00221712">
          <w:delText xml:space="preserve"> in to the finish </w:delText>
        </w:r>
        <w:r w:rsidR="00EC2AF5" w:rsidDel="00221712">
          <w:delText xml:space="preserve">column </w:delText>
        </w:r>
        <w:r w:rsidDel="00221712">
          <w:delText>of</w:delText>
        </w:r>
      </w:del>
      <w:ins w:id="380" w:author="Heather Perreaux" w:date="2010-05-12T08:59:00Z">
        <w:r w:rsidR="00221712">
          <w:t xml:space="preserve">for </w:t>
        </w:r>
      </w:ins>
      <w:del w:id="381" w:author="Heather Perreaux" w:date="2010-05-12T08:59:00Z">
        <w:r w:rsidDel="00000F6C">
          <w:delText xml:space="preserve"> </w:delText>
        </w:r>
      </w:del>
      <w:r>
        <w:t xml:space="preserve">task </w:t>
      </w:r>
      <w:r w:rsidR="00EC2AF5">
        <w:t>7</w:t>
      </w:r>
      <w:r>
        <w:t xml:space="preserve">.  The result is that a “Finish </w:t>
      </w:r>
      <w:r w:rsidR="002B3140">
        <w:t>N</w:t>
      </w:r>
      <w:r>
        <w:t>o Earlier Than</w:t>
      </w:r>
      <w:r w:rsidR="005D30B1">
        <w:t>” constraint</w:t>
      </w:r>
      <w:r>
        <w:t xml:space="preserve"> was placed on the task</w:t>
      </w:r>
      <w:ins w:id="382" w:author="Ellen Lehnert" w:date="2010-07-13T21:32:00Z">
        <w:r w:rsidR="00917741">
          <w:t xml:space="preserve">.  The task will move out to the date entered and a green triangle will be shown in the date field.  The constraint is also shown by an indicator in the indicator column.  Hover you mouse pointer over the indicator to see </w:t>
        </w:r>
      </w:ins>
      <w:ins w:id="383" w:author="Ellen Lehnert" w:date="2010-07-13T21:34:00Z">
        <w:r w:rsidR="00917741">
          <w:t>the</w:t>
        </w:r>
      </w:ins>
      <w:ins w:id="384" w:author="Ellen Lehnert" w:date="2010-07-13T21:32:00Z">
        <w:r w:rsidR="00917741">
          <w:t xml:space="preserve"> explanation </w:t>
        </w:r>
      </w:ins>
      <w:ins w:id="385" w:author="Ellen Lehnert" w:date="2010-07-13T21:34:00Z">
        <w:r w:rsidR="00917741">
          <w:t xml:space="preserve">shown below. </w:t>
        </w:r>
      </w:ins>
      <w:del w:id="386" w:author="Ellen Lehnert" w:date="2010-07-13T21:32:00Z">
        <w:r w:rsidDel="00917741">
          <w:delText xml:space="preserve"> </w:delText>
        </w:r>
      </w:del>
    </w:p>
    <w:p w:rsidR="00143572" w:rsidRDefault="00143572" w:rsidP="00E72409"/>
    <w:p w:rsidR="00143572" w:rsidRDefault="00BA3916" w:rsidP="00143572">
      <w:pPr>
        <w:pStyle w:val="Art"/>
        <w:jc w:val="center"/>
      </w:pPr>
      <w:r>
        <w:rPr>
          <w:noProof/>
        </w:rPr>
        <w:pict>
          <v:rect id="_x0000_s1046" style="position:absolute;left:0;text-align:left;margin-left:331.8pt;margin-top:145.1pt;width:123.6pt;height:37.8pt;z-index:251678720" filled="f" strokecolor="red" strokeweight="1pt"/>
        </w:pict>
      </w:r>
      <w:r>
        <w:rPr>
          <w:noProof/>
        </w:rPr>
        <w:pict>
          <v:rect id="_x0000_s1045" style="position:absolute;left:0;text-align:left;margin-left:12pt;margin-top:145.1pt;width:123.6pt;height:37.8pt;z-index:251677696" filled="f" strokecolor="red" strokeweight="1pt"/>
        </w:pict>
      </w:r>
      <w:r>
        <w:rPr>
          <w:noProof/>
        </w:rPr>
        <w:pict>
          <v:rect id="_x0000_s1044" style="position:absolute;left:0;text-align:left;margin-left:8.4pt;margin-top:13.7pt;width:123.6pt;height:37.8pt;z-index:251676672" filled="f" strokecolor="red" strokeweight="1pt"/>
        </w:pict>
      </w:r>
      <w:r>
        <w:rPr>
          <w:noProof/>
        </w:rPr>
        <w:pict>
          <v:rect id="_x0000_s1043" style="position:absolute;left:0;text-align:left;margin-left:254.4pt;margin-top:13.7pt;width:51pt;height:16.2pt;z-index:251675648" filled="f" strokecolor="red" strokeweight="1pt"/>
        </w:pict>
      </w:r>
      <w:r w:rsidR="00143572">
        <w:rPr>
          <w:noProof/>
        </w:rPr>
        <w:drawing>
          <wp:inline distT="0" distB="0" distL="0" distR="0">
            <wp:extent cx="5715000" cy="58636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715000" cy="586367"/>
                    </a:xfrm>
                    <a:prstGeom prst="rect">
                      <a:avLst/>
                    </a:prstGeom>
                    <a:noFill/>
                    <a:ln w="9525">
                      <a:noFill/>
                      <a:miter lim="800000"/>
                      <a:headEnd/>
                      <a:tailEnd/>
                    </a:ln>
                  </pic:spPr>
                </pic:pic>
              </a:graphicData>
            </a:graphic>
          </wp:inline>
        </w:drawing>
      </w:r>
    </w:p>
    <w:p w:rsidR="00EC2AF5" w:rsidRDefault="00EC2AF5" w:rsidP="00E72409"/>
    <w:p w:rsidR="00362FB9" w:rsidRDefault="00143572" w:rsidP="00E72409">
      <w:r>
        <w:t>In the next example</w:t>
      </w:r>
      <w:r w:rsidR="002B3140">
        <w:t>,</w:t>
      </w:r>
      <w:r>
        <w:t xml:space="preserve"> a </w:t>
      </w:r>
      <w:ins w:id="387" w:author="Ellen Lehnert" w:date="2010-07-13T21:35:00Z">
        <w:r w:rsidR="00917741">
          <w:t xml:space="preserve">start </w:t>
        </w:r>
      </w:ins>
      <w:r>
        <w:t xml:space="preserve">date </w:t>
      </w:r>
      <w:r w:rsidR="002B3140">
        <w:t xml:space="preserve">has been </w:t>
      </w:r>
      <w:r>
        <w:t xml:space="preserve">entered in the </w:t>
      </w:r>
      <w:del w:id="388" w:author="Ellen Lehnert" w:date="2010-07-13T21:35:00Z">
        <w:r w:rsidDel="00917741">
          <w:delText>“S</w:delText>
        </w:r>
      </w:del>
      <w:ins w:id="389" w:author="Ellen Lehnert" w:date="2010-07-13T21:35:00Z">
        <w:r w:rsidR="00917741">
          <w:t>s</w:t>
        </w:r>
      </w:ins>
      <w:r>
        <w:t>tart</w:t>
      </w:r>
      <w:ins w:id="390" w:author="Ellen Lehnert" w:date="2010-07-13T21:35:00Z">
        <w:r w:rsidR="00917741">
          <w:t xml:space="preserve"> column</w:t>
        </w:r>
      </w:ins>
      <w:del w:id="391" w:author="Ellen Lehnert" w:date="2010-07-13T21:35:00Z">
        <w:r w:rsidDel="00917741">
          <w:delText>” field</w:delText>
        </w:r>
      </w:del>
      <w:ins w:id="392" w:author="Ellen Lehnert" w:date="2010-07-13T21:35:00Z">
        <w:r w:rsidR="00917741">
          <w:t xml:space="preserve"> for</w:t>
        </w:r>
      </w:ins>
      <w:del w:id="393" w:author="Ellen Lehnert" w:date="2010-07-13T21:35:00Z">
        <w:r w:rsidDel="00917741">
          <w:delText xml:space="preserve"> </w:delText>
        </w:r>
        <w:r w:rsidR="002B3140" w:rsidDel="00917741">
          <w:delText>of</w:delText>
        </w:r>
      </w:del>
      <w:r w:rsidR="002B3140">
        <w:t xml:space="preserve"> task 12</w:t>
      </w:r>
      <w:r>
        <w:t xml:space="preserve">.  The result is that a “Start </w:t>
      </w:r>
      <w:r w:rsidR="002B3140">
        <w:t>N</w:t>
      </w:r>
      <w:r>
        <w:t xml:space="preserve">o </w:t>
      </w:r>
      <w:r w:rsidR="002B3140">
        <w:t>E</w:t>
      </w:r>
      <w:r>
        <w:t xml:space="preserve">arlier </w:t>
      </w:r>
      <w:r w:rsidR="002B3140">
        <w:t>T</w:t>
      </w:r>
      <w:r>
        <w:t>han” constraint was created for the task.</w:t>
      </w:r>
      <w:r w:rsidR="00EC2AF5">
        <w:t xml:space="preserve"> </w:t>
      </w:r>
      <w:ins w:id="394" w:author="Ellen Lehnert" w:date="2010-04-25T15:17:00Z">
        <w:del w:id="395" w:author="Heather Perreaux" w:date="2010-05-11T19:05:00Z">
          <w:r w:rsidR="00F62679" w:rsidDel="0082025C">
            <w:delText xml:space="preserve">Frequently, </w:delText>
          </w:r>
        </w:del>
      </w:ins>
      <w:ins w:id="396" w:author="Ellen Lehnert" w:date="2010-04-25T16:32:00Z">
        <w:del w:id="397" w:author="Heather Perreaux" w:date="2010-05-11T19:05:00Z">
          <w:r w:rsidR="00D715FC" w:rsidDel="0082025C">
            <w:delText>c</w:delText>
          </w:r>
        </w:del>
      </w:ins>
      <w:ins w:id="398" w:author="Heather Perreaux" w:date="2010-05-11T19:05:00Z">
        <w:r w:rsidR="0082025C">
          <w:t>C</w:t>
        </w:r>
      </w:ins>
      <w:ins w:id="399" w:author="Ellen Lehnert" w:date="2010-04-25T16:32:00Z">
        <w:r w:rsidR="00D715FC">
          <w:t>reating a</w:t>
        </w:r>
      </w:ins>
      <w:ins w:id="400" w:author="Ellen Lehnert" w:date="2010-04-25T15:17:00Z">
        <w:r w:rsidR="00F62679">
          <w:t xml:space="preserve"> constraint will</w:t>
        </w:r>
      </w:ins>
      <w:ins w:id="401" w:author="Heather Perreaux" w:date="2010-05-11T19:05:00Z">
        <w:r w:rsidR="0082025C">
          <w:t xml:space="preserve"> often</w:t>
        </w:r>
      </w:ins>
      <w:ins w:id="402" w:author="Ellen Lehnert" w:date="2010-04-25T15:17:00Z">
        <w:r w:rsidR="00F62679">
          <w:t xml:space="preserve"> break </w:t>
        </w:r>
        <w:del w:id="403" w:author="Heather Perreaux" w:date="2010-05-11T19:05:00Z">
          <w:r w:rsidR="00F62679" w:rsidDel="0082025C">
            <w:delText xml:space="preserve">the </w:delText>
          </w:r>
        </w:del>
        <w:r w:rsidR="00F62679">
          <w:t xml:space="preserve">relationships between tasks as shown below. </w:t>
        </w:r>
      </w:ins>
    </w:p>
    <w:p w:rsidR="00143572" w:rsidRDefault="00143572" w:rsidP="00E72409"/>
    <w:p w:rsidR="00143572" w:rsidRDefault="00143572" w:rsidP="00143572">
      <w:pPr>
        <w:pStyle w:val="Art"/>
        <w:jc w:val="center"/>
      </w:pPr>
      <w:r>
        <w:rPr>
          <w:noProof/>
        </w:rPr>
        <w:drawing>
          <wp:inline distT="0" distB="0" distL="0" distR="0">
            <wp:extent cx="5715000" cy="632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15000" cy="632850"/>
                    </a:xfrm>
                    <a:prstGeom prst="rect">
                      <a:avLst/>
                    </a:prstGeom>
                    <a:noFill/>
                    <a:ln w="9525">
                      <a:noFill/>
                      <a:miter lim="800000"/>
                      <a:headEnd/>
                      <a:tailEnd/>
                    </a:ln>
                  </pic:spPr>
                </pic:pic>
              </a:graphicData>
            </a:graphic>
          </wp:inline>
        </w:drawing>
      </w:r>
    </w:p>
    <w:p w:rsidR="00EC2AF5" w:rsidRDefault="00EC2AF5" w:rsidP="00E72409"/>
    <w:p w:rsidR="00143572" w:rsidRDefault="005D30B1" w:rsidP="00E72409">
      <w:r>
        <w:t>In both cases</w:t>
      </w:r>
      <w:r w:rsidR="006D7480">
        <w:t>,</w:t>
      </w:r>
      <w:r>
        <w:t xml:space="preserve"> </w:t>
      </w:r>
      <w:ins w:id="404" w:author="Ellen Lehnert" w:date="2010-07-13T21:36:00Z">
        <w:r w:rsidR="00917741">
          <w:t xml:space="preserve">the </w:t>
        </w:r>
      </w:ins>
      <w:r>
        <w:t>error messages</w:t>
      </w:r>
      <w:del w:id="405" w:author="Ellen Lehnert" w:date="2010-07-13T21:36:00Z">
        <w:r w:rsidR="006D7480" w:rsidDel="00917741">
          <w:delText xml:space="preserve">, </w:delText>
        </w:r>
      </w:del>
      <w:ins w:id="406" w:author="Ellen Lehnert" w:date="2010-07-13T21:36:00Z">
        <w:r w:rsidR="00917741">
          <w:t xml:space="preserve"> shown</w:t>
        </w:r>
      </w:ins>
      <w:del w:id="407" w:author="Ellen Lehnert" w:date="2010-07-13T21:36:00Z">
        <w:r w:rsidR="006D7480" w:rsidDel="00917741">
          <w:delText>seen</w:delText>
        </w:r>
      </w:del>
      <w:r w:rsidR="006D7480">
        <w:t xml:space="preserve"> below</w:t>
      </w:r>
      <w:del w:id="408" w:author="Ellen Lehnert" w:date="2010-07-13T21:36:00Z">
        <w:r w:rsidR="006D7480" w:rsidDel="00917741">
          <w:delText xml:space="preserve">, </w:delText>
        </w:r>
        <w:r w:rsidDel="00917741">
          <w:delText>were</w:delText>
        </w:r>
      </w:del>
      <w:ins w:id="409" w:author="Ellen Lehnert" w:date="2010-07-13T21:36:00Z">
        <w:r w:rsidR="00917741">
          <w:t xml:space="preserve"> appeared</w:t>
        </w:r>
      </w:ins>
      <w:del w:id="410" w:author="Ellen Lehnert" w:date="2010-07-13T21:36:00Z">
        <w:r w:rsidDel="00917741">
          <w:delText xml:space="preserve"> shown</w:delText>
        </w:r>
      </w:del>
      <w:r>
        <w:t xml:space="preserve"> after the date values were entered warning that the constraint creat</w:t>
      </w:r>
      <w:r w:rsidR="006D7480">
        <w:t>ed</w:t>
      </w:r>
      <w:r>
        <w:t xml:space="preserve"> is not advised</w:t>
      </w:r>
      <w:r w:rsidR="006D7480">
        <w:t xml:space="preserve"> and the reason why</w:t>
      </w:r>
      <w:r>
        <w:t xml:space="preserve">. </w:t>
      </w:r>
      <w:ins w:id="411" w:author="Ellen Lehnert" w:date="2010-07-13T21:37:00Z">
        <w:r w:rsidR="00917741">
          <w:t xml:space="preserve"> The error message was triggered by the Planning Wizard. </w:t>
        </w:r>
      </w:ins>
    </w:p>
    <w:p w:rsidR="005D30B1" w:rsidRDefault="005D30B1" w:rsidP="005D30B1">
      <w:pPr>
        <w:pStyle w:val="Art"/>
        <w:jc w:val="center"/>
      </w:pPr>
      <w:r>
        <w:rPr>
          <w:noProof/>
        </w:rPr>
        <w:drawing>
          <wp:inline distT="0" distB="0" distL="0" distR="0">
            <wp:extent cx="3834765" cy="2872740"/>
            <wp:effectExtent l="1905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3834765" cy="2872740"/>
                    </a:xfrm>
                    <a:prstGeom prst="rect">
                      <a:avLst/>
                    </a:prstGeom>
                    <a:noFill/>
                    <a:ln w="9525">
                      <a:noFill/>
                      <a:miter lim="800000"/>
                      <a:headEnd/>
                      <a:tailEnd/>
                    </a:ln>
                  </pic:spPr>
                </pic:pic>
              </a:graphicData>
            </a:graphic>
          </wp:inline>
        </w:drawing>
      </w:r>
    </w:p>
    <w:p w:rsidR="00362FB9" w:rsidRDefault="00362FB9" w:rsidP="00E72409"/>
    <w:p w:rsidR="00485CD8" w:rsidRDefault="005D30B1" w:rsidP="00E72409">
      <w:del w:id="412" w:author="Ellen Lehnert" w:date="2010-07-13T21:38:00Z">
        <w:r w:rsidDel="00917741">
          <w:delText>The error message above i</w:delText>
        </w:r>
      </w:del>
      <w:ins w:id="413" w:author="Heather Perreaux" w:date="2010-05-12T09:17:00Z">
        <w:del w:id="414" w:author="Ellen Lehnert" w:date="2010-07-13T21:38:00Z">
          <w:r w:rsidR="00C10FD6" w:rsidDel="00917741">
            <w:delText>wa</w:delText>
          </w:r>
        </w:del>
      </w:ins>
      <w:del w:id="415" w:author="Ellen Lehnert" w:date="2010-07-13T21:38:00Z">
        <w:r w:rsidDel="00917741">
          <w:delText xml:space="preserve">s triggered by the Planning Wizard. </w:delText>
        </w:r>
      </w:del>
      <w:ins w:id="416" w:author="Ellen Lehnert" w:date="2010-07-13T21:38:00Z">
        <w:r w:rsidR="00917741">
          <w:t>Planning Wizard</w:t>
        </w:r>
      </w:ins>
      <w:del w:id="417" w:author="Ellen Lehnert" w:date="2010-07-13T21:38:00Z">
        <w:r w:rsidR="00485CD8" w:rsidDel="00917741">
          <w:delText>These</w:delText>
        </w:r>
      </w:del>
      <w:r w:rsidR="00485CD8">
        <w:t xml:space="preserve"> messages are optional</w:t>
      </w:r>
      <w:ins w:id="418" w:author="Heather Perreaux" w:date="2010-04-21T16:18:00Z">
        <w:r w:rsidR="00B0053A">
          <w:t xml:space="preserve"> and can be turned off</w:t>
        </w:r>
      </w:ins>
      <w:r w:rsidR="00485CD8">
        <w:t>.</w:t>
      </w:r>
      <w:ins w:id="419" w:author="Ellen Lehnert" w:date="2010-04-25T16:33:00Z">
        <w:r w:rsidR="00D715FC">
          <w:t xml:space="preserve">  If they are turned off, you will not be alerted to possible scheduling errors that might be created</w:t>
        </w:r>
      </w:ins>
      <w:ins w:id="420" w:author="Ellen Lehnert" w:date="2010-04-25T16:37:00Z">
        <w:r w:rsidR="00D715FC">
          <w:t xml:space="preserve"> as a result of creating a constraint</w:t>
        </w:r>
      </w:ins>
      <w:ins w:id="421" w:author="Ellen Lehnert" w:date="2010-04-26T16:07:00Z">
        <w:r w:rsidR="00366A68">
          <w:t xml:space="preserve"> or other scheduling issues</w:t>
        </w:r>
      </w:ins>
      <w:ins w:id="422" w:author="Ellen Lehnert" w:date="2010-04-25T16:33:00Z">
        <w:r w:rsidR="00D715FC">
          <w:t xml:space="preserve">.  </w:t>
        </w:r>
      </w:ins>
      <w:r w:rsidR="00485CD8">
        <w:t xml:space="preserve"> </w:t>
      </w:r>
      <w:ins w:id="423" w:author="Ellen Lehnert" w:date="2010-07-13T21:38:00Z">
        <w:r w:rsidR="00917741">
          <w:t>T</w:t>
        </w:r>
      </w:ins>
      <w:ins w:id="424" w:author="Ellen Lehnert" w:date="2010-04-25T16:35:00Z">
        <w:r w:rsidR="00D715FC">
          <w:t xml:space="preserve">he newer Project 2010 user will gain benefit from leaving this option turned on.  As the project manager becomes more experienced, it may be turned off. </w:t>
        </w:r>
      </w:ins>
      <w:r w:rsidR="00485CD8">
        <w:t xml:space="preserve"> </w:t>
      </w:r>
    </w:p>
    <w:p w:rsidR="005D30B1" w:rsidRPr="00E35CBB" w:rsidRDefault="00485CD8" w:rsidP="00E72409">
      <w:r w:rsidRPr="00E35CBB">
        <w:t xml:space="preserve">To </w:t>
      </w:r>
      <w:del w:id="425" w:author="Heather Perreaux" w:date="2010-05-12T09:18:00Z">
        <w:r w:rsidRPr="00E35CBB" w:rsidDel="007D2445">
          <w:delText xml:space="preserve">turn </w:delText>
        </w:r>
      </w:del>
      <w:r w:rsidRPr="00E35CBB">
        <w:t xml:space="preserve">change the planning message options for the Planning Wizard: </w:t>
      </w:r>
    </w:p>
    <w:p w:rsidR="00485CD8" w:rsidRDefault="00485CD8" w:rsidP="00E72409">
      <w:r>
        <w:t xml:space="preserve">Click </w:t>
      </w:r>
      <w:r w:rsidR="00D253BB" w:rsidRPr="0000437F">
        <w:rPr>
          <w:b/>
        </w:rPr>
        <w:t xml:space="preserve">File </w:t>
      </w:r>
      <w:r w:rsidR="00D253BB" w:rsidRPr="0000437F">
        <w:rPr>
          <w:b/>
        </w:rPr>
        <w:sym w:font="Wingdings" w:char="F0E0"/>
      </w:r>
      <w:r w:rsidR="00D253BB" w:rsidRPr="0000437F">
        <w:rPr>
          <w:b/>
        </w:rPr>
        <w:t xml:space="preserve"> Options </w:t>
      </w:r>
      <w:r w:rsidR="00D253BB" w:rsidRPr="0000437F">
        <w:rPr>
          <w:b/>
        </w:rPr>
        <w:sym w:font="Wingdings" w:char="F0E0"/>
      </w:r>
      <w:r w:rsidR="00D253BB" w:rsidRPr="0000437F">
        <w:rPr>
          <w:b/>
        </w:rPr>
        <w:t xml:space="preserve"> Advanced</w:t>
      </w:r>
      <w:r>
        <w:t xml:space="preserve">:  </w:t>
      </w:r>
    </w:p>
    <w:p w:rsidR="00485CD8" w:rsidRDefault="00485CD8" w:rsidP="00485CD8">
      <w:pPr>
        <w:pStyle w:val="Art"/>
        <w:jc w:val="center"/>
      </w:pPr>
      <w:r>
        <w:rPr>
          <w:noProof/>
        </w:rPr>
        <w:drawing>
          <wp:inline distT="0" distB="0" distL="0" distR="0">
            <wp:extent cx="2552065" cy="1153160"/>
            <wp:effectExtent l="1905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9E1CFE" w:rsidRDefault="009E1CFE" w:rsidP="00E72409"/>
    <w:p w:rsidR="00485CD8" w:rsidRDefault="00485CD8" w:rsidP="00E72409">
      <w:r>
        <w:t xml:space="preserve">When the Planning Wizard is turned off and a value is entered in the start or finish columns a smart tag will appear and </w:t>
      </w:r>
      <w:del w:id="426" w:author="Heather Perreaux" w:date="2010-05-12T09:19:00Z">
        <w:r w:rsidDel="007D2445">
          <w:delText xml:space="preserve">will give you </w:delText>
        </w:r>
      </w:del>
      <w:ins w:id="427" w:author="Heather Perreaux" w:date="2010-05-12T09:19:00Z">
        <w:r w:rsidR="007D2445">
          <w:t xml:space="preserve">offer </w:t>
        </w:r>
      </w:ins>
      <w:r>
        <w:t xml:space="preserve">the following </w:t>
      </w:r>
      <w:r w:rsidR="00B0053A">
        <w:t>options</w:t>
      </w:r>
      <w:r>
        <w:t xml:space="preserve">: </w:t>
      </w:r>
    </w:p>
    <w:p w:rsidR="009E1CFE" w:rsidRDefault="009E1CFE" w:rsidP="00E72409"/>
    <w:p w:rsidR="00485CD8" w:rsidRDefault="00485CD8" w:rsidP="00485CD8">
      <w:pPr>
        <w:pStyle w:val="Art"/>
        <w:jc w:val="center"/>
      </w:pPr>
      <w:r>
        <w:rPr>
          <w:noProof/>
        </w:rPr>
        <w:drawing>
          <wp:inline distT="0" distB="0" distL="0" distR="0">
            <wp:extent cx="4449445" cy="1160145"/>
            <wp:effectExtent l="1905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4449445" cy="1160145"/>
                    </a:xfrm>
                    <a:prstGeom prst="rect">
                      <a:avLst/>
                    </a:prstGeom>
                    <a:noFill/>
                    <a:ln w="9525">
                      <a:noFill/>
                      <a:miter lim="800000"/>
                      <a:headEnd/>
                      <a:tailEnd/>
                    </a:ln>
                  </pic:spPr>
                </pic:pic>
              </a:graphicData>
            </a:graphic>
          </wp:inline>
        </w:drawing>
      </w:r>
    </w:p>
    <w:p w:rsidR="00485CD8" w:rsidRDefault="00485CD8" w:rsidP="00E72409"/>
    <w:p w:rsidR="00362FB9" w:rsidRDefault="005D30B1" w:rsidP="00E72409">
      <w:pPr>
        <w:rPr>
          <w:ins w:id="428" w:author="Ellen Lehnert" w:date="2010-07-13T21:43:00Z"/>
        </w:rPr>
      </w:pPr>
      <w:r>
        <w:t xml:space="preserve">If your scheduling style is </w:t>
      </w:r>
      <w:r w:rsidR="000E55F4">
        <w:t xml:space="preserve">to </w:t>
      </w:r>
      <w:r>
        <w:t xml:space="preserve">enter dates on each task, it is recommended that you use </w:t>
      </w:r>
      <w:ins w:id="429" w:author="Heather Perreaux" w:date="2010-05-12T09:19:00Z">
        <w:r w:rsidR="000D79F5">
          <w:t xml:space="preserve">a </w:t>
        </w:r>
      </w:ins>
      <w:del w:id="430" w:author="Heather Perreaux" w:date="2010-05-12T09:19:00Z">
        <w:r w:rsidDel="000D79F5">
          <w:delText xml:space="preserve">the </w:delText>
        </w:r>
      </w:del>
      <w:r>
        <w:t xml:space="preserve">manual scheduling </w:t>
      </w:r>
      <w:del w:id="431" w:author="Heather Perreaux" w:date="2010-05-12T09:20:00Z">
        <w:r w:rsidDel="000D79F5">
          <w:delText>method available in the software</w:delText>
        </w:r>
      </w:del>
      <w:ins w:id="432" w:author="Heather Perreaux" w:date="2010-05-12T09:20:00Z">
        <w:r w:rsidR="000D79F5">
          <w:t>approach</w:t>
        </w:r>
      </w:ins>
      <w:r>
        <w:t xml:space="preserve"> instead of automatic scheduling.  </w:t>
      </w:r>
      <w:ins w:id="433" w:author="Ellen Lehnert" w:date="2010-04-25T16:02:00Z">
        <w:r w:rsidR="00E100D5">
          <w:t xml:space="preserve">This </w:t>
        </w:r>
        <w:del w:id="434" w:author="Heather Perreaux" w:date="2010-05-12T09:20:00Z">
          <w:r w:rsidR="00E100D5" w:rsidDel="000D79F5">
            <w:delText xml:space="preserve">method </w:delText>
          </w:r>
        </w:del>
        <w:r w:rsidR="00E100D5">
          <w:t xml:space="preserve">will allow for tasks to be scheduled to the dates entered and will not be subject to the automatic scheduling engine of the software.  </w:t>
        </w:r>
      </w:ins>
      <w:r w:rsidR="000E55F4">
        <w:t xml:space="preserve">If a </w:t>
      </w:r>
      <w:del w:id="435" w:author="Ellen Lehnert" w:date="2010-07-13T21:40:00Z">
        <w:r w:rsidR="000E55F4" w:rsidDel="00917741">
          <w:delText xml:space="preserve">project </w:delText>
        </w:r>
      </w:del>
      <w:ins w:id="436" w:author="Ellen Lehnert" w:date="2010-07-13T21:40:00Z">
        <w:r w:rsidR="00917741">
          <w:t xml:space="preserve">task </w:t>
        </w:r>
      </w:ins>
      <w:r w:rsidR="000E55F4">
        <w:t>is scheduled using</w:t>
      </w:r>
      <w:commentRangeStart w:id="437"/>
      <w:r w:rsidR="000E55F4">
        <w:t xml:space="preserve"> manual </w:t>
      </w:r>
      <w:commentRangeStart w:id="438"/>
      <w:r w:rsidR="000E55F4">
        <w:t>scheduling</w:t>
      </w:r>
      <w:commentRangeEnd w:id="437"/>
      <w:r w:rsidR="00036E0E">
        <w:rPr>
          <w:rStyle w:val="CommentReference"/>
        </w:rPr>
        <w:commentReference w:id="437"/>
      </w:r>
      <w:commentRangeEnd w:id="438"/>
      <w:r w:rsidR="00917741">
        <w:rPr>
          <w:rStyle w:val="CommentReference"/>
        </w:rPr>
        <w:commentReference w:id="438"/>
      </w:r>
      <w:r w:rsidR="000E55F4">
        <w:t xml:space="preserve">, </w:t>
      </w:r>
      <w:del w:id="439" w:author="Ellen Lehnert" w:date="2010-07-13T21:40:00Z">
        <w:r w:rsidR="000E55F4" w:rsidDel="00917741">
          <w:delText xml:space="preserve">project </w:delText>
        </w:r>
      </w:del>
      <w:ins w:id="440" w:author="Ellen Lehnert" w:date="2010-07-13T21:40:00Z">
        <w:r w:rsidR="00917741">
          <w:t xml:space="preserve">the </w:t>
        </w:r>
      </w:ins>
      <w:r w:rsidR="009E1CFE">
        <w:t xml:space="preserve">tasks </w:t>
      </w:r>
      <w:del w:id="441" w:author="Heather Perreaux" w:date="2010-04-21T16:21:00Z">
        <w:r w:rsidR="000E55F4" w:rsidDel="00B0053A">
          <w:delText xml:space="preserve">may </w:delText>
        </w:r>
      </w:del>
      <w:ins w:id="442" w:author="Heather Perreaux" w:date="2010-04-21T16:21:00Z">
        <w:r w:rsidR="00B0053A">
          <w:t xml:space="preserve">can </w:t>
        </w:r>
      </w:ins>
      <w:r w:rsidR="000E55F4">
        <w:t xml:space="preserve">be changed to automatic scheduling at any time.  </w:t>
      </w:r>
      <w:commentRangeStart w:id="443"/>
      <w:r w:rsidR="000E55F4">
        <w:t xml:space="preserve">There is also an option available that will keep tasks within 1 </w:t>
      </w:r>
      <w:ins w:id="444" w:author="Ellen Lehnert" w:date="2010-07-13T21:47:00Z">
        <w:r w:rsidR="00917741">
          <w:t xml:space="preserve">business </w:t>
        </w:r>
      </w:ins>
      <w:r w:rsidR="000E55F4">
        <w:t>day of the manually scheduled date</w:t>
      </w:r>
      <w:ins w:id="445" w:author="Ellen Lehnert" w:date="2010-04-25T16:39:00Z">
        <w:r w:rsidR="00D715FC">
          <w:t xml:space="preserve"> when changed to automatic scheduling</w:t>
        </w:r>
      </w:ins>
      <w:r w:rsidR="000E55F4">
        <w:t>.</w:t>
      </w:r>
      <w:commentRangeEnd w:id="443"/>
      <w:r w:rsidR="000D79F5">
        <w:rPr>
          <w:rStyle w:val="CommentReference"/>
        </w:rPr>
        <w:commentReference w:id="443"/>
      </w:r>
      <w:r w:rsidR="000E55F4">
        <w:t xml:space="preserve"> </w:t>
      </w:r>
    </w:p>
    <w:p w:rsidR="00917741" w:rsidRDefault="00917741" w:rsidP="00E72409">
      <w:pPr>
        <w:rPr>
          <w:ins w:id="446" w:author="Ellen Lehnert" w:date="2010-07-13T21:44:00Z"/>
        </w:rPr>
      </w:pPr>
      <w:ins w:id="447" w:author="Ellen Lehnert" w:date="2010-07-13T21:44:00Z">
        <w:r>
          <w:t xml:space="preserve">To set the option to </w:t>
        </w:r>
      </w:ins>
      <w:ins w:id="448" w:author="Ellen Lehnert" w:date="2010-07-13T21:46:00Z">
        <w:r>
          <w:t xml:space="preserve">schedule tasks on the nearest working day when changing to </w:t>
        </w:r>
        <w:proofErr w:type="gramStart"/>
        <w:r>
          <w:t>Automatically</w:t>
        </w:r>
        <w:proofErr w:type="gramEnd"/>
        <w:r>
          <w:t xml:space="preserve"> Scheduled mode: </w:t>
        </w:r>
      </w:ins>
      <w:ins w:id="449" w:author="Ellen Lehnert" w:date="2010-07-13T21:44:00Z">
        <w:r>
          <w:t xml:space="preserve"> </w:t>
        </w:r>
      </w:ins>
    </w:p>
    <w:p w:rsidR="00000000" w:rsidRDefault="00917741">
      <w:pPr>
        <w:pStyle w:val="ListParagraph"/>
        <w:numPr>
          <w:ilvl w:val="0"/>
          <w:numId w:val="36"/>
        </w:numPr>
        <w:rPr>
          <w:ins w:id="450" w:author="Ellen Lehnert" w:date="2010-07-13T21:45:00Z"/>
        </w:rPr>
      </w:pPr>
      <w:ins w:id="451" w:author="Ellen Lehnert" w:date="2010-07-13T21:44:00Z">
        <w:r>
          <w:t xml:space="preserve">Click on File </w:t>
        </w:r>
      </w:ins>
      <w:ins w:id="452" w:author="Ellen Lehnert" w:date="2010-07-13T21:45:00Z">
        <w:r>
          <w:sym w:font="Wingdings" w:char="F0E0"/>
        </w:r>
        <w:r>
          <w:t xml:space="preserve"> Options </w:t>
        </w:r>
        <w:r>
          <w:sym w:font="Wingdings" w:char="F0E0"/>
        </w:r>
        <w:r>
          <w:t xml:space="preserve"> Schedule</w:t>
        </w:r>
      </w:ins>
    </w:p>
    <w:p w:rsidR="00917741" w:rsidRDefault="00917741" w:rsidP="00E72409">
      <w:pPr>
        <w:rPr>
          <w:ins w:id="453" w:author="Ellen Lehnert" w:date="2010-07-13T21:45:00Z"/>
        </w:rPr>
      </w:pPr>
    </w:p>
    <w:p w:rsidR="00000000" w:rsidRDefault="00BA3916">
      <w:pPr>
        <w:pStyle w:val="Art"/>
        <w:jc w:val="center"/>
        <w:rPr>
          <w:ins w:id="454" w:author="Ellen Lehnert" w:date="2010-07-13T21:44:00Z"/>
        </w:rPr>
      </w:pPr>
      <w:r>
        <w:rPr>
          <w:noProof/>
        </w:rPr>
        <w:pict>
          <v:rect id="_x0000_s1047" style="position:absolute;left:0;text-align:left;margin-left:200.4pt;margin-top:146.3pt;width:235.8pt;height:24.6pt;z-index:251679744" filled="f" strokecolor="red" strokeweight="1pt"/>
        </w:pict>
      </w:r>
      <w:ins w:id="455" w:author="Ellen Lehnert" w:date="2010-07-13T21:45:00Z">
        <w:r w:rsidR="000D7C06">
          <w:rPr>
            <w:noProof/>
          </w:rPr>
          <w:drawing>
            <wp:inline distT="0" distB="0" distL="0" distR="0">
              <wp:extent cx="5715000" cy="2201914"/>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15000" cy="2201914"/>
                      </a:xfrm>
                      <a:prstGeom prst="rect">
                        <a:avLst/>
                      </a:prstGeom>
                      <a:noFill/>
                      <a:ln w="9525">
                        <a:noFill/>
                        <a:miter lim="800000"/>
                        <a:headEnd/>
                        <a:tailEnd/>
                      </a:ln>
                    </pic:spPr>
                  </pic:pic>
                </a:graphicData>
              </a:graphic>
            </wp:inline>
          </w:drawing>
        </w:r>
      </w:ins>
    </w:p>
    <w:p w:rsidR="00917741" w:rsidRDefault="00917741" w:rsidP="00E72409">
      <w:pPr>
        <w:rPr>
          <w:ins w:id="456" w:author="Ellen Lehnert" w:date="2010-07-13T21:44:00Z"/>
        </w:rPr>
      </w:pPr>
    </w:p>
    <w:p w:rsidR="00917741" w:rsidRDefault="00917741" w:rsidP="00E72409"/>
    <w:p w:rsidR="00E72409" w:rsidRDefault="00D253BB" w:rsidP="00E72409">
      <w:r w:rsidRPr="0000437F">
        <w:rPr>
          <w:b/>
        </w:rPr>
        <w:t>NOTE:</w:t>
      </w:r>
      <w:r w:rsidR="005D30B1">
        <w:t xml:space="preserve">  </w:t>
      </w:r>
      <w:r w:rsidRPr="0000437F">
        <w:rPr>
          <w:i/>
        </w:rPr>
        <w:t xml:space="preserve">Constraints will also be </w:t>
      </w:r>
      <w:del w:id="457" w:author="Ellen Lehnert" w:date="2010-07-13T21:43:00Z">
        <w:r w:rsidRPr="0000437F" w:rsidDel="00917741">
          <w:rPr>
            <w:i/>
          </w:rPr>
          <w:delText xml:space="preserve">set </w:delText>
        </w:r>
      </w:del>
      <w:ins w:id="458" w:author="Ellen Lehnert" w:date="2010-07-13T21:43:00Z">
        <w:r w:rsidR="00917741">
          <w:rPr>
            <w:i/>
          </w:rPr>
          <w:t>entered</w:t>
        </w:r>
        <w:r w:rsidR="00917741" w:rsidRPr="0000437F">
          <w:rPr>
            <w:i/>
          </w:rPr>
          <w:t xml:space="preserve"> </w:t>
        </w:r>
      </w:ins>
      <w:r w:rsidRPr="0000437F">
        <w:rPr>
          <w:i/>
        </w:rPr>
        <w:t>as a result of the tracking process which will be discussed in a future module</w:t>
      </w:r>
      <w:r w:rsidR="005D30B1">
        <w:t xml:space="preserve">. </w:t>
      </w:r>
    </w:p>
    <w:p w:rsidR="00E72409" w:rsidRDefault="00E72409" w:rsidP="00E72409">
      <w:pPr>
        <w:pStyle w:val="Pb"/>
        <w:framePr w:wrap="around"/>
      </w:pPr>
    </w:p>
    <w:p w:rsidR="00925671" w:rsidRDefault="00026E03" w:rsidP="00925671">
      <w:pPr>
        <w:pStyle w:val="Heading2"/>
      </w:pPr>
      <w:bookmarkStart w:id="459" w:name="_Toc266903270"/>
      <w:r w:rsidRPr="00026E03">
        <w:t xml:space="preserve">Effects of </w:t>
      </w:r>
      <w:r w:rsidR="00884904" w:rsidRPr="00026E03">
        <w:t>Constraints</w:t>
      </w:r>
      <w:bookmarkEnd w:id="459"/>
    </w:p>
    <w:p w:rsidR="00925671" w:rsidRDefault="00925671" w:rsidP="00925671">
      <w:pPr>
        <w:pStyle w:val="FormatPPT"/>
      </w:pPr>
      <w:r>
        <w:drawing>
          <wp:inline distT="0" distB="0" distL="0" distR="0">
            <wp:extent cx="3646805" cy="2306955"/>
            <wp:effectExtent l="19050" t="0" r="0" b="0"/>
            <wp:docPr id="117" name="Objec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7"/>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7C1F12" w:rsidRDefault="000E55F4" w:rsidP="00925671">
      <w:r>
        <w:t xml:space="preserve">Constraints </w:t>
      </w:r>
      <w:r w:rsidR="003F56C0">
        <w:t>may</w:t>
      </w:r>
      <w:r>
        <w:t xml:space="preserve"> cause errors in the scheduling of a project that are not </w:t>
      </w:r>
      <w:ins w:id="460" w:author="Ellen Lehnert" w:date="2010-04-25T16:40:00Z">
        <w:del w:id="461" w:author="Heather Perreaux" w:date="2010-05-11T19:08:00Z">
          <w:r w:rsidR="00D715FC" w:rsidDel="0000437F">
            <w:delText xml:space="preserve">easily </w:delText>
          </w:r>
        </w:del>
      </w:ins>
      <w:del w:id="462" w:author="Heather Perreaux" w:date="2010-05-11T19:08:00Z">
        <w:r w:rsidDel="0000437F">
          <w:delText>evident</w:delText>
        </w:r>
      </w:del>
      <w:ins w:id="463" w:author="Heather Perreaux" w:date="2010-05-11T19:08:00Z">
        <w:r w:rsidR="0000437F">
          <w:t>readily apparent</w:t>
        </w:r>
      </w:ins>
      <w:r w:rsidR="007C1F12">
        <w:t>.  Look at the example below and see if you can</w:t>
      </w:r>
      <w:ins w:id="464" w:author="Heather Perreaux" w:date="2010-05-12T09:23:00Z">
        <w:r w:rsidR="00036E0E">
          <w:t xml:space="preserve"> </w:t>
        </w:r>
      </w:ins>
      <w:del w:id="465" w:author="Heather Perreaux" w:date="2010-05-12T09:23:00Z">
        <w:r w:rsidR="007C1F12" w:rsidDel="00036E0E">
          <w:delText xml:space="preserve"> recognize</w:delText>
        </w:r>
      </w:del>
      <w:ins w:id="466" w:author="Heather Perreaux" w:date="2010-05-12T09:23:00Z">
        <w:r w:rsidR="00036E0E">
          <w:t>identify</w:t>
        </w:r>
      </w:ins>
      <w:r w:rsidR="007C1F12">
        <w:t xml:space="preserve"> the error. </w:t>
      </w:r>
    </w:p>
    <w:p w:rsidR="00925671" w:rsidRDefault="005F59DD" w:rsidP="007C1F12">
      <w:pPr>
        <w:pStyle w:val="Art"/>
        <w:jc w:val="center"/>
      </w:pPr>
      <w:r>
        <w:rPr>
          <w:b w:val="0"/>
          <w:noProof/>
        </w:rPr>
        <w:drawing>
          <wp:inline distT="0" distB="0" distL="0" distR="0">
            <wp:extent cx="5715000" cy="186090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5715000" cy="1860902"/>
                    </a:xfrm>
                    <a:prstGeom prst="rect">
                      <a:avLst/>
                    </a:prstGeom>
                    <a:noFill/>
                    <a:ln w="9525">
                      <a:noFill/>
                      <a:miter lim="800000"/>
                      <a:headEnd/>
                      <a:tailEnd/>
                    </a:ln>
                  </pic:spPr>
                </pic:pic>
              </a:graphicData>
            </a:graphic>
          </wp:inline>
        </w:drawing>
      </w:r>
    </w:p>
    <w:p w:rsidR="00925671" w:rsidRDefault="00925671" w:rsidP="00925671"/>
    <w:p w:rsidR="00925671" w:rsidRDefault="005F59DD" w:rsidP="00925671">
      <w:del w:id="467" w:author="Heather Perreaux" w:date="2010-05-12T09:24:00Z">
        <w:r w:rsidDel="00586832">
          <w:delText xml:space="preserve">If you see </w:delText>
        </w:r>
      </w:del>
      <w:ins w:id="468" w:author="Heather Perreaux" w:date="2010-05-12T09:24:00Z">
        <w:r w:rsidR="00586832">
          <w:t xml:space="preserve">There is </w:t>
        </w:r>
      </w:ins>
      <w:r>
        <w:t>an error in the calculation of the date for the task</w:t>
      </w:r>
      <w:ins w:id="469" w:author="Heather Perreaux" w:date="2010-05-12T09:24:00Z">
        <w:r w:rsidR="00586832">
          <w:t xml:space="preserve"> 9</w:t>
        </w:r>
      </w:ins>
      <w:r>
        <w:t xml:space="preserve"> “Initial Planning Complete”</w:t>
      </w:r>
      <w:del w:id="470" w:author="Heather Perreaux" w:date="2010-05-12T09:25:00Z">
        <w:r w:rsidDel="00586832">
          <w:delText xml:space="preserve"> </w:delText>
        </w:r>
        <w:r w:rsidR="009E2BF5" w:rsidDel="00586832">
          <w:delText xml:space="preserve">task 9 </w:delText>
        </w:r>
        <w:r w:rsidDel="00586832">
          <w:delText>you would be correct</w:delText>
        </w:r>
      </w:del>
      <w:r>
        <w:t xml:space="preserve">.  </w:t>
      </w:r>
      <w:del w:id="471" w:author="Heather Perreaux" w:date="2010-05-12T09:26:00Z">
        <w:r w:rsidDel="005F611E">
          <w:delText>Notice t</w:delText>
        </w:r>
      </w:del>
      <w:ins w:id="472" w:author="Heather Perreaux" w:date="2010-05-12T09:26:00Z">
        <w:r w:rsidR="005F611E">
          <w:t>T</w:t>
        </w:r>
      </w:ins>
      <w:r>
        <w:t xml:space="preserve">he relationship line after </w:t>
      </w:r>
      <w:del w:id="473" w:author="Heather Perreaux" w:date="2010-05-12T09:26:00Z">
        <w:r w:rsidDel="005F611E">
          <w:delText xml:space="preserve">the </w:delText>
        </w:r>
      </w:del>
      <w:r>
        <w:t>task</w:t>
      </w:r>
      <w:ins w:id="474" w:author="Heather Perreaux" w:date="2010-05-12T09:26:00Z">
        <w:r w:rsidR="005F611E">
          <w:t xml:space="preserve"> 8,</w:t>
        </w:r>
      </w:ins>
      <w:r>
        <w:t xml:space="preserve"> “Selection of Internal Auditors”</w:t>
      </w:r>
      <w:ins w:id="475" w:author="Heather Perreaux" w:date="2010-05-12T09:26:00Z">
        <w:r w:rsidR="005F611E">
          <w:t xml:space="preserve"> flows backwards in time</w:t>
        </w:r>
      </w:ins>
      <w:r>
        <w:t xml:space="preserve">.  </w:t>
      </w:r>
      <w:ins w:id="476" w:author="Heather Perreaux" w:date="2010-05-12T09:27:00Z">
        <w:r w:rsidR="005F611E">
          <w:t>The reason for this is that</w:t>
        </w:r>
      </w:ins>
      <w:del w:id="477" w:author="Heather Perreaux" w:date="2010-05-12T09:26:00Z">
        <w:r w:rsidDel="005F611E">
          <w:delText xml:space="preserve">The line goes backward.  </w:delText>
        </w:r>
      </w:del>
      <w:del w:id="478" w:author="Heather Perreaux" w:date="2010-05-12T09:27:00Z">
        <w:r w:rsidDel="005F611E">
          <w:delText>In addition</w:delText>
        </w:r>
      </w:del>
      <w:r>
        <w:t xml:space="preserve"> task 8 is scheduled to </w:t>
      </w:r>
      <w:del w:id="479" w:author="Heather Perreaux" w:date="2010-05-12T09:27:00Z">
        <w:r w:rsidDel="005F611E">
          <w:delText xml:space="preserve">be </w:delText>
        </w:r>
      </w:del>
      <w:r>
        <w:t>comple</w:t>
      </w:r>
      <w:ins w:id="480" w:author="Heather Perreaux" w:date="2010-04-21T16:24:00Z">
        <w:r w:rsidR="0098128B">
          <w:t>te</w:t>
        </w:r>
      </w:ins>
      <w:del w:id="481" w:author="Heather Perreaux" w:date="2010-04-21T16:24:00Z">
        <w:r w:rsidDel="0098128B">
          <w:delText>ted</w:delText>
        </w:r>
      </w:del>
      <w:r>
        <w:t xml:space="preserve"> </w:t>
      </w:r>
      <w:ins w:id="482" w:author="Ellen Lehnert" w:date="2010-07-13T21:49:00Z">
        <w:r w:rsidR="00796520">
          <w:t xml:space="preserve">on </w:t>
        </w:r>
      </w:ins>
      <w:del w:id="483" w:author="Heather Perreaux" w:date="2010-05-12T09:28:00Z">
        <w:r w:rsidDel="005F611E">
          <w:delText xml:space="preserve">on </w:delText>
        </w:r>
      </w:del>
      <w:r>
        <w:t>April 17</w:t>
      </w:r>
      <w:ins w:id="484" w:author="Heather Perreaux" w:date="2010-04-21T16:24:00Z">
        <w:r w:rsidR="0098128B">
          <w:t>,</w:t>
        </w:r>
      </w:ins>
      <w:r>
        <w:t xml:space="preserve"> </w:t>
      </w:r>
      <w:ins w:id="485" w:author="Heather Perreaux" w:date="2010-05-12T09:28:00Z">
        <w:r w:rsidR="005F611E">
          <w:t xml:space="preserve">one day later than </w:t>
        </w:r>
      </w:ins>
      <w:del w:id="486" w:author="Heather Perreaux" w:date="2010-05-12T09:27:00Z">
        <w:r w:rsidDel="005F611E">
          <w:delText>yet</w:delText>
        </w:r>
      </w:del>
      <w:del w:id="487" w:author="Heather Perreaux" w:date="2010-05-12T09:28:00Z">
        <w:r w:rsidDel="005F611E">
          <w:delText xml:space="preserve"> </w:delText>
        </w:r>
      </w:del>
      <w:r>
        <w:t xml:space="preserve">the milestone target date </w:t>
      </w:r>
      <w:del w:id="488" w:author="Heather Perreaux" w:date="2010-05-12T09:28:00Z">
        <w:r w:rsidDel="005F611E">
          <w:delText>is</w:delText>
        </w:r>
      </w:del>
      <w:ins w:id="489" w:author="Heather Perreaux" w:date="2010-05-12T09:28:00Z">
        <w:r w:rsidR="005F611E">
          <w:t>of</w:t>
        </w:r>
      </w:ins>
      <w:r>
        <w:t xml:space="preserve"> April 16.  </w:t>
      </w:r>
      <w:del w:id="490" w:author="Heather Perreaux" w:date="2010-05-12T09:27:00Z">
        <w:r w:rsidDel="005F611E">
          <w:delText>The t</w:delText>
        </w:r>
      </w:del>
      <w:ins w:id="491" w:author="Heather Perreaux" w:date="2010-05-12T09:27:00Z">
        <w:r w:rsidR="005F611E">
          <w:t>T</w:t>
        </w:r>
      </w:ins>
      <w:r>
        <w:t xml:space="preserve">asks that are dependent on task 9 will </w:t>
      </w:r>
      <w:del w:id="492" w:author="Heather Perreaux" w:date="2010-05-12T09:29:00Z">
        <w:r w:rsidDel="005F611E">
          <w:delText xml:space="preserve">then </w:delText>
        </w:r>
      </w:del>
      <w:ins w:id="493" w:author="Heather Perreaux" w:date="2010-05-12T09:29:00Z">
        <w:r w:rsidR="005F611E">
          <w:t xml:space="preserve">also </w:t>
        </w:r>
      </w:ins>
      <w:r>
        <w:t>be miscalculated</w:t>
      </w:r>
      <w:del w:id="494" w:author="Heather Perreaux" w:date="2010-05-12T09:29:00Z">
        <w:r w:rsidDel="005F611E">
          <w:delText xml:space="preserve"> as well</w:delText>
        </w:r>
      </w:del>
      <w:r>
        <w:t xml:space="preserve">.  </w:t>
      </w:r>
    </w:p>
    <w:p w:rsidR="00001EA6" w:rsidRDefault="00366A68" w:rsidP="00925671">
      <w:ins w:id="495" w:author="Ellen Lehnert" w:date="2010-04-26T16:12:00Z">
        <w:r>
          <w:t xml:space="preserve">Monitoring </w:t>
        </w:r>
        <w:del w:id="496" w:author="Heather Perreaux" w:date="2010-05-12T09:30:00Z">
          <w:r w:rsidDel="001A0F54">
            <w:delText>if there are</w:delText>
          </w:r>
        </w:del>
      </w:ins>
      <w:ins w:id="497" w:author="Heather Perreaux" w:date="2010-05-12T09:30:00Z">
        <w:r w:rsidR="001A0F54">
          <w:t>for</w:t>
        </w:r>
      </w:ins>
      <w:ins w:id="498" w:author="Ellen Lehnert" w:date="2010-04-26T16:12:00Z">
        <w:r>
          <w:t xml:space="preserve"> errors of this type in the schedule is important.  In the </w:t>
        </w:r>
        <w:del w:id="499" w:author="Heather Perreaux" w:date="2010-05-12T09:30:00Z">
          <w:r w:rsidDel="001A0F54">
            <w:delText>view</w:delText>
          </w:r>
        </w:del>
      </w:ins>
      <w:ins w:id="500" w:author="Heather Perreaux" w:date="2010-05-12T09:30:00Z">
        <w:r w:rsidR="001A0F54">
          <w:t>diagram</w:t>
        </w:r>
      </w:ins>
      <w:ins w:id="501" w:author="Ellen Lehnert" w:date="2010-04-26T16:12:00Z">
        <w:r>
          <w:t xml:space="preserve"> below</w:t>
        </w:r>
      </w:ins>
      <w:ins w:id="502" w:author="Heather Perreaux" w:date="2010-05-12T09:30:00Z">
        <w:r w:rsidR="001A0F54">
          <w:t>,</w:t>
        </w:r>
      </w:ins>
      <w:ins w:id="503" w:author="Ellen Lehnert" w:date="2010-04-26T16:12:00Z">
        <w:r>
          <w:t xml:space="preserve"> </w:t>
        </w:r>
      </w:ins>
      <w:del w:id="504" w:author="Ellen Lehnert" w:date="2010-04-26T16:12:00Z">
        <w:r w:rsidR="003E31BA" w:rsidDel="00366A68">
          <w:delText>T</w:delText>
        </w:r>
      </w:del>
      <w:ins w:id="505" w:author="Ellen Lehnert" w:date="2010-04-26T16:13:00Z">
        <w:r>
          <w:t>the Total Slack column has been inserted into the table</w:t>
        </w:r>
      </w:ins>
      <w:ins w:id="506" w:author="Heather Perreaux" w:date="2010-05-12T09:31:00Z">
        <w:r w:rsidR="00055583">
          <w:t xml:space="preserve"> view</w:t>
        </w:r>
      </w:ins>
      <w:ins w:id="507" w:author="Ellen Lehnert" w:date="2010-04-26T16:13:00Z">
        <w:r>
          <w:t xml:space="preserve">. </w:t>
        </w:r>
      </w:ins>
      <w:ins w:id="508" w:author="Heather Perreaux" w:date="2010-05-12T09:32:00Z">
        <w:r w:rsidR="00055583">
          <w:t xml:space="preserve"> One of the uses of the </w:t>
        </w:r>
      </w:ins>
      <w:ins w:id="509" w:author="Ellen Lehnert" w:date="2010-04-26T16:13:00Z">
        <w:del w:id="510" w:author="Heather Perreaux" w:date="2010-05-12T09:32:00Z">
          <w:r w:rsidDel="00055583">
            <w:delText>T</w:delText>
          </w:r>
        </w:del>
      </w:ins>
      <w:del w:id="511" w:author="Heather Perreaux" w:date="2010-05-12T09:32:00Z">
        <w:r w:rsidR="003E31BA" w:rsidDel="00055583">
          <w:delText xml:space="preserve">he </w:delText>
        </w:r>
      </w:del>
      <w:r w:rsidR="003E31BA">
        <w:t xml:space="preserve">Total Slack column </w:t>
      </w:r>
      <w:del w:id="512" w:author="Heather Perreaux" w:date="2010-05-12T09:32:00Z">
        <w:r w:rsidR="003E31BA" w:rsidDel="00055583">
          <w:delText xml:space="preserve">has many uses and one of the uses </w:delText>
        </w:r>
      </w:del>
      <w:r w:rsidR="003E31BA">
        <w:t xml:space="preserve">is </w:t>
      </w:r>
      <w:del w:id="513" w:author="Heather Perreaux" w:date="2010-05-12T09:32:00Z">
        <w:r w:rsidR="003E31BA" w:rsidDel="00055583">
          <w:delText xml:space="preserve">that </w:delText>
        </w:r>
      </w:del>
      <w:r w:rsidR="003E31BA">
        <w:t>i</w:t>
      </w:r>
      <w:del w:id="514" w:author="Heather Perreaux" w:date="2010-04-21T16:25:00Z">
        <w:r w:rsidR="003E31BA" w:rsidDel="005A33E9">
          <w:delText>s</w:delText>
        </w:r>
      </w:del>
      <w:ins w:id="515" w:author="Heather Perreaux" w:date="2010-04-21T16:25:00Z">
        <w:r w:rsidR="005A33E9">
          <w:t>t</w:t>
        </w:r>
      </w:ins>
      <w:r w:rsidR="003E31BA">
        <w:t xml:space="preserve"> can help </w:t>
      </w:r>
      <w:del w:id="516" w:author="Heather Perreaux" w:date="2010-04-21T16:25:00Z">
        <w:r w:rsidR="003E31BA" w:rsidDel="005A33E9">
          <w:delText xml:space="preserve">you </w:delText>
        </w:r>
      </w:del>
      <w:r w:rsidR="003E31BA">
        <w:t xml:space="preserve">monitor </w:t>
      </w:r>
      <w:ins w:id="517" w:author="Heather Perreaux" w:date="2010-04-21T16:26:00Z">
        <w:r w:rsidR="005A33E9">
          <w:t xml:space="preserve">when task scheduling issues arise. </w:t>
        </w:r>
      </w:ins>
      <w:del w:id="518" w:author="Heather Perreaux" w:date="2010-04-21T16:26:00Z">
        <w:r w:rsidR="003E31BA" w:rsidDel="005A33E9">
          <w:delText xml:space="preserve">if you have </w:delText>
        </w:r>
      </w:del>
      <w:del w:id="519" w:author="Heather Perreaux" w:date="2010-04-21T16:25:00Z">
        <w:r w:rsidR="003E31BA" w:rsidDel="005A33E9">
          <w:delText xml:space="preserve">any </w:delText>
        </w:r>
      </w:del>
      <w:del w:id="520" w:author="Heather Perreaux" w:date="2010-04-21T16:26:00Z">
        <w:r w:rsidR="003E31BA" w:rsidDel="005A33E9">
          <w:delText xml:space="preserve">problems </w:delText>
        </w:r>
        <w:r w:rsidR="009E2BF5" w:rsidDel="005A33E9">
          <w:delText>with scheduling the tasks</w:delText>
        </w:r>
        <w:r w:rsidR="003E31BA" w:rsidDel="005A33E9">
          <w:delText xml:space="preserve">. </w:delText>
        </w:r>
      </w:del>
      <w:ins w:id="521" w:author="Heather Perreaux" w:date="2010-04-21T16:26:00Z">
        <w:r w:rsidR="005A33E9">
          <w:t xml:space="preserve"> </w:t>
        </w:r>
      </w:ins>
      <w:del w:id="522" w:author="Heather Perreaux" w:date="2010-04-21T16:28:00Z">
        <w:r w:rsidR="003E31BA" w:rsidDel="005A33E9">
          <w:delText xml:space="preserve">If you see </w:delText>
        </w:r>
        <w:r w:rsidR="009E2BF5" w:rsidDel="005A33E9">
          <w:delText>l</w:delText>
        </w:r>
      </w:del>
      <w:ins w:id="523" w:author="Heather Perreaux" w:date="2010-04-21T16:28:00Z">
        <w:r w:rsidR="005A33E9">
          <w:t>L</w:t>
        </w:r>
      </w:ins>
      <w:r w:rsidR="009E2BF5">
        <w:t>arge positive</w:t>
      </w:r>
      <w:r w:rsidR="003E31BA">
        <w:t xml:space="preserve"> </w:t>
      </w:r>
      <w:ins w:id="524" w:author="Heather Perreaux" w:date="2010-04-21T16:29:00Z">
        <w:del w:id="525" w:author="Ellen Lehnert" w:date="2010-04-26T16:31:00Z">
          <w:r w:rsidR="005A33E9" w:rsidDel="00316BA9">
            <w:delText>Duration</w:delText>
          </w:r>
        </w:del>
      </w:ins>
      <w:ins w:id="526" w:author="Ellen Lehnert" w:date="2010-04-26T16:31:00Z">
        <w:r w:rsidR="00316BA9">
          <w:t>total slack</w:t>
        </w:r>
      </w:ins>
      <w:ins w:id="527" w:author="Heather Perreaux" w:date="2010-04-21T16:29:00Z">
        <w:r w:rsidR="005A33E9">
          <w:t xml:space="preserve"> </w:t>
        </w:r>
      </w:ins>
      <w:del w:id="528" w:author="Heather Perreaux" w:date="2010-05-12T09:34:00Z">
        <w:r w:rsidR="003E31BA" w:rsidDel="00E35CBB">
          <w:delText>numbers</w:delText>
        </w:r>
      </w:del>
      <w:ins w:id="529" w:author="Heather Perreaux" w:date="2010-05-12T09:34:00Z">
        <w:r w:rsidR="00E35CBB">
          <w:t>values</w:t>
        </w:r>
      </w:ins>
      <w:r w:rsidR="003E31BA">
        <w:t xml:space="preserve"> </w:t>
      </w:r>
      <w:del w:id="530" w:author="Heather Perreaux" w:date="2010-04-21T16:29:00Z">
        <w:r w:rsidR="009E2BF5" w:rsidDel="005A33E9">
          <w:delText xml:space="preserve">this </w:delText>
        </w:r>
      </w:del>
      <w:r w:rsidR="009E2BF5">
        <w:t xml:space="preserve">might be an indication that </w:t>
      </w:r>
      <w:r w:rsidR="003E31BA">
        <w:t>dependencies</w:t>
      </w:r>
      <w:r w:rsidR="009E2BF5">
        <w:t xml:space="preserve"> </w:t>
      </w:r>
      <w:del w:id="531" w:author="Heather Perreaux" w:date="2010-04-21T16:29:00Z">
        <w:r w:rsidR="009E2BF5" w:rsidDel="005A33E9">
          <w:delText xml:space="preserve">are </w:delText>
        </w:r>
      </w:del>
      <w:ins w:id="532" w:author="Heather Perreaux" w:date="2010-04-21T16:29:00Z">
        <w:r w:rsidR="005A33E9">
          <w:t xml:space="preserve">have </w:t>
        </w:r>
      </w:ins>
      <w:r w:rsidR="009E2BF5">
        <w:t xml:space="preserve">not </w:t>
      </w:r>
      <w:ins w:id="533" w:author="Heather Perreaux" w:date="2010-04-21T16:29:00Z">
        <w:r w:rsidR="005A33E9">
          <w:t xml:space="preserve">been </w:t>
        </w:r>
      </w:ins>
      <w:r w:rsidR="009E2BF5">
        <w:t>assigned to the task</w:t>
      </w:r>
      <w:r w:rsidR="003E31BA">
        <w:t xml:space="preserve">.  If the task has </w:t>
      </w:r>
      <w:r w:rsidR="00001EA6">
        <w:t>negative</w:t>
      </w:r>
      <w:ins w:id="534" w:author="Heather Perreaux" w:date="2010-04-21T16:29:00Z">
        <w:r w:rsidR="005A33E9">
          <w:t xml:space="preserve"> </w:t>
        </w:r>
        <w:del w:id="535" w:author="Ellen Lehnert" w:date="2010-04-26T16:32:00Z">
          <w:r w:rsidR="005A33E9" w:rsidDel="00316BA9">
            <w:delText>Duration</w:delText>
          </w:r>
        </w:del>
      </w:ins>
      <w:ins w:id="536" w:author="Ellen Lehnert" w:date="2010-04-26T16:32:00Z">
        <w:r w:rsidR="00316BA9">
          <w:t>total slack</w:t>
        </w:r>
      </w:ins>
      <w:r w:rsidR="00001EA6">
        <w:t xml:space="preserve"> </w:t>
      </w:r>
      <w:del w:id="537" w:author="Heather Perreaux" w:date="2010-05-12T09:35:00Z">
        <w:r w:rsidR="00001EA6" w:rsidDel="00E35CBB">
          <w:delText>numbers</w:delText>
        </w:r>
      </w:del>
      <w:ins w:id="538" w:author="Heather Perreaux" w:date="2010-05-12T09:35:00Z">
        <w:r w:rsidR="00E35CBB">
          <w:t>values</w:t>
        </w:r>
      </w:ins>
      <w:r w:rsidR="00001EA6">
        <w:t>,</w:t>
      </w:r>
      <w:r w:rsidR="003E31BA">
        <w:t xml:space="preserve"> </w:t>
      </w:r>
      <w:del w:id="539" w:author="Heather Perreaux" w:date="2010-05-12T09:35:00Z">
        <w:r w:rsidR="003E31BA" w:rsidDel="00E35CBB">
          <w:delText xml:space="preserve">then </w:delText>
        </w:r>
      </w:del>
      <w:r w:rsidR="003E31BA">
        <w:t xml:space="preserve">check to see if the task has a constraint.  </w:t>
      </w:r>
    </w:p>
    <w:p w:rsidR="00001EA6" w:rsidRDefault="00001EA6" w:rsidP="00001EA6">
      <w:r w:rsidRPr="00BF7EDD">
        <w:rPr>
          <w:b/>
        </w:rPr>
        <w:t>TIP:</w:t>
      </w:r>
      <w:r>
        <w:t xml:space="preserve">  </w:t>
      </w:r>
      <w:r w:rsidRPr="00E35CBB">
        <w:rPr>
          <w:i/>
        </w:rPr>
        <w:t xml:space="preserve">Think about the Total Slack column as your checkbook.  Positive numbers are good and negative numbers are bad.  </w:t>
      </w:r>
    </w:p>
    <w:p w:rsidR="00BF7EDD" w:rsidRPr="00001EA6" w:rsidRDefault="003E31BA" w:rsidP="00925671">
      <w:pPr>
        <w:rPr>
          <w:b/>
        </w:rPr>
      </w:pPr>
      <w:r w:rsidRPr="00001EA6">
        <w:rPr>
          <w:b/>
        </w:rPr>
        <w:t xml:space="preserve">To </w:t>
      </w:r>
      <w:del w:id="540" w:author="Heather Perreaux" w:date="2010-05-12T09:36:00Z">
        <w:r w:rsidRPr="00001EA6" w:rsidDel="00E35CBB">
          <w:rPr>
            <w:b/>
          </w:rPr>
          <w:delText xml:space="preserve">access </w:delText>
        </w:r>
      </w:del>
      <w:ins w:id="541" w:author="Heather Perreaux" w:date="2010-05-12T09:36:00Z">
        <w:r w:rsidR="00E35CBB">
          <w:rPr>
            <w:b/>
          </w:rPr>
          <w:t xml:space="preserve">add </w:t>
        </w:r>
      </w:ins>
      <w:del w:id="542" w:author="Heather Perreaux" w:date="2010-05-12T09:36:00Z">
        <w:r w:rsidRPr="00001EA6" w:rsidDel="00E35CBB">
          <w:rPr>
            <w:b/>
          </w:rPr>
          <w:delText xml:space="preserve">the </w:delText>
        </w:r>
      </w:del>
      <w:r w:rsidRPr="00001EA6">
        <w:rPr>
          <w:b/>
        </w:rPr>
        <w:t>Total Slack column</w:t>
      </w:r>
      <w:ins w:id="543" w:author="Heather Perreaux" w:date="2010-05-12T09:36:00Z">
        <w:r w:rsidR="00E35CBB">
          <w:rPr>
            <w:b/>
          </w:rPr>
          <w:t xml:space="preserve"> to the view</w:t>
        </w:r>
      </w:ins>
      <w:r w:rsidRPr="00001EA6">
        <w:rPr>
          <w:b/>
        </w:rPr>
        <w:t>:</w:t>
      </w:r>
      <w:r w:rsidR="00BF7EDD" w:rsidRPr="00001EA6">
        <w:rPr>
          <w:b/>
        </w:rPr>
        <w:t xml:space="preserve"> </w:t>
      </w:r>
    </w:p>
    <w:p w:rsidR="00000000" w:rsidRDefault="003E31BA">
      <w:pPr>
        <w:pStyle w:val="ListParagraph"/>
        <w:numPr>
          <w:ilvl w:val="0"/>
          <w:numId w:val="36"/>
        </w:numPr>
        <w:rPr>
          <w:ins w:id="544" w:author="Ellen Lehnert" w:date="2010-07-13T21:51:00Z"/>
        </w:rPr>
      </w:pPr>
      <w:r>
        <w:t xml:space="preserve">Right click on </w:t>
      </w:r>
      <w:del w:id="545" w:author="Heather Perreaux" w:date="2010-05-12T09:38:00Z">
        <w:r w:rsidDel="00E35CBB">
          <w:delText>a</w:delText>
        </w:r>
      </w:del>
      <w:ins w:id="546" w:author="Heather Perreaux" w:date="2010-05-12T09:38:00Z">
        <w:r w:rsidR="00E35CBB">
          <w:t>the</w:t>
        </w:r>
      </w:ins>
      <w:r>
        <w:t xml:space="preserve"> column</w:t>
      </w:r>
      <w:ins w:id="547" w:author="Heather Perreaux" w:date="2010-05-12T09:38:00Z">
        <w:r w:rsidR="00E35CBB">
          <w:t xml:space="preserve"> </w:t>
        </w:r>
      </w:ins>
      <w:ins w:id="548" w:author="Ellen Lehnert" w:date="2010-07-13T21:50:00Z">
        <w:r w:rsidR="00796520">
          <w:t xml:space="preserve">heading </w:t>
        </w:r>
      </w:ins>
      <w:ins w:id="549" w:author="Heather Perreaux" w:date="2010-05-12T09:38:00Z">
        <w:r w:rsidR="00E35CBB">
          <w:t xml:space="preserve">to the </w:t>
        </w:r>
        <w:del w:id="550" w:author="Ellen Lehnert" w:date="2010-07-13T21:50:00Z">
          <w:r w:rsidR="00E35CBB" w:rsidDel="00796520">
            <w:delText>left</w:delText>
          </w:r>
        </w:del>
      </w:ins>
      <w:ins w:id="551" w:author="Ellen Lehnert" w:date="2010-07-13T21:50:00Z">
        <w:r w:rsidR="00796520">
          <w:t>right</w:t>
        </w:r>
      </w:ins>
      <w:ins w:id="552" w:author="Heather Perreaux" w:date="2010-05-12T09:38:00Z">
        <w:r w:rsidR="00E35CBB">
          <w:t xml:space="preserve"> of where you want </w:t>
        </w:r>
      </w:ins>
      <w:ins w:id="553" w:author="Ellen Lehnert" w:date="2010-07-13T21:51:00Z">
        <w:r w:rsidR="00796520">
          <w:t>to insert the column</w:t>
        </w:r>
      </w:ins>
    </w:p>
    <w:p w:rsidR="00000000" w:rsidRDefault="00796520">
      <w:pPr>
        <w:pStyle w:val="ListParagraph"/>
        <w:numPr>
          <w:ilvl w:val="0"/>
          <w:numId w:val="36"/>
        </w:numPr>
        <w:rPr>
          <w:ins w:id="554" w:author="Ellen Lehnert" w:date="2010-07-13T21:51:00Z"/>
        </w:rPr>
      </w:pPr>
      <w:ins w:id="555" w:author="Ellen Lehnert" w:date="2010-07-13T21:51:00Z">
        <w:r>
          <w:t>Click on Insert Column</w:t>
        </w:r>
      </w:ins>
    </w:p>
    <w:p w:rsidR="00000000" w:rsidRDefault="00796520">
      <w:pPr>
        <w:pStyle w:val="ListParagraph"/>
        <w:numPr>
          <w:ilvl w:val="0"/>
          <w:numId w:val="36"/>
        </w:numPr>
        <w:rPr>
          <w:ins w:id="556" w:author="Ellen Lehnert" w:date="2010-07-13T21:51:00Z"/>
        </w:rPr>
      </w:pPr>
      <w:ins w:id="557" w:author="Ellen Lehnert" w:date="2010-07-13T21:51:00Z">
        <w:r>
          <w:t>Click on the T on the keyboard</w:t>
        </w:r>
      </w:ins>
    </w:p>
    <w:p w:rsidR="00000000" w:rsidRDefault="00796520">
      <w:pPr>
        <w:pStyle w:val="ListParagraph"/>
        <w:numPr>
          <w:ilvl w:val="0"/>
          <w:numId w:val="36"/>
        </w:numPr>
        <w:rPr>
          <w:ins w:id="558" w:author="Ellen Lehnert" w:date="2010-04-26T16:33:00Z"/>
        </w:rPr>
      </w:pPr>
      <w:ins w:id="559" w:author="Ellen Lehnert" w:date="2010-07-13T21:52:00Z">
        <w:r>
          <w:t xml:space="preserve">Click on “Total Slack” </w:t>
        </w:r>
      </w:ins>
      <w:ins w:id="560" w:author="Heather Perreaux" w:date="2010-05-12T09:38:00Z">
        <w:del w:id="561" w:author="Ellen Lehnert" w:date="2010-07-13T21:52:00Z">
          <w:r w:rsidR="00E35CBB" w:rsidDel="00796520">
            <w:delText>the</w:delText>
          </w:r>
        </w:del>
      </w:ins>
      <w:ins w:id="562" w:author="Heather Perreaux" w:date="2010-05-13T17:14:00Z">
        <w:del w:id="563" w:author="Ellen Lehnert" w:date="2010-07-13T21:52:00Z">
          <w:r w:rsidR="00AD5EFA" w:rsidDel="00796520">
            <w:delText xml:space="preserve"> Total Slack</w:delText>
          </w:r>
        </w:del>
      </w:ins>
      <w:ins w:id="564" w:author="Heather Perreaux" w:date="2010-05-12T09:38:00Z">
        <w:del w:id="565" w:author="Ellen Lehnert" w:date="2010-07-13T21:52:00Z">
          <w:r w:rsidR="00E35CBB" w:rsidDel="00796520">
            <w:delText xml:space="preserve"> column to appear</w:delText>
          </w:r>
        </w:del>
      </w:ins>
      <w:del w:id="566" w:author="Ellen Lehnert" w:date="2010-07-13T21:52:00Z">
        <w:r w:rsidR="003E31BA" w:rsidDel="00796520">
          <w:delText xml:space="preserve"> and insert the column Total Slack. </w:delText>
        </w:r>
      </w:del>
    </w:p>
    <w:p w:rsidR="00316BA9" w:rsidRDefault="00316BA9" w:rsidP="00316BA9">
      <w:pPr>
        <w:rPr>
          <w:ins w:id="567" w:author="Ellen Lehnert" w:date="2010-04-26T16:33:00Z"/>
        </w:rPr>
      </w:pPr>
      <w:ins w:id="568" w:author="Ellen Lehnert" w:date="2010-04-26T16:33:00Z">
        <w:r>
          <w:t>In the example below</w:t>
        </w:r>
      </w:ins>
      <w:ins w:id="569" w:author="Heather Perreaux" w:date="2010-05-13T17:14:00Z">
        <w:r w:rsidR="00F34AE9">
          <w:t>,</w:t>
        </w:r>
      </w:ins>
      <w:ins w:id="570" w:author="Ellen Lehnert" w:date="2010-04-26T16:33:00Z">
        <w:r>
          <w:t xml:space="preserve"> the Total Slack column</w:t>
        </w:r>
        <w:del w:id="571" w:author="Heather Perreaux" w:date="2010-05-12T09:39:00Z">
          <w:r w:rsidDel="00E35CBB">
            <w:delText xml:space="preserve"> is reflecting</w:delText>
          </w:r>
        </w:del>
      </w:ins>
      <w:ins w:id="572" w:author="Heather Perreaux" w:date="2010-05-12T09:39:00Z">
        <w:r w:rsidR="00E35CBB">
          <w:t xml:space="preserve"> shows</w:t>
        </w:r>
      </w:ins>
      <w:ins w:id="573" w:author="Ellen Lehnert" w:date="2010-04-26T16:33:00Z">
        <w:del w:id="574" w:author="Heather Perreaux" w:date="2010-05-12T09:39:00Z">
          <w:r w:rsidDel="00E35CBB">
            <w:delText xml:space="preserve"> that there is</w:delText>
          </w:r>
        </w:del>
      </w:ins>
      <w:ins w:id="575" w:author="Heather Perreaux" w:date="2010-05-12T09:39:00Z">
        <w:r w:rsidR="00E35CBB">
          <w:t xml:space="preserve"> </w:t>
        </w:r>
        <w:del w:id="576" w:author="Ellen Lehnert" w:date="2010-07-13T21:53:00Z">
          <w:r w:rsidR="00E35CBB" w:rsidDel="00796520">
            <w:delText>a</w:delText>
          </w:r>
        </w:del>
      </w:ins>
      <w:ins w:id="577" w:author="Ellen Lehnert" w:date="2010-04-26T16:33:00Z">
        <w:r>
          <w:t xml:space="preserve"> -1</w:t>
        </w:r>
      </w:ins>
      <w:ins w:id="578" w:author="Heather Perreaux" w:date="2010-05-12T09:39:00Z">
        <w:del w:id="579" w:author="Ellen Lehnert" w:date="2010-07-13T21:52:00Z">
          <w:r w:rsidR="00E35CBB" w:rsidDel="00796520">
            <w:delText>?</w:delText>
          </w:r>
        </w:del>
      </w:ins>
      <w:ins w:id="580" w:author="Ellen Lehnert" w:date="2010-04-26T16:33:00Z">
        <w:r>
          <w:t xml:space="preserve"> day of slack for tasks </w:t>
        </w:r>
        <w:del w:id="581" w:author="Heather Perreaux" w:date="2010-05-13T17:15:00Z">
          <w:r w:rsidDel="00F34AE9">
            <w:delText>1</w:delText>
          </w:r>
        </w:del>
      </w:ins>
      <w:ins w:id="582" w:author="Heather Perreaux" w:date="2010-05-13T17:15:00Z">
        <w:r w:rsidR="00F34AE9">
          <w:t>1</w:t>
        </w:r>
      </w:ins>
      <w:ins w:id="583" w:author="Ellen Lehnert" w:date="2010-04-26T16:33:00Z">
        <w:r>
          <w:t>-9.</w:t>
        </w:r>
        <w:del w:id="584" w:author="Heather Perreaux" w:date="2010-05-13T17:15:00Z">
          <w:r w:rsidDel="00F34AE9">
            <w:delText xml:space="preserve"> </w:delText>
          </w:r>
        </w:del>
      </w:ins>
      <w:ins w:id="585" w:author="Heather Perreaux" w:date="2010-05-13T17:15:00Z">
        <w:r w:rsidR="00F34AE9">
          <w:t xml:space="preserve"> </w:t>
        </w:r>
      </w:ins>
      <w:ins w:id="586" w:author="Ellen Lehnert" w:date="2010-04-26T16:33:00Z">
        <w:del w:id="587" w:author="Heather Perreaux" w:date="2010-05-13T17:15:00Z">
          <w:r w:rsidDel="00F34AE9">
            <w:delText>.</w:delText>
          </w:r>
        </w:del>
      </w:ins>
      <w:ins w:id="588" w:author="Heather Perreaux" w:date="2010-05-13T17:15:00Z">
        <w:r w:rsidR="00F34AE9">
          <w:t xml:space="preserve"> </w:t>
        </w:r>
      </w:ins>
      <w:ins w:id="589" w:author="Ellen Lehnert" w:date="2010-04-26T16:33:00Z">
        <w:r>
          <w:t xml:space="preserve"> This negative slack is caused by the constraint </w:t>
        </w:r>
      </w:ins>
      <w:ins w:id="590" w:author="Heather Perreaux" w:date="2010-05-12T09:40:00Z">
        <w:r w:rsidR="00E35CBB">
          <w:t xml:space="preserve">and resulting error </w:t>
        </w:r>
      </w:ins>
      <w:ins w:id="591" w:author="Ellen Lehnert" w:date="2010-04-26T16:33:00Z">
        <w:r>
          <w:t xml:space="preserve">on task 9.  </w:t>
        </w:r>
      </w:ins>
    </w:p>
    <w:p w:rsidR="00316BA9" w:rsidRDefault="00316BA9" w:rsidP="00925671"/>
    <w:p w:rsidR="003E31BA" w:rsidRDefault="00BF7EDD" w:rsidP="003E31BA">
      <w:pPr>
        <w:pStyle w:val="Art"/>
      </w:pPr>
      <w:r>
        <w:rPr>
          <w:b w:val="0"/>
          <w:noProof/>
        </w:rPr>
        <w:drawing>
          <wp:inline distT="0" distB="0" distL="0" distR="0">
            <wp:extent cx="5715000" cy="2011427"/>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srcRect/>
                    <a:stretch>
                      <a:fillRect/>
                    </a:stretch>
                  </pic:blipFill>
                  <pic:spPr bwMode="auto">
                    <a:xfrm>
                      <a:off x="0" y="0"/>
                      <a:ext cx="5715000" cy="2011427"/>
                    </a:xfrm>
                    <a:prstGeom prst="rect">
                      <a:avLst/>
                    </a:prstGeom>
                    <a:noFill/>
                    <a:ln w="9525">
                      <a:noFill/>
                      <a:miter lim="800000"/>
                      <a:headEnd/>
                      <a:tailEnd/>
                    </a:ln>
                  </pic:spPr>
                </pic:pic>
              </a:graphicData>
            </a:graphic>
          </wp:inline>
        </w:drawing>
      </w:r>
    </w:p>
    <w:p w:rsidR="00316BA9" w:rsidRDefault="00316BA9" w:rsidP="00925671">
      <w:pPr>
        <w:rPr>
          <w:ins w:id="592" w:author="Ellen Lehnert" w:date="2010-04-26T16:35:00Z"/>
        </w:rPr>
      </w:pPr>
    </w:p>
    <w:p w:rsidR="003E31BA" w:rsidRDefault="00BA3916" w:rsidP="00925671">
      <w:r>
        <w:rPr>
          <w:noProof/>
        </w:rPr>
        <w:pict>
          <v:rect id="_x0000_s1048" style="position:absolute;left:0;text-align:left;margin-left:17.4pt;margin-top:45.65pt;width:28.2pt;height:148.2pt;z-index:251680768" filled="f" strokecolor="red" strokeweight="1pt"/>
        </w:pict>
      </w:r>
      <w:commentRangeStart w:id="593"/>
      <w:ins w:id="594" w:author="Ellen Lehnert" w:date="2010-04-26T16:34:00Z">
        <w:r w:rsidR="00316BA9">
          <w:t>Without the indicator column at the left, it is not evident that there is a constraint on the task.  Because of this, it is good practice to insert the indicator column in table</w:t>
        </w:r>
      </w:ins>
      <w:ins w:id="595" w:author="Ellen Lehnert" w:date="2010-07-13T21:54:00Z">
        <w:r w:rsidR="00796520">
          <w:t>s when necessary</w:t>
        </w:r>
      </w:ins>
      <w:ins w:id="596" w:author="Ellen Lehnert" w:date="2010-04-26T16:34:00Z">
        <w:r w:rsidR="00316BA9">
          <w:t xml:space="preserve">. Below is the same view with the indicator column added to the </w:t>
        </w:r>
        <w:commentRangeStart w:id="597"/>
        <w:r w:rsidR="00316BA9">
          <w:t>table</w:t>
        </w:r>
      </w:ins>
      <w:commentRangeEnd w:id="597"/>
      <w:ins w:id="598" w:author="Ellen Lehnert" w:date="2010-07-13T21:53:00Z">
        <w:r w:rsidR="00796520">
          <w:rPr>
            <w:rStyle w:val="CommentReference"/>
          </w:rPr>
          <w:commentReference w:id="597"/>
        </w:r>
      </w:ins>
      <w:proofErr w:type="gramStart"/>
      <w:ins w:id="599" w:author="Ellen Lehnert" w:date="2010-04-26T16:34:00Z">
        <w:r w:rsidR="00316BA9">
          <w:t>.</w:t>
        </w:r>
      </w:ins>
      <w:commentRangeEnd w:id="593"/>
      <w:proofErr w:type="gramEnd"/>
      <w:r w:rsidR="007A64C5">
        <w:rPr>
          <w:rStyle w:val="CommentReference"/>
        </w:rPr>
        <w:commentReference w:id="593"/>
      </w:r>
      <w:ins w:id="600" w:author="Ellen Lehnert" w:date="2010-04-26T16:34:00Z">
        <w:r w:rsidR="00316BA9">
          <w:t xml:space="preserve"> </w:t>
        </w:r>
      </w:ins>
    </w:p>
    <w:p w:rsidR="00BF7EDD" w:rsidDel="00316BA9" w:rsidRDefault="00BF7EDD" w:rsidP="00925671">
      <w:pPr>
        <w:rPr>
          <w:del w:id="601" w:author="Ellen Lehnert" w:date="2010-04-26T16:33:00Z"/>
        </w:rPr>
      </w:pPr>
      <w:del w:id="602" w:author="Ellen Lehnert" w:date="2010-04-26T16:33:00Z">
        <w:r w:rsidDel="00316BA9">
          <w:delText>In the example above the Total Slack column is reflecting that there is -1 day of slack. This negative slack is being caused by the constraint on task 9.  Without the indicator column at the left, it is not evident that there is a constraint on the task.  Because of this, it is also recommended</w:delText>
        </w:r>
      </w:del>
      <w:ins w:id="603" w:author="Heather Perreaux" w:date="2010-04-21T16:31:00Z">
        <w:del w:id="604" w:author="Ellen Lehnert" w:date="2010-04-26T16:33:00Z">
          <w:r w:rsidR="00E078E2" w:rsidDel="00316BA9">
            <w:delText>good practice to</w:delText>
          </w:r>
        </w:del>
      </w:ins>
      <w:ins w:id="605" w:author="Heather Perreaux" w:date="2010-04-21T16:32:00Z">
        <w:del w:id="606" w:author="Ellen Lehnert" w:date="2010-04-26T16:33:00Z">
          <w:r w:rsidR="00E078E2" w:rsidDel="00316BA9">
            <w:delText xml:space="preserve"> </w:delText>
          </w:r>
        </w:del>
      </w:ins>
      <w:del w:id="607" w:author="Ellen Lehnert" w:date="2010-04-26T16:33:00Z">
        <w:r w:rsidDel="00316BA9">
          <w:delText xml:space="preserve"> that the</w:delText>
        </w:r>
      </w:del>
      <w:ins w:id="608" w:author="Heather Perreaux" w:date="2010-04-21T16:32:00Z">
        <w:del w:id="609" w:author="Ellen Lehnert" w:date="2010-04-26T16:33:00Z">
          <w:r w:rsidR="00E078E2" w:rsidDel="00316BA9">
            <w:delText>insert</w:delText>
          </w:r>
        </w:del>
      </w:ins>
      <w:del w:id="610" w:author="Ellen Lehnert" w:date="2010-04-26T16:33:00Z">
        <w:r w:rsidDel="00316BA9">
          <w:delText xml:space="preserve"> </w:delText>
        </w:r>
      </w:del>
      <w:ins w:id="611" w:author="Heather Perreaux" w:date="2010-04-21T16:32:00Z">
        <w:del w:id="612" w:author="Ellen Lehnert" w:date="2010-04-26T16:33:00Z">
          <w:r w:rsidR="00E078E2" w:rsidDel="00316BA9">
            <w:delText xml:space="preserve">the </w:delText>
          </w:r>
        </w:del>
      </w:ins>
      <w:del w:id="613" w:author="Ellen Lehnert" w:date="2010-04-26T16:33:00Z">
        <w:r w:rsidDel="00316BA9">
          <w:delText xml:space="preserve">indicator column be inserted into tables </w:delText>
        </w:r>
      </w:del>
      <w:ins w:id="614" w:author="Heather Perreaux" w:date="2010-04-21T16:32:00Z">
        <w:del w:id="615" w:author="Ellen Lehnert" w:date="2010-04-26T16:33:00Z">
          <w:r w:rsidR="00E078E2" w:rsidDel="00316BA9">
            <w:delText>as well</w:delText>
          </w:r>
        </w:del>
      </w:ins>
      <w:del w:id="616" w:author="Ellen Lehnert" w:date="2010-04-26T16:33:00Z">
        <w:r w:rsidDel="00316BA9">
          <w:delText xml:space="preserve">when possible. </w:delText>
        </w:r>
      </w:del>
    </w:p>
    <w:p w:rsidR="00BF7EDD" w:rsidRDefault="00BF7EDD" w:rsidP="00BF7EDD">
      <w:pPr>
        <w:pStyle w:val="Art"/>
      </w:pPr>
      <w:r>
        <w:rPr>
          <w:noProof/>
        </w:rPr>
        <w:drawing>
          <wp:inline distT="0" distB="0" distL="0" distR="0">
            <wp:extent cx="5715000" cy="194444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5715000" cy="1944443"/>
                    </a:xfrm>
                    <a:prstGeom prst="rect">
                      <a:avLst/>
                    </a:prstGeom>
                    <a:noFill/>
                    <a:ln w="9525">
                      <a:noFill/>
                      <a:miter lim="800000"/>
                      <a:headEnd/>
                      <a:tailEnd/>
                    </a:ln>
                  </pic:spPr>
                </pic:pic>
              </a:graphicData>
            </a:graphic>
          </wp:inline>
        </w:drawing>
      </w:r>
    </w:p>
    <w:p w:rsidR="00BF7EDD" w:rsidRDefault="00BF7EDD" w:rsidP="00BF7EDD"/>
    <w:p w:rsidR="00316BA9" w:rsidRDefault="00C7353A" w:rsidP="00C7353A">
      <w:r w:rsidRPr="00C7353A">
        <w:rPr>
          <w:b/>
        </w:rPr>
        <w:t>Best Practice</w:t>
      </w:r>
      <w:r w:rsidR="006B61BB">
        <w:rPr>
          <w:b/>
        </w:rPr>
        <w:t>s</w:t>
      </w:r>
      <w:r w:rsidRPr="00C7353A">
        <w:rPr>
          <w:b/>
        </w:rPr>
        <w:t>:</w:t>
      </w:r>
      <w:r>
        <w:t xml:space="preserve">  </w:t>
      </w:r>
    </w:p>
    <w:p w:rsidR="00316BA9" w:rsidRDefault="00C7353A" w:rsidP="00433378">
      <w:pPr>
        <w:pStyle w:val="ListParagraph"/>
        <w:numPr>
          <w:ilvl w:val="0"/>
          <w:numId w:val="32"/>
        </w:numPr>
        <w:rPr>
          <w:ins w:id="617" w:author="Ellen Lehnert" w:date="2010-04-26T16:38:00Z"/>
        </w:rPr>
      </w:pPr>
      <w:r>
        <w:t xml:space="preserve">Constraints are to be used sparingly.  </w:t>
      </w:r>
    </w:p>
    <w:p w:rsidR="00316BA9" w:rsidRDefault="00C7353A" w:rsidP="00433378">
      <w:pPr>
        <w:pStyle w:val="ListParagraph"/>
        <w:numPr>
          <w:ilvl w:val="0"/>
          <w:numId w:val="32"/>
        </w:numPr>
        <w:rPr>
          <w:ins w:id="618" w:author="Ellen Lehnert" w:date="2010-04-26T16:38:00Z"/>
        </w:rPr>
      </w:pPr>
      <w:commentRangeStart w:id="619"/>
      <w:r>
        <w:t xml:space="preserve">Do not enter a constraint </w:t>
      </w:r>
      <w:ins w:id="620" w:author="Heather Perreaux" w:date="2010-05-13T17:17:00Z">
        <w:r w:rsidR="00F34AE9">
          <w:t>based on a</w:t>
        </w:r>
        <w:del w:id="621" w:author="Ellen Lehnert" w:date="2010-07-13T21:58:00Z">
          <w:r w:rsidR="00F34AE9" w:rsidDel="00796520">
            <w:delText>n</w:delText>
          </w:r>
        </w:del>
        <w:r w:rsidR="00F34AE9">
          <w:t xml:space="preserve"> </w:t>
        </w:r>
        <w:del w:id="622" w:author="Ellen Lehnert" w:date="2010-07-13T21:58:00Z">
          <w:r w:rsidR="00F34AE9" w:rsidDel="00796520">
            <w:delText>unsure</w:delText>
          </w:r>
        </w:del>
      </w:ins>
      <w:ins w:id="623" w:author="Ellen Lehnert" w:date="2010-07-13T21:58:00Z">
        <w:r w:rsidR="00796520">
          <w:t>random</w:t>
        </w:r>
      </w:ins>
      <w:ins w:id="624" w:author="Heather Perreaux" w:date="2010-05-13T17:17:00Z">
        <w:r w:rsidR="00F34AE9">
          <w:t xml:space="preserve"> target date</w:t>
        </w:r>
      </w:ins>
      <w:del w:id="625" w:author="Heather Perreaux" w:date="2010-05-13T17:17:00Z">
        <w:r w:rsidDel="00F34AE9">
          <w:delText xml:space="preserve">because you </w:delText>
        </w:r>
        <w:r w:rsidRPr="00316BA9" w:rsidDel="00F34AE9">
          <w:rPr>
            <w:u w:val="single"/>
          </w:rPr>
          <w:delText>think</w:delText>
        </w:r>
        <w:r w:rsidDel="00F34AE9">
          <w:delText xml:space="preserve"> you should be at a date by a particular point in time</w:delText>
        </w:r>
      </w:del>
      <w:r>
        <w:t>.</w:t>
      </w:r>
      <w:commentRangeEnd w:id="619"/>
      <w:r w:rsidR="006B61BB">
        <w:rPr>
          <w:rStyle w:val="CommentReference"/>
        </w:rPr>
        <w:commentReference w:id="619"/>
      </w:r>
      <w:r>
        <w:t xml:space="preserve">  </w:t>
      </w:r>
      <w:commentRangeStart w:id="626"/>
      <w:ins w:id="627" w:author="Ellen Lehnert" w:date="2010-07-13T21:59:00Z">
        <w:r w:rsidR="00796520">
          <w:t>All</w:t>
        </w:r>
      </w:ins>
      <w:commentRangeEnd w:id="626"/>
      <w:ins w:id="628" w:author="Ellen Lehnert" w:date="2010-07-13T22:02:00Z">
        <w:r w:rsidR="00796520">
          <w:rPr>
            <w:rStyle w:val="CommentReference"/>
          </w:rPr>
          <w:commentReference w:id="626"/>
        </w:r>
      </w:ins>
      <w:ins w:id="629" w:author="Ellen Lehnert" w:date="2010-07-13T21:59:00Z">
        <w:r w:rsidR="00796520">
          <w:t xml:space="preserve"> constraints should have a purpose and a reason why they are created. </w:t>
        </w:r>
      </w:ins>
      <w:del w:id="630" w:author="Ellen Lehnert" w:date="2010-04-26T16:39:00Z">
        <w:r w:rsidDel="00316BA9">
          <w:delText xml:space="preserve">Enter one </w:delText>
        </w:r>
      </w:del>
      <w:ins w:id="631" w:author="Heather Perreaux" w:date="2010-04-21T16:35:00Z">
        <w:del w:id="632" w:author="Ellen Lehnert" w:date="2010-04-26T16:39:00Z">
          <w:r w:rsidR="006B61BB" w:rsidDel="00316BA9">
            <w:delText xml:space="preserve">a constraint </w:delText>
          </w:r>
        </w:del>
      </w:ins>
      <w:del w:id="633" w:author="Ellen Lehnert" w:date="2010-04-26T16:39:00Z">
        <w:r w:rsidDel="00316BA9">
          <w:delText xml:space="preserve">when you </w:delText>
        </w:r>
        <w:r w:rsidRPr="00316BA9" w:rsidDel="00316BA9">
          <w:rPr>
            <w:u w:val="single"/>
          </w:rPr>
          <w:delText xml:space="preserve">must </w:delText>
        </w:r>
        <w:r w:rsidRPr="00C7353A" w:rsidDel="00316BA9">
          <w:delText xml:space="preserve">be at a </w:delText>
        </w:r>
        <w:r w:rsidDel="00316BA9">
          <w:delText xml:space="preserve">point in time.  </w:delText>
        </w:r>
      </w:del>
    </w:p>
    <w:p w:rsidR="00316BA9" w:rsidRDefault="00C7353A" w:rsidP="00433378">
      <w:pPr>
        <w:pStyle w:val="ListParagraph"/>
        <w:numPr>
          <w:ilvl w:val="0"/>
          <w:numId w:val="32"/>
        </w:numPr>
        <w:rPr>
          <w:ins w:id="634" w:author="Ellen Lehnert" w:date="2010-04-26T16:38:00Z"/>
        </w:rPr>
      </w:pPr>
      <w:r>
        <w:t>If you feel you must us</w:t>
      </w:r>
      <w:r w:rsidR="006B61BB">
        <w:t>e</w:t>
      </w:r>
      <w:r>
        <w:t xml:space="preserve"> constraints </w:t>
      </w:r>
      <w:r w:rsidR="00316BA9">
        <w:t xml:space="preserve">or enter start or finish dates </w:t>
      </w:r>
      <w:r>
        <w:t xml:space="preserve">for most of your tasks, manual scheduling might be your scheduling style. </w:t>
      </w:r>
      <w:r w:rsidR="00001EA6">
        <w:t xml:space="preserve"> </w:t>
      </w:r>
    </w:p>
    <w:p w:rsidR="00316BA9" w:rsidRDefault="00001EA6" w:rsidP="00433378">
      <w:pPr>
        <w:pStyle w:val="ListParagraph"/>
        <w:numPr>
          <w:ilvl w:val="0"/>
          <w:numId w:val="32"/>
        </w:numPr>
        <w:rPr>
          <w:ins w:id="635" w:author="Ellen Lehnert" w:date="2010-04-26T16:38:00Z"/>
        </w:rPr>
      </w:pPr>
      <w:r>
        <w:t xml:space="preserve">Keep the Total Slack column handy and watch for the negative </w:t>
      </w:r>
      <w:del w:id="636" w:author="Heather Perreaux" w:date="2010-05-13T17:17:00Z">
        <w:r w:rsidDel="00F34AE9">
          <w:delText>numbers</w:delText>
        </w:r>
      </w:del>
      <w:ins w:id="637" w:author="Heather Perreaux" w:date="2010-05-13T17:17:00Z">
        <w:r w:rsidR="00F34AE9">
          <w:t>values</w:t>
        </w:r>
      </w:ins>
      <w:r>
        <w:t xml:space="preserve">.  </w:t>
      </w:r>
    </w:p>
    <w:p w:rsidR="00C7353A" w:rsidRPr="00C7353A" w:rsidRDefault="00F34AE9" w:rsidP="00433378">
      <w:pPr>
        <w:pStyle w:val="ListParagraph"/>
        <w:numPr>
          <w:ilvl w:val="0"/>
          <w:numId w:val="32"/>
        </w:numPr>
      </w:pPr>
      <w:ins w:id="638" w:author="Heather Perreaux" w:date="2010-05-13T17:18:00Z">
        <w:del w:id="639" w:author="Ellen Lehnert" w:date="2010-07-13T22:01:00Z">
          <w:r w:rsidDel="00796520">
            <w:delText>Eliminate negative values</w:delText>
          </w:r>
        </w:del>
      </w:ins>
      <w:ins w:id="640" w:author="Ellen Lehnert" w:date="2010-07-13T22:01:00Z">
        <w:r w:rsidR="00796520">
          <w:t xml:space="preserve">Negative total slack </w:t>
        </w:r>
      </w:ins>
      <w:ins w:id="641" w:author="Ellen Lehnert" w:date="2010-07-13T22:02:00Z">
        <w:r w:rsidR="00796520">
          <w:t xml:space="preserve">values </w:t>
        </w:r>
      </w:ins>
      <w:ins w:id="642" w:author="Ellen Lehnert" w:date="2010-07-13T22:01:00Z">
        <w:r w:rsidR="00796520">
          <w:t xml:space="preserve">are indicators of errors in the schedule. </w:t>
        </w:r>
      </w:ins>
      <w:del w:id="643" w:author="Heather Perreaux" w:date="2010-05-13T17:18:00Z">
        <w:r w:rsidR="00001EA6" w:rsidDel="00F34AE9">
          <w:delText>Get the negatives out of your schedule</w:delText>
        </w:r>
      </w:del>
      <w:del w:id="644" w:author="Ellen Lehnert" w:date="2010-07-13T22:01:00Z">
        <w:r w:rsidR="00001EA6" w:rsidDel="00796520">
          <w:delText xml:space="preserve"> – you won’t be able to make them anyway</w:delText>
        </w:r>
      </w:del>
      <w:ins w:id="645" w:author="Heather Perreaux" w:date="2010-05-13T17:18:00Z">
        <w:del w:id="646" w:author="Ellen Lehnert" w:date="2010-07-13T22:01:00Z">
          <w:r w:rsidDel="00796520">
            <w:delText>,</w:delText>
          </w:r>
        </w:del>
      </w:ins>
      <w:del w:id="647" w:author="Ellen Lehnert" w:date="2010-07-13T22:01:00Z">
        <w:r w:rsidR="00001EA6" w:rsidDel="00796520">
          <w:delText xml:space="preserve"> so</w:delText>
        </w:r>
      </w:del>
      <w:ins w:id="648" w:author="Ellen Lehnert" w:date="2010-07-13T22:01:00Z">
        <w:r w:rsidR="00796520">
          <w:t>T</w:t>
        </w:r>
      </w:ins>
      <w:del w:id="649" w:author="Ellen Lehnert" w:date="2010-07-13T22:01:00Z">
        <w:r w:rsidR="00001EA6" w:rsidDel="00796520">
          <w:delText xml:space="preserve"> t</w:delText>
        </w:r>
      </w:del>
      <w:r w:rsidR="00001EA6">
        <w:t xml:space="preserve">hey should be resolved before the schedule is approved. </w:t>
      </w:r>
    </w:p>
    <w:p w:rsidR="005F59DD" w:rsidRPr="00C7353A" w:rsidRDefault="005F59DD" w:rsidP="00C7353A"/>
    <w:p w:rsidR="00925671" w:rsidRDefault="00925671" w:rsidP="00925671">
      <w:pPr>
        <w:pStyle w:val="Pb"/>
        <w:framePr w:wrap="around"/>
      </w:pPr>
    </w:p>
    <w:p w:rsidR="00925671" w:rsidRDefault="00925671" w:rsidP="00925671">
      <w:pPr>
        <w:pStyle w:val="Pb"/>
        <w:framePr w:wrap="around"/>
      </w:pPr>
    </w:p>
    <w:p w:rsidR="00E7341E" w:rsidRDefault="00E7341E" w:rsidP="00E7341E">
      <w:pPr>
        <w:pStyle w:val="Heading2"/>
      </w:pPr>
      <w:bookmarkStart w:id="650" w:name="_Toc235254619"/>
      <w:bookmarkStart w:id="651" w:name="_Toc266903271"/>
      <w:r>
        <w:t xml:space="preserve">Practice: </w:t>
      </w:r>
      <w:r w:rsidR="00026E03" w:rsidRPr="00026E03">
        <w:t>Working with Task Constraints</w:t>
      </w:r>
      <w:bookmarkEnd w:id="651"/>
    </w:p>
    <w:p w:rsidR="00E7341E" w:rsidRDefault="0061428A" w:rsidP="00E7341E">
      <w:pPr>
        <w:pStyle w:val="FormatPPT"/>
      </w:pPr>
      <w:r>
        <w:drawing>
          <wp:inline distT="0" distB="0" distL="0" distR="0">
            <wp:extent cx="3657600" cy="2294255"/>
            <wp:effectExtent l="0" t="0" r="0" b="0"/>
            <wp:docPr id="34"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E7341E" w:rsidRPr="005A6CDE" w:rsidRDefault="00E7341E" w:rsidP="00E7341E">
      <w:pPr>
        <w:pStyle w:val="Rule"/>
      </w:pPr>
    </w:p>
    <w:p w:rsidR="00E7341E" w:rsidRDefault="00E7341E" w:rsidP="00E7341E">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E7341E" w:rsidRPr="00941394" w:rsidRDefault="00E7341E" w:rsidP="00E7341E">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E7341E" w:rsidRPr="006150C1" w:rsidRDefault="00E7341E" w:rsidP="00E7341E">
      <w:pPr>
        <w:rPr>
          <w:i/>
          <w:color w:val="00B050"/>
        </w:rPr>
      </w:pPr>
      <w:r>
        <w:rPr>
          <w:i/>
          <w:color w:val="00B050"/>
        </w:rPr>
        <w:t>SAMPLE</w:t>
      </w:r>
    </w:p>
    <w:p w:rsidR="00E7341E" w:rsidRPr="00245ACE" w:rsidRDefault="00E7341E" w:rsidP="00E7341E">
      <w:pPr>
        <w:rPr>
          <w:i/>
          <w:color w:val="00B050"/>
        </w:rPr>
      </w:pPr>
      <w:r w:rsidRPr="00245ACE">
        <w:rPr>
          <w:i/>
          <w:color w:val="00B050"/>
        </w:rPr>
        <w:t>In this practice you will create a Project Server Authentication profile and then configure the local cache settings in Project Professional 2007.</w:t>
      </w:r>
    </w:p>
    <w:p w:rsidR="00E7341E" w:rsidRPr="00245ACE" w:rsidRDefault="00E7341E" w:rsidP="00E7341E">
      <w:pPr>
        <w:pStyle w:val="Ex-Title"/>
        <w:rPr>
          <w:i/>
          <w:color w:val="00B050"/>
        </w:rPr>
      </w:pPr>
      <w:r w:rsidRPr="00245ACE">
        <w:rPr>
          <w:i/>
          <w:color w:val="00B050"/>
        </w:rPr>
        <w:t>Exercise 1: Create Project Server Authentication Profile</w:t>
      </w:r>
    </w:p>
    <w:p w:rsidR="00E7341E" w:rsidRPr="00245ACE" w:rsidRDefault="00E7341E" w:rsidP="00E7341E">
      <w:pPr>
        <w:rPr>
          <w:i/>
          <w:color w:val="00B050"/>
        </w:rPr>
      </w:pPr>
      <w:r w:rsidRPr="00245ACE">
        <w:rPr>
          <w:i/>
          <w:color w:val="00B050"/>
        </w:rPr>
        <w:t xml:space="preserve">In this exercise you will create Project Server authentication profile to connect to the Project Web Access site. </w:t>
      </w:r>
    </w:p>
    <w:p w:rsidR="00E7341E" w:rsidRPr="00245ACE" w:rsidRDefault="00E7341E" w:rsidP="00E7341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E7341E" w:rsidRPr="00245ACE" w:rsidRDefault="00E7341E" w:rsidP="00E7341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E7341E" w:rsidRPr="00245ACE" w:rsidRDefault="00E7341E" w:rsidP="00E7341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E7341E" w:rsidRPr="00245ACE" w:rsidRDefault="00E7341E" w:rsidP="00E7341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E7341E" w:rsidRPr="00245ACE" w:rsidTr="002845A4">
        <w:tc>
          <w:tcPr>
            <w:tcW w:w="2340" w:type="dxa"/>
          </w:tcPr>
          <w:p w:rsidR="00E7341E" w:rsidRPr="00245ACE" w:rsidRDefault="00E7341E" w:rsidP="002845A4">
            <w:pPr>
              <w:pStyle w:val="LabTabelHeaderFirst"/>
              <w:rPr>
                <w:i/>
                <w:color w:val="00B050"/>
              </w:rPr>
            </w:pPr>
            <w:r w:rsidRPr="00245ACE">
              <w:rPr>
                <w:i/>
                <w:color w:val="00B050"/>
              </w:rPr>
              <w:t>Setting</w:t>
            </w:r>
          </w:p>
        </w:tc>
        <w:tc>
          <w:tcPr>
            <w:tcW w:w="5490" w:type="dxa"/>
          </w:tcPr>
          <w:p w:rsidR="00E7341E" w:rsidRPr="00245ACE" w:rsidRDefault="00E7341E" w:rsidP="002845A4">
            <w:pPr>
              <w:pStyle w:val="LabTableHeader"/>
              <w:rPr>
                <w:i/>
                <w:color w:val="00B050"/>
              </w:rPr>
            </w:pPr>
            <w:r w:rsidRPr="00245ACE">
              <w:rPr>
                <w:i/>
                <w:color w:val="00B050"/>
              </w:rPr>
              <w:t>Perform the following:</w:t>
            </w:r>
          </w:p>
        </w:tc>
      </w:tr>
      <w:tr w:rsidR="00E7341E" w:rsidRPr="00245ACE" w:rsidTr="002845A4">
        <w:tc>
          <w:tcPr>
            <w:tcW w:w="7830" w:type="dxa"/>
            <w:gridSpan w:val="2"/>
          </w:tcPr>
          <w:p w:rsidR="00E7341E" w:rsidRPr="00245ACE" w:rsidRDefault="00E7341E" w:rsidP="002845A4">
            <w:pPr>
              <w:pStyle w:val="Tr"/>
              <w:ind w:left="-90"/>
              <w:rPr>
                <w:i/>
                <w:color w:val="00B050"/>
                <w:szCs w:val="21"/>
              </w:rPr>
            </w:pPr>
          </w:p>
        </w:tc>
      </w:tr>
      <w:tr w:rsidR="00E7341E" w:rsidRPr="00245ACE" w:rsidTr="002845A4">
        <w:tc>
          <w:tcPr>
            <w:tcW w:w="2340" w:type="dxa"/>
          </w:tcPr>
          <w:p w:rsidR="00E7341E" w:rsidRPr="00245ACE" w:rsidRDefault="00E7341E" w:rsidP="002845A4">
            <w:pPr>
              <w:pStyle w:val="LabTableContentFirst"/>
              <w:rPr>
                <w:i/>
                <w:color w:val="00B050"/>
              </w:rPr>
            </w:pPr>
            <w:r w:rsidRPr="00245ACE">
              <w:rPr>
                <w:i/>
                <w:color w:val="00B050"/>
              </w:rPr>
              <w:t>Account Name</w:t>
            </w:r>
          </w:p>
        </w:tc>
        <w:tc>
          <w:tcPr>
            <w:tcW w:w="5490" w:type="dxa"/>
          </w:tcPr>
          <w:p w:rsidR="00E7341E" w:rsidRPr="00245ACE" w:rsidRDefault="00E7341E" w:rsidP="002845A4">
            <w:pPr>
              <w:pStyle w:val="LabTableContent"/>
              <w:rPr>
                <w:i/>
                <w:color w:val="00B050"/>
              </w:rPr>
            </w:pPr>
            <w:r w:rsidRPr="00245ACE">
              <w:rPr>
                <w:i/>
                <w:color w:val="00B050"/>
              </w:rPr>
              <w:t xml:space="preserve">Type </w:t>
            </w:r>
            <w:r w:rsidRPr="00245ACE">
              <w:rPr>
                <w:b/>
                <w:i/>
                <w:color w:val="00B050"/>
              </w:rPr>
              <w:t>Project Server</w:t>
            </w:r>
          </w:p>
        </w:tc>
      </w:tr>
      <w:tr w:rsidR="00E7341E" w:rsidRPr="00245ACE" w:rsidTr="002845A4">
        <w:tc>
          <w:tcPr>
            <w:tcW w:w="2340" w:type="dxa"/>
          </w:tcPr>
          <w:p w:rsidR="00E7341E" w:rsidRPr="00245ACE" w:rsidRDefault="00E7341E" w:rsidP="002845A4">
            <w:pPr>
              <w:pStyle w:val="LabTableContentFirst"/>
              <w:rPr>
                <w:i/>
                <w:color w:val="00B050"/>
              </w:rPr>
            </w:pPr>
            <w:r w:rsidRPr="00245ACE">
              <w:rPr>
                <w:i/>
                <w:color w:val="00B050"/>
              </w:rPr>
              <w:t>Project Server URL</w:t>
            </w:r>
          </w:p>
        </w:tc>
        <w:tc>
          <w:tcPr>
            <w:tcW w:w="5490" w:type="dxa"/>
          </w:tcPr>
          <w:p w:rsidR="00E7341E" w:rsidRPr="00245ACE" w:rsidRDefault="00E7341E" w:rsidP="002845A4">
            <w:pPr>
              <w:pStyle w:val="LabTableContent"/>
              <w:rPr>
                <w:i/>
                <w:color w:val="00B050"/>
              </w:rPr>
            </w:pPr>
            <w:r w:rsidRPr="00245ACE">
              <w:rPr>
                <w:i/>
                <w:color w:val="00B050"/>
              </w:rPr>
              <w:t xml:space="preserve">Type </w:t>
            </w:r>
            <w:ins w:id="652" w:author="Heather Perreaux" w:date="2010-05-13T17:18:00Z">
              <w:r w:rsidR="00BA3916">
                <w:rPr>
                  <w:b/>
                  <w:i/>
                  <w:color w:val="00B050"/>
                </w:rPr>
                <w:fldChar w:fldCharType="begin"/>
              </w:r>
              <w:r w:rsidR="00347413">
                <w:rPr>
                  <w:b/>
                  <w:i/>
                  <w:color w:val="00B050"/>
                </w:rPr>
                <w:instrText xml:space="preserve"> HYPERLINK "</w:instrText>
              </w:r>
            </w:ins>
            <w:r w:rsidR="00347413" w:rsidRPr="00245ACE">
              <w:rPr>
                <w:b/>
                <w:i/>
                <w:color w:val="00B050"/>
              </w:rPr>
              <w:instrText>http://epm/pwa</w:instrText>
            </w:r>
            <w:ins w:id="653" w:author="Heather Perreaux" w:date="2010-05-13T17:18:00Z">
              <w:r w:rsidR="00347413">
                <w:rPr>
                  <w:b/>
                  <w:i/>
                  <w:color w:val="00B050"/>
                </w:rPr>
                <w:instrText xml:space="preserve">" </w:instrText>
              </w:r>
              <w:r w:rsidR="00BA3916">
                <w:rPr>
                  <w:b/>
                  <w:i/>
                  <w:color w:val="00B050"/>
                </w:rPr>
                <w:fldChar w:fldCharType="separate"/>
              </w:r>
            </w:ins>
            <w:r w:rsidR="00347413" w:rsidRPr="00F15B54">
              <w:rPr>
                <w:rStyle w:val="Hyperlink"/>
                <w:b/>
                <w:i/>
              </w:rPr>
              <w:t>http://epm/pwa</w:t>
            </w:r>
            <w:ins w:id="654" w:author="Heather Perreaux" w:date="2010-05-13T17:18:00Z">
              <w:r w:rsidR="00BA3916">
                <w:rPr>
                  <w:b/>
                  <w:i/>
                  <w:color w:val="00B050"/>
                </w:rPr>
                <w:fldChar w:fldCharType="end"/>
              </w:r>
            </w:ins>
          </w:p>
        </w:tc>
      </w:tr>
      <w:tr w:rsidR="00E7341E" w:rsidRPr="00245ACE" w:rsidTr="002845A4">
        <w:tc>
          <w:tcPr>
            <w:tcW w:w="2340" w:type="dxa"/>
          </w:tcPr>
          <w:p w:rsidR="00E7341E" w:rsidRPr="00245ACE" w:rsidRDefault="00E7341E" w:rsidP="002845A4">
            <w:pPr>
              <w:pStyle w:val="LabTableContentFirst"/>
              <w:rPr>
                <w:i/>
                <w:color w:val="00B050"/>
              </w:rPr>
            </w:pPr>
            <w:r w:rsidRPr="00245ACE">
              <w:rPr>
                <w:i/>
                <w:color w:val="00B050"/>
              </w:rPr>
              <w:t>When connecting</w:t>
            </w:r>
          </w:p>
        </w:tc>
        <w:tc>
          <w:tcPr>
            <w:tcW w:w="5490" w:type="dxa"/>
          </w:tcPr>
          <w:p w:rsidR="00E7341E" w:rsidRPr="00245ACE" w:rsidRDefault="00E7341E" w:rsidP="002845A4">
            <w:pPr>
              <w:pStyle w:val="LabTableContent"/>
              <w:rPr>
                <w:i/>
                <w:color w:val="00B050"/>
              </w:rPr>
            </w:pPr>
            <w:r w:rsidRPr="00245ACE">
              <w:rPr>
                <w:i/>
                <w:color w:val="00B050"/>
              </w:rPr>
              <w:t xml:space="preserve">Select </w:t>
            </w:r>
            <w:r w:rsidRPr="00245ACE">
              <w:rPr>
                <w:b/>
                <w:i/>
                <w:color w:val="00B050"/>
              </w:rPr>
              <w:t>Use Windows user account</w:t>
            </w:r>
          </w:p>
        </w:tc>
      </w:tr>
      <w:tr w:rsidR="00E7341E" w:rsidRPr="00245ACE" w:rsidTr="002845A4">
        <w:tc>
          <w:tcPr>
            <w:tcW w:w="2340" w:type="dxa"/>
          </w:tcPr>
          <w:p w:rsidR="00E7341E" w:rsidRPr="00245ACE" w:rsidRDefault="00E7341E" w:rsidP="002845A4">
            <w:pPr>
              <w:pStyle w:val="LabTableContentFirst"/>
              <w:spacing w:after="240"/>
              <w:rPr>
                <w:i/>
                <w:color w:val="00B050"/>
              </w:rPr>
            </w:pPr>
            <w:r w:rsidRPr="00245ACE">
              <w:rPr>
                <w:i/>
                <w:color w:val="00B050"/>
              </w:rPr>
              <w:t>Set as default account</w:t>
            </w:r>
          </w:p>
        </w:tc>
        <w:tc>
          <w:tcPr>
            <w:tcW w:w="5490" w:type="dxa"/>
          </w:tcPr>
          <w:p w:rsidR="00E7341E" w:rsidRPr="00245ACE" w:rsidRDefault="00E7341E" w:rsidP="002845A4">
            <w:pPr>
              <w:pStyle w:val="LabTableContent"/>
              <w:spacing w:after="240"/>
              <w:rPr>
                <w:i/>
                <w:color w:val="00B050"/>
              </w:rPr>
            </w:pPr>
            <w:r w:rsidRPr="00245ACE">
              <w:rPr>
                <w:i/>
                <w:color w:val="00B050"/>
              </w:rPr>
              <w:t>Select check box</w:t>
            </w:r>
          </w:p>
        </w:tc>
      </w:tr>
    </w:tbl>
    <w:p w:rsidR="00E7341E" w:rsidRDefault="00E7341E" w:rsidP="00E7341E"/>
    <w:p w:rsidR="00E7341E" w:rsidRDefault="00E7341E" w:rsidP="00E7341E">
      <w:pPr>
        <w:pStyle w:val="Pb"/>
        <w:framePr w:wrap="around"/>
      </w:pPr>
    </w:p>
    <w:p w:rsidR="006C33D3" w:rsidRDefault="00F4796D" w:rsidP="006C33D3">
      <w:pPr>
        <w:pStyle w:val="Heading1"/>
      </w:pPr>
      <w:bookmarkStart w:id="655" w:name="_Toc266903272"/>
      <w:r>
        <w:t xml:space="preserve">Lesson 2: </w:t>
      </w:r>
      <w:bookmarkEnd w:id="650"/>
      <w:r w:rsidR="00026E03" w:rsidRPr="00026E03">
        <w:t>Advanced Task Management</w:t>
      </w:r>
      <w:bookmarkEnd w:id="655"/>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C7353A" w:rsidRDefault="00FD7A6E" w:rsidP="00884904">
      <w:pPr>
        <w:pStyle w:val="Lb1"/>
        <w:numPr>
          <w:ilvl w:val="0"/>
          <w:numId w:val="0"/>
        </w:numPr>
        <w:ind w:left="360"/>
      </w:pPr>
      <w:r>
        <w:t>Refining the schedule</w:t>
      </w:r>
      <w:r w:rsidR="002D3B25">
        <w:t xml:space="preserve"> and fine tuning </w:t>
      </w:r>
      <w:ins w:id="656" w:author="Ellen Lehnert" w:date="2010-07-14T15:56:00Z">
        <w:r w:rsidR="00497339">
          <w:t xml:space="preserve">the scheduling of </w:t>
        </w:r>
      </w:ins>
      <w:r w:rsidR="002D3B25">
        <w:t>tasks</w:t>
      </w:r>
      <w:r>
        <w:t xml:space="preserve"> will help resolve some </w:t>
      </w:r>
      <w:del w:id="657" w:author="Ellen Lehnert" w:date="2010-07-14T15:57:00Z">
        <w:r w:rsidDel="00497339">
          <w:delText xml:space="preserve">of the </w:delText>
        </w:r>
      </w:del>
      <w:r>
        <w:t xml:space="preserve">scheduling issues. Schedules need to remain as flexible as possible.  </w:t>
      </w:r>
      <w:r w:rsidR="00104634">
        <w:t xml:space="preserve">Using </w:t>
      </w:r>
      <w:r w:rsidR="00347413">
        <w:t xml:space="preserve">the </w:t>
      </w:r>
      <w:ins w:id="658" w:author="Heather Perreaux" w:date="2010-05-13T17:27:00Z">
        <w:r w:rsidR="00347413">
          <w:t>advanced</w:t>
        </w:r>
      </w:ins>
      <w:r w:rsidR="00104634">
        <w:t xml:space="preserve"> features below will help </w:t>
      </w:r>
      <w:r w:rsidR="00347413">
        <w:t xml:space="preserve">aid </w:t>
      </w:r>
      <w:ins w:id="659" w:author="Ellen Lehnert" w:date="2010-07-14T15:57:00Z">
        <w:r w:rsidR="00497339">
          <w:t xml:space="preserve">the scheduler </w:t>
        </w:r>
      </w:ins>
      <w:r w:rsidR="00104634">
        <w:t xml:space="preserve">in maintaining flexibility as well as </w:t>
      </w:r>
      <w:r w:rsidR="00347413">
        <w:t>offering</w:t>
      </w:r>
      <w:r w:rsidR="00104634">
        <w:t xml:space="preserve"> different ways of analyzing problems within the schedule. </w:t>
      </w:r>
      <w:r>
        <w:t xml:space="preserve"> </w:t>
      </w:r>
    </w:p>
    <w:p w:rsidR="00FD7A6E" w:rsidRDefault="00FD7A6E" w:rsidP="00884904">
      <w:pPr>
        <w:pStyle w:val="Lb1"/>
        <w:numPr>
          <w:ilvl w:val="0"/>
          <w:numId w:val="0"/>
        </w:numPr>
        <w:ind w:left="360"/>
      </w:pPr>
      <w:r>
        <w:t xml:space="preserve">In this </w:t>
      </w:r>
      <w:r w:rsidR="002D3B25">
        <w:t>L</w:t>
      </w:r>
      <w:r>
        <w:t xml:space="preserve">esson we will </w:t>
      </w:r>
      <w:del w:id="660" w:author="Ellen Lehnert" w:date="2010-07-14T15:57:00Z">
        <w:r w:rsidDel="00497339">
          <w:delText>learn how to work with</w:delText>
        </w:r>
      </w:del>
      <w:ins w:id="661" w:author="Ellen Lehnert" w:date="2010-07-14T15:57:00Z">
        <w:r w:rsidR="00497339">
          <w:t>discuss</w:t>
        </w:r>
      </w:ins>
      <w:r>
        <w:t xml:space="preserve">: </w:t>
      </w:r>
    </w:p>
    <w:p w:rsidR="00C7353A" w:rsidRDefault="00884904" w:rsidP="00C7353A">
      <w:pPr>
        <w:pStyle w:val="Lb1"/>
        <w:numPr>
          <w:ilvl w:val="0"/>
          <w:numId w:val="13"/>
        </w:numPr>
      </w:pPr>
      <w:r>
        <w:t>Task Deadlines</w:t>
      </w:r>
      <w:r>
        <w:tab/>
      </w:r>
    </w:p>
    <w:p w:rsidR="00C7353A" w:rsidRDefault="00884904" w:rsidP="00C7353A">
      <w:pPr>
        <w:pStyle w:val="Lb1"/>
        <w:numPr>
          <w:ilvl w:val="0"/>
          <w:numId w:val="13"/>
        </w:numPr>
      </w:pPr>
      <w:r>
        <w:t>Using the Task Inspector</w:t>
      </w:r>
    </w:p>
    <w:p w:rsidR="00884904" w:rsidRDefault="00884904" w:rsidP="00C7353A">
      <w:pPr>
        <w:pStyle w:val="Lb1"/>
        <w:numPr>
          <w:ilvl w:val="0"/>
          <w:numId w:val="13"/>
        </w:numPr>
      </w:pPr>
      <w:r>
        <w:t>Using Task Form Views</w:t>
      </w:r>
      <w:r>
        <w:tab/>
      </w:r>
    </w:p>
    <w:p w:rsidR="00FD7A6E" w:rsidRDefault="00FD7A6E" w:rsidP="00C7353A">
      <w:pPr>
        <w:pStyle w:val="Lb1"/>
        <w:numPr>
          <w:ilvl w:val="0"/>
          <w:numId w:val="13"/>
        </w:numPr>
      </w:pPr>
      <w:r>
        <w:t>Task Notes</w:t>
      </w:r>
    </w:p>
    <w:p w:rsidR="00245ACE" w:rsidRDefault="00884904" w:rsidP="00C7353A">
      <w:pPr>
        <w:pStyle w:val="Lb1"/>
        <w:numPr>
          <w:ilvl w:val="0"/>
          <w:numId w:val="13"/>
        </w:numPr>
      </w:pPr>
      <w:r>
        <w:t>Splitting Tasks</w:t>
      </w:r>
      <w:r>
        <w:tab/>
      </w:r>
    </w:p>
    <w:p w:rsidR="00F045D6" w:rsidRDefault="00F045D6" w:rsidP="00C7353A">
      <w:pPr>
        <w:pStyle w:val="Lb1"/>
        <w:numPr>
          <w:ilvl w:val="0"/>
          <w:numId w:val="13"/>
        </w:numPr>
      </w:pPr>
      <w:r>
        <w:t>Changing the start date of the project</w:t>
      </w:r>
    </w:p>
    <w:p w:rsidR="00245ACE" w:rsidRDefault="00245ACE" w:rsidP="00245ACE">
      <w:pPr>
        <w:pStyle w:val="Pb"/>
        <w:framePr w:wrap="around"/>
      </w:pPr>
    </w:p>
    <w:p w:rsidR="00245ACE" w:rsidRDefault="00026E03" w:rsidP="00245ACE">
      <w:pPr>
        <w:pStyle w:val="Heading2"/>
      </w:pPr>
      <w:bookmarkStart w:id="662" w:name="_Toc266903273"/>
      <w:r w:rsidRPr="00026E03">
        <w:t>Task Deadlines</w:t>
      </w:r>
      <w:bookmarkEnd w:id="662"/>
    </w:p>
    <w:p w:rsidR="00245ACE" w:rsidRDefault="0061428A" w:rsidP="00245ACE">
      <w:pPr>
        <w:pStyle w:val="FormatPPT"/>
      </w:pPr>
      <w:r>
        <w:drawing>
          <wp:inline distT="0" distB="0" distL="0" distR="0">
            <wp:extent cx="3657600" cy="2294255"/>
            <wp:effectExtent l="0" t="0" r="0" b="0"/>
            <wp:docPr id="33"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245ACE" w:rsidRDefault="00C7353A" w:rsidP="00245ACE">
      <w:r>
        <w:t>Task deadline</w:t>
      </w:r>
      <w:r w:rsidR="002845A4">
        <w:t>s</w:t>
      </w:r>
      <w:r>
        <w:t xml:space="preserve"> </w:t>
      </w:r>
      <w:ins w:id="663" w:author="Ellen Lehnert" w:date="2010-07-14T16:03:00Z">
        <w:r w:rsidR="00497339">
          <w:t xml:space="preserve">are not part of the scheduling of Project 2010 and </w:t>
        </w:r>
      </w:ins>
      <w:del w:id="664" w:author="Ellen Lehnert" w:date="2010-07-14T16:03:00Z">
        <w:r w:rsidDel="00497339">
          <w:delText>constraint</w:delText>
        </w:r>
        <w:r w:rsidR="008155EF" w:rsidDel="00497339">
          <w:delText>s</w:delText>
        </w:r>
        <w:r w:rsidDel="00497339">
          <w:delText xml:space="preserve"> </w:delText>
        </w:r>
      </w:del>
      <w:r>
        <w:t xml:space="preserve">are treated differently </w:t>
      </w:r>
      <w:r w:rsidR="002845A4">
        <w:t xml:space="preserve">by the </w:t>
      </w:r>
      <w:r w:rsidR="00096AEC">
        <w:t>software</w:t>
      </w:r>
      <w:r w:rsidR="002845A4">
        <w:t xml:space="preserve">.  </w:t>
      </w:r>
      <w:del w:id="665" w:author="Ellen Lehnert" w:date="2010-07-14T16:04:00Z">
        <w:r w:rsidR="002845A4" w:rsidDel="00497339">
          <w:delText>Deadlines become a</w:delText>
        </w:r>
        <w:r w:rsidR="00991729" w:rsidDel="00497339">
          <w:delText>n</w:delText>
        </w:r>
        <w:r w:rsidR="002845A4" w:rsidDel="00497339">
          <w:delText xml:space="preserve"> </w:delText>
        </w:r>
        <w:r w:rsidR="00991729" w:rsidDel="00497339">
          <w:delText>objective</w:delText>
        </w:r>
        <w:r w:rsidR="002845A4" w:rsidDel="00497339">
          <w:delText xml:space="preserve"> for a task and do</w:delText>
        </w:r>
      </w:del>
      <w:ins w:id="666" w:author="Ellen Lehnert" w:date="2010-07-14T16:04:00Z">
        <w:r w:rsidR="00497339">
          <w:t xml:space="preserve">Deadlines become an objective </w:t>
        </w:r>
      </w:ins>
      <w:ins w:id="667" w:author="Ellen Lehnert" w:date="2010-07-14T16:11:00Z">
        <w:r w:rsidR="00497339">
          <w:t>or a goal fo</w:t>
        </w:r>
      </w:ins>
      <w:ins w:id="668" w:author="Ellen Lehnert" w:date="2010-07-14T16:04:00Z">
        <w:r w:rsidR="00497339">
          <w:t>r a task</w:t>
        </w:r>
      </w:ins>
      <w:ins w:id="669" w:author="Ellen Lehnert" w:date="2010-07-14T16:11:00Z">
        <w:r w:rsidR="00497339">
          <w:t>.</w:t>
        </w:r>
      </w:ins>
      <w:del w:id="670" w:author="Ellen Lehnert" w:date="2010-07-14T16:11:00Z">
        <w:r w:rsidR="002845A4" w:rsidDel="00497339">
          <w:delText xml:space="preserve"> not </w:delText>
        </w:r>
        <w:r w:rsidR="008155EF" w:rsidDel="00497339">
          <w:delText>prevent</w:delText>
        </w:r>
        <w:r w:rsidR="002845A4" w:rsidDel="00497339">
          <w:delText xml:space="preserve"> forward scheduling of a task. </w:delText>
        </w:r>
      </w:del>
      <w:r w:rsidR="002845A4">
        <w:t xml:space="preserve"> </w:t>
      </w:r>
      <w:del w:id="671" w:author="Ellen Lehnert" w:date="2010-07-14T16:04:00Z">
        <w:r w:rsidR="008155EF" w:rsidDel="00497339">
          <w:delText>These c</w:delText>
        </w:r>
        <w:r w:rsidR="00104634" w:rsidDel="00497339">
          <w:delText>onstraints are calculated within the scheduling engine</w:delText>
        </w:r>
        <w:r w:rsidR="00104634" w:rsidRPr="00104634" w:rsidDel="00497339">
          <w:delText xml:space="preserve"> </w:delText>
        </w:r>
        <w:r w:rsidR="008155EF" w:rsidDel="00497339">
          <w:delText>and d</w:delText>
        </w:r>
        <w:r w:rsidR="00104634" w:rsidDel="00497339">
          <w:delText xml:space="preserve">eadlines are not included </w:delText>
        </w:r>
        <w:r w:rsidR="008155EF" w:rsidDel="00497339">
          <w:delText>as part of</w:delText>
        </w:r>
        <w:r w:rsidR="00104634" w:rsidDel="00497339">
          <w:delText xml:space="preserve"> the calculation. </w:delText>
        </w:r>
      </w:del>
      <w:r w:rsidR="00991729">
        <w:t xml:space="preserve"> </w:t>
      </w:r>
      <w:del w:id="672" w:author="Ellen Lehnert" w:date="2010-07-14T16:05:00Z">
        <w:r w:rsidR="00991729" w:rsidDel="00497339">
          <w:delText xml:space="preserve">As a result, </w:delText>
        </w:r>
      </w:del>
      <w:ins w:id="673" w:author="Ellen Lehnert" w:date="2010-07-14T16:05:00Z">
        <w:r w:rsidR="00497339">
          <w:t xml:space="preserve">The scheduling of tasks with deadlines </w:t>
        </w:r>
      </w:ins>
      <w:del w:id="674" w:author="Ellen Lehnert" w:date="2010-07-14T16:05:00Z">
        <w:r w:rsidR="00991729" w:rsidDel="00497339">
          <w:delText xml:space="preserve">they </w:delText>
        </w:r>
      </w:del>
      <w:r w:rsidR="00991729">
        <w:t xml:space="preserve">will not stop tasks from moving forward the way that </w:t>
      </w:r>
      <w:r w:rsidR="008155EF">
        <w:t xml:space="preserve">other </w:t>
      </w:r>
      <w:ins w:id="675" w:author="Ellen Lehnert" w:date="2010-07-14T16:05:00Z">
        <w:r w:rsidR="00497339">
          <w:t xml:space="preserve">date </w:t>
        </w:r>
      </w:ins>
      <w:r w:rsidR="00991729">
        <w:t>con</w:t>
      </w:r>
      <w:r w:rsidR="008155EF">
        <w:t>s</w:t>
      </w:r>
      <w:r w:rsidR="00991729">
        <w:t>traints will.  Deadlines enable the user to avoid some of the scheduling errors discussed in the previous lesson. Using deadlines gives the project manager</w:t>
      </w:r>
      <w:r w:rsidR="008155EF">
        <w:t xml:space="preserve"> a</w:t>
      </w:r>
      <w:r w:rsidR="00991729">
        <w:t xml:space="preserve"> helpful way of marking </w:t>
      </w:r>
      <w:ins w:id="676" w:author="Ellen Lehnert" w:date="2010-07-14T16:12:00Z">
        <w:r w:rsidR="00497339">
          <w:t xml:space="preserve">target </w:t>
        </w:r>
      </w:ins>
      <w:r w:rsidR="00991729">
        <w:t>goals within a project schedule</w:t>
      </w:r>
      <w:ins w:id="677" w:author="Ellen Lehnert" w:date="2010-07-14T16:06:00Z">
        <w:r w:rsidR="00497339">
          <w:t xml:space="preserve"> and receiving an alert when a deadline is exceeded</w:t>
        </w:r>
      </w:ins>
      <w:r w:rsidR="00991729">
        <w:t xml:space="preserve">. </w:t>
      </w:r>
    </w:p>
    <w:p w:rsidR="002845A4" w:rsidRPr="002845A4" w:rsidRDefault="002845A4" w:rsidP="00245ACE">
      <w:pPr>
        <w:rPr>
          <w:b/>
        </w:rPr>
      </w:pPr>
      <w:r w:rsidRPr="002845A4">
        <w:rPr>
          <w:b/>
        </w:rPr>
        <w:t xml:space="preserve">To set a deadline: </w:t>
      </w:r>
    </w:p>
    <w:p w:rsidR="002845A4" w:rsidRDefault="002845A4" w:rsidP="002845A4">
      <w:pPr>
        <w:pStyle w:val="ListParagraph"/>
        <w:numPr>
          <w:ilvl w:val="0"/>
          <w:numId w:val="14"/>
        </w:numPr>
      </w:pPr>
      <w:r>
        <w:t>Double click on a task</w:t>
      </w:r>
      <w:r w:rsidR="00991729">
        <w:t xml:space="preserve"> to open the Task Information box</w:t>
      </w:r>
    </w:p>
    <w:p w:rsidR="002845A4" w:rsidRDefault="002845A4" w:rsidP="002845A4">
      <w:pPr>
        <w:pStyle w:val="ListParagraph"/>
        <w:numPr>
          <w:ilvl w:val="0"/>
          <w:numId w:val="14"/>
        </w:numPr>
      </w:pPr>
      <w:r>
        <w:t xml:space="preserve">Click </w:t>
      </w:r>
      <w:r w:rsidR="00D253BB" w:rsidRPr="00433378">
        <w:rPr>
          <w:b/>
        </w:rPr>
        <w:t>Advanced</w:t>
      </w:r>
      <w:r>
        <w:t xml:space="preserve"> tab</w:t>
      </w:r>
    </w:p>
    <w:p w:rsidR="00826491" w:rsidRDefault="002845A4" w:rsidP="00433378">
      <w:pPr>
        <w:pStyle w:val="ListParagraph"/>
        <w:numPr>
          <w:ilvl w:val="0"/>
          <w:numId w:val="14"/>
        </w:numPr>
      </w:pPr>
      <w:r>
        <w:t xml:space="preserve">Enter a </w:t>
      </w:r>
      <w:r w:rsidR="00991729">
        <w:t xml:space="preserve">Deadline </w:t>
      </w:r>
      <w:r>
        <w:t>date</w:t>
      </w:r>
    </w:p>
    <w:p w:rsidR="00991729" w:rsidRDefault="002845A4" w:rsidP="00433378">
      <w:pPr>
        <w:pStyle w:val="ListParagraph"/>
        <w:numPr>
          <w:ilvl w:val="0"/>
          <w:numId w:val="14"/>
        </w:numPr>
      </w:pPr>
      <w:r>
        <w:t xml:space="preserve">Click </w:t>
      </w:r>
      <w:r w:rsidR="00D253BB" w:rsidRPr="00433378">
        <w:rPr>
          <w:b/>
        </w:rPr>
        <w:t>OK</w:t>
      </w:r>
      <w:r>
        <w:t xml:space="preserve"> </w:t>
      </w:r>
    </w:p>
    <w:p w:rsidR="00991729" w:rsidRDefault="00991729" w:rsidP="00991729"/>
    <w:p w:rsidR="00991729" w:rsidRDefault="00BA3916" w:rsidP="00433378">
      <w:pPr>
        <w:pStyle w:val="Art"/>
        <w:jc w:val="center"/>
      </w:pPr>
      <w:r>
        <w:rPr>
          <w:noProof/>
        </w:rPr>
        <w:pict>
          <v:rect id="Rectangle 14" o:spid="_x0000_s1026" style="position:absolute;left:0;text-align:left;margin-left:8.6pt;margin-top:69.8pt;width:300.3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" filled="f" strokecolor="red" strokeweight="1pt"/>
        </w:pict>
      </w:r>
      <w:r w:rsidR="00991729" w:rsidRPr="00433378">
        <w:rPr>
          <w:noProof/>
        </w:rPr>
        <w:drawing>
          <wp:inline distT="0" distB="0" distL="0" distR="0">
            <wp:extent cx="5713010" cy="3514298"/>
            <wp:effectExtent l="19050" t="0" r="199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1" cstate="print"/>
                    <a:srcRect t="1530"/>
                    <a:stretch>
                      <a:fillRect/>
                    </a:stretch>
                  </pic:blipFill>
                  <pic:spPr bwMode="auto">
                    <a:xfrm>
                      <a:off x="0" y="0"/>
                      <a:ext cx="5713010" cy="3514298"/>
                    </a:xfrm>
                    <a:prstGeom prst="rect">
                      <a:avLst/>
                    </a:prstGeom>
                    <a:noFill/>
                    <a:ln w="9525">
                      <a:noFill/>
                      <a:miter lim="800000"/>
                      <a:headEnd/>
                      <a:tailEnd/>
                    </a:ln>
                  </pic:spPr>
                </pic:pic>
              </a:graphicData>
            </a:graphic>
          </wp:inline>
        </w:drawing>
      </w:r>
    </w:p>
    <w:p w:rsidR="00826491" w:rsidRDefault="00826491" w:rsidP="00991729">
      <w:pPr>
        <w:rPr>
          <w:ins w:id="678" w:author="Ellen Lehnert" w:date="2010-04-26T17:17:00Z"/>
        </w:rPr>
      </w:pPr>
    </w:p>
    <w:p w:rsidR="009718E9" w:rsidRDefault="00826491" w:rsidP="00E664CD">
      <w:ins w:id="679" w:author="Ellen Lehnert" w:date="2010-04-26T17:16:00Z">
        <w:r>
          <w:t xml:space="preserve">A deadline of </w:t>
        </w:r>
        <w:r w:rsidRPr="00826491">
          <w:t>April</w:t>
        </w:r>
        <w:r>
          <w:t xml:space="preserve"> 2</w:t>
        </w:r>
      </w:ins>
      <w:ins w:id="680" w:author="Ellen Lehnert" w:date="2010-04-26T17:30:00Z">
        <w:r w:rsidR="00FD0DCE">
          <w:t>3</w:t>
        </w:r>
      </w:ins>
      <w:r w:rsidR="00E664CD">
        <w:t>, 2013</w:t>
      </w:r>
      <w:ins w:id="681" w:author="Ellen Lehnert" w:date="2010-04-26T17:16:00Z">
        <w:r>
          <w:t xml:space="preserve"> has been assigned to </w:t>
        </w:r>
      </w:ins>
      <w:ins w:id="682" w:author="Ellen Lehnert" w:date="2010-04-26T17:30:00Z">
        <w:r w:rsidR="00FD0DCE">
          <w:t>the “S</w:t>
        </w:r>
      </w:ins>
      <w:ins w:id="683" w:author="Ellen Lehnert" w:date="2010-04-26T19:26:00Z">
        <w:r w:rsidR="00991729">
          <w:t>cope Complete</w:t>
        </w:r>
      </w:ins>
      <w:ins w:id="684" w:author="Ellen Lehnert" w:date="2010-04-26T17:31:00Z">
        <w:r w:rsidR="00FD0DCE">
          <w:t>” task</w:t>
        </w:r>
      </w:ins>
      <w:ins w:id="685" w:author="Ellen Lehnert" w:date="2010-04-26T17:18:00Z">
        <w:r>
          <w:t xml:space="preserve"> below</w:t>
        </w:r>
      </w:ins>
      <w:ins w:id="686" w:author="Ellen Lehnert" w:date="2010-04-26T17:16:00Z">
        <w:r>
          <w:t xml:space="preserve">.  The deadline is represented by the green arrow on the Gantt </w:t>
        </w:r>
      </w:ins>
      <w:proofErr w:type="gramStart"/>
      <w:ins w:id="687" w:author="Ellen Lehnert" w:date="2010-07-14T16:07:00Z">
        <w:r w:rsidR="00497339">
          <w:t>C</w:t>
        </w:r>
      </w:ins>
      <w:ins w:id="688" w:author="Ellen Lehnert" w:date="2010-04-26T17:16:00Z">
        <w:r>
          <w:t>hart</w:t>
        </w:r>
      </w:ins>
      <w:proofErr w:type="gramEnd"/>
      <w:r w:rsidR="00E664CD">
        <w:t xml:space="preserve"> and do</w:t>
      </w:r>
      <w:ins w:id="689" w:author="Ellen Lehnert" w:date="2010-07-14T16:07:00Z">
        <w:r w:rsidR="00497339">
          <w:t>es</w:t>
        </w:r>
      </w:ins>
      <w:r w:rsidR="00E664CD">
        <w:t xml:space="preserve"> not appear in the Indicator column</w:t>
      </w:r>
      <w:ins w:id="690" w:author="Ellen Lehnert" w:date="2010-04-26T17:16:00Z">
        <w:r>
          <w:t>.</w:t>
        </w:r>
      </w:ins>
    </w:p>
    <w:p w:rsidR="009718E9" w:rsidRDefault="00BA3916" w:rsidP="009718E9">
      <w:pPr>
        <w:pStyle w:val="Art"/>
      </w:pPr>
      <w:r w:rsidRPr="00BA3916">
        <w:rPr>
          <w:b w:val="0"/>
          <w:noProof/>
        </w:rPr>
        <w:pict>
          <v:rect id="Rectangle 15" o:spid="_x0000_s1041" style="position:absolute;margin-left:425.1pt;margin-top:84.1pt;width:18.8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" filled="f" strokecolor="red" strokeweight="1pt"/>
        </w:pict>
      </w:r>
      <w:r w:rsidR="00FD0DCE" w:rsidRPr="00433378">
        <w:rPr>
          <w:b w:val="0"/>
          <w:noProof/>
        </w:rPr>
        <w:drawing>
          <wp:inline distT="0" distB="0" distL="0" distR="0">
            <wp:extent cx="5715000" cy="1259047"/>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2" cstate="print"/>
                    <a:srcRect/>
                    <a:stretch>
                      <a:fillRect/>
                    </a:stretch>
                  </pic:blipFill>
                  <pic:spPr bwMode="auto">
                    <a:xfrm>
                      <a:off x="0" y="0"/>
                      <a:ext cx="5715000" cy="1259047"/>
                    </a:xfrm>
                    <a:prstGeom prst="rect">
                      <a:avLst/>
                    </a:prstGeom>
                    <a:noFill/>
                    <a:ln w="9525">
                      <a:noFill/>
                      <a:miter lim="800000"/>
                      <a:headEnd/>
                      <a:tailEnd/>
                    </a:ln>
                  </pic:spPr>
                </pic:pic>
              </a:graphicData>
            </a:graphic>
          </wp:inline>
        </w:drawing>
      </w:r>
    </w:p>
    <w:p w:rsidR="00826491" w:rsidRDefault="00826491" w:rsidP="009718E9">
      <w:pPr>
        <w:rPr>
          <w:ins w:id="691" w:author="Ellen Lehnert" w:date="2010-04-26T17:19:00Z"/>
        </w:rPr>
      </w:pPr>
    </w:p>
    <w:p w:rsidR="009718E9" w:rsidRDefault="00497339" w:rsidP="009718E9">
      <w:ins w:id="692" w:author="Ellen Lehnert" w:date="2010-07-14T16:07:00Z">
        <w:r>
          <w:t>During project execution and</w:t>
        </w:r>
      </w:ins>
      <w:ins w:id="693" w:author="Ellen Lehnert" w:date="2010-04-26T17:19:00Z">
        <w:r w:rsidR="00826491">
          <w:t xml:space="preserve"> tracking of the schedule, tasks will move forward in time.  </w:t>
        </w:r>
      </w:ins>
      <w:ins w:id="694" w:author="Ellen Lehnert" w:date="2010-04-26T17:37:00Z">
        <w:r w:rsidR="00FD0DCE">
          <w:t xml:space="preserve">If </w:t>
        </w:r>
      </w:ins>
      <w:ins w:id="695" w:author="Ellen Lehnert" w:date="2010-07-14T16:13:00Z">
        <w:r>
          <w:t xml:space="preserve">a task with a deadline </w:t>
        </w:r>
      </w:ins>
      <w:ins w:id="696" w:author="Ellen Lehnert" w:date="2010-04-26T17:35:00Z">
        <w:r w:rsidR="00FD0DCE">
          <w:t xml:space="preserve">moves </w:t>
        </w:r>
      </w:ins>
      <w:r w:rsidR="00E664CD">
        <w:t>beyond</w:t>
      </w:r>
      <w:ins w:id="697" w:author="Ellen Lehnert" w:date="2010-04-26T17:37:00Z">
        <w:r w:rsidR="00FD0DCE">
          <w:t xml:space="preserve"> </w:t>
        </w:r>
      </w:ins>
      <w:ins w:id="698" w:author="Ellen Lehnert" w:date="2010-04-26T17:19:00Z">
        <w:r w:rsidR="00826491">
          <w:t>the deadline arrow</w:t>
        </w:r>
      </w:ins>
      <w:r w:rsidR="00E664CD">
        <w:t>,</w:t>
      </w:r>
      <w:ins w:id="699" w:author="Ellen Lehnert" w:date="2010-04-26T17:37:00Z">
        <w:r w:rsidR="00FD0DCE">
          <w:t xml:space="preserve"> the task will be considered late</w:t>
        </w:r>
      </w:ins>
      <w:ins w:id="700" w:author="Ellen Lehnert" w:date="2010-04-26T17:19:00Z">
        <w:r w:rsidR="00826491">
          <w:t xml:space="preserve">. Below is an example of </w:t>
        </w:r>
      </w:ins>
      <w:r w:rsidR="00E664CD">
        <w:t>the warning that will appear in the Indicator column if</w:t>
      </w:r>
      <w:ins w:id="701" w:author="Ellen Lehnert" w:date="2010-04-26T17:19:00Z">
        <w:r w:rsidR="00826491">
          <w:t xml:space="preserve"> a deadline is not met.</w:t>
        </w:r>
      </w:ins>
      <w:ins w:id="702" w:author="Ellen Lehnert" w:date="2010-04-26T17:37:00Z">
        <w:r w:rsidR="00FD0DCE">
          <w:t xml:space="preserve"> Notice the red diamond in the indicator column explaining that the task</w:t>
        </w:r>
      </w:ins>
      <w:ins w:id="703" w:author="Ellen Lehnert" w:date="2010-07-14T16:08:00Z">
        <w:r>
          <w:t xml:space="preserve"> date</w:t>
        </w:r>
      </w:ins>
      <w:ins w:id="704" w:author="Ellen Lehnert" w:date="2010-04-26T17:37:00Z">
        <w:r w:rsidR="00FD0DCE">
          <w:t xml:space="preserve"> has </w:t>
        </w:r>
      </w:ins>
      <w:del w:id="705" w:author="Ellen Lehnert" w:date="2010-07-14T16:08:00Z">
        <w:r w:rsidR="00A0617C" w:rsidDel="00497339">
          <w:delText>moved</w:delText>
        </w:r>
      </w:del>
      <w:ins w:id="706" w:author="Ellen Lehnert" w:date="2010-07-14T16:08:00Z">
        <w:r>
          <w:t>exceeded</w:t>
        </w:r>
        <w:r>
          <w:t xml:space="preserve"> </w:t>
        </w:r>
      </w:ins>
      <w:ins w:id="707" w:author="Ellen Lehnert" w:date="2010-04-26T17:37:00Z">
        <w:r w:rsidR="00FD0DCE">
          <w:t>the deadline</w:t>
        </w:r>
      </w:ins>
      <w:ins w:id="708" w:author="Ellen Lehnert" w:date="2010-07-14T16:08:00Z">
        <w:r>
          <w:t xml:space="preserve"> date</w:t>
        </w:r>
      </w:ins>
      <w:ins w:id="709" w:author="Ellen Lehnert" w:date="2010-04-26T17:37:00Z">
        <w:r w:rsidR="00FD0DCE">
          <w:t xml:space="preserve">. </w:t>
        </w:r>
      </w:ins>
    </w:p>
    <w:p w:rsidR="00FD0DCE" w:rsidRDefault="00FD0DCE" w:rsidP="00703F3E">
      <w:pPr>
        <w:pStyle w:val="Art"/>
        <w:rPr>
          <w:ins w:id="710" w:author="Ellen Lehnert" w:date="2010-04-26T17:31:00Z"/>
        </w:rPr>
      </w:pPr>
    </w:p>
    <w:p w:rsidR="009718E9" w:rsidDel="00826491" w:rsidRDefault="00497339" w:rsidP="00433378">
      <w:pPr>
        <w:jc w:val="center"/>
        <w:rPr>
          <w:del w:id="711" w:author="Ellen Lehnert" w:date="2010-04-26T17:16:00Z"/>
        </w:rPr>
      </w:pPr>
      <w:r>
        <w:rPr>
          <w:noProof/>
        </w:rPr>
        <w:pict>
          <v:rect id="_x0000_s1050" style="position:absolute;left:0;text-align:left;margin-left:402pt;margin-top:68.4pt;width:41.9pt;height:25.8pt;z-index:251683840" filled="f" strokecolor="red" strokeweight="1pt"/>
        </w:pict>
      </w:r>
      <w:ins w:id="712" w:author="Ellen Lehnert" w:date="2010-04-26T19:29:00Z">
        <w:r w:rsidR="00BA3916">
          <w:rPr>
            <w:noProof/>
          </w:rPr>
          <w:pict>
            <v:rect id="Rectangle 17" o:spid="_x0000_s1040" style="position:absolute;left:0;text-align:left;margin-left:14.8pt;margin-top:76.25pt;width:113.9pt;height:2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" filled="f" strokecolor="red" strokeweight="1pt"/>
          </w:pict>
        </w:r>
      </w:ins>
      <w:ins w:id="713" w:author="Ellen Lehnert" w:date="2010-04-26T17:34:00Z">
        <w:r w:rsidR="000D7C06">
          <w:rPr>
            <w:b/>
            <w:noProof/>
          </w:rPr>
          <w:drawing>
            <wp:inline distT="0" distB="0" distL="0" distR="0">
              <wp:extent cx="5715000" cy="1260942"/>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cstate="print"/>
                      <a:srcRect/>
                      <a:stretch>
                        <a:fillRect/>
                      </a:stretch>
                    </pic:blipFill>
                    <pic:spPr bwMode="auto">
                      <a:xfrm>
                        <a:off x="0" y="0"/>
                        <a:ext cx="5715000" cy="1260942"/>
                      </a:xfrm>
                      <a:prstGeom prst="rect">
                        <a:avLst/>
                      </a:prstGeom>
                      <a:noFill/>
                      <a:ln w="9525">
                        <a:noFill/>
                        <a:miter lim="800000"/>
                        <a:headEnd/>
                        <a:tailEnd/>
                      </a:ln>
                    </pic:spPr>
                  </pic:pic>
                </a:graphicData>
              </a:graphic>
            </wp:inline>
          </w:drawing>
        </w:r>
      </w:ins>
      <w:del w:id="714" w:author="Ellen Lehnert" w:date="2010-04-26T17:16:00Z">
        <w:r w:rsidR="009718E9" w:rsidDel="00826491">
          <w:delText>A deadline of April 20 has been assigned to task 9.  The deadline is represented by the green arrow on the Gantt c</w:delText>
        </w:r>
      </w:del>
      <w:ins w:id="715" w:author="Heather Perreaux" w:date="2010-04-21T16:41:00Z">
        <w:del w:id="716" w:author="Ellen Lehnert" w:date="2010-04-26T17:16:00Z">
          <w:r w:rsidR="00720537" w:rsidDel="00826491">
            <w:delText>c</w:delText>
          </w:r>
        </w:del>
      </w:ins>
      <w:del w:id="717" w:author="Ellen Lehnert" w:date="2010-04-26T17:16:00Z">
        <w:r w:rsidR="009718E9" w:rsidDel="00826491">
          <w:delText>hart.  Deadlines do not have icons in the indicator column</w:delText>
        </w:r>
        <w:r w:rsidR="00104634" w:rsidDel="00826491">
          <w:delText xml:space="preserve"> and </w:delText>
        </w:r>
        <w:r w:rsidR="009718E9" w:rsidDel="00826491">
          <w:delText>are a target.  In the tracking and performance of the schedule, tasks will move forward in time.  As a project manager</w:delText>
        </w:r>
      </w:del>
      <w:ins w:id="718" w:author="Heather Perreaux" w:date="2010-04-21T16:42:00Z">
        <w:del w:id="719" w:author="Ellen Lehnert" w:date="2010-04-26T17:16:00Z">
          <w:r w:rsidR="00720537" w:rsidDel="00826491">
            <w:delText>,</w:delText>
          </w:r>
        </w:del>
      </w:ins>
      <w:del w:id="720" w:author="Ellen Lehnert" w:date="2010-04-26T17:16:00Z">
        <w:r w:rsidR="009718E9" w:rsidDel="00826491">
          <w:delText xml:space="preserve"> you should guard against the milestone or finish of a task crossing </w:delText>
        </w:r>
      </w:del>
      <w:ins w:id="721" w:author="Heather Perreaux" w:date="2010-04-21T16:46:00Z">
        <w:del w:id="722" w:author="Ellen Lehnert" w:date="2010-04-26T17:16:00Z">
          <w:r w:rsidR="00720537" w:rsidDel="00826491">
            <w:delText xml:space="preserve">beyond </w:delText>
          </w:r>
        </w:del>
      </w:ins>
      <w:del w:id="723" w:author="Ellen Lehnert" w:date="2010-04-26T17:16:00Z">
        <w:r w:rsidR="009718E9" w:rsidDel="00826491">
          <w:delText xml:space="preserve">the deadline arrow. Below is an example of </w:delText>
        </w:r>
        <w:r w:rsidR="00703F3E" w:rsidDel="00826491">
          <w:delText>what happens when a deadline is exceeded</w:delText>
        </w:r>
      </w:del>
      <w:ins w:id="724" w:author="Heather Perreaux" w:date="2010-04-21T16:46:00Z">
        <w:del w:id="725" w:author="Ellen Lehnert" w:date="2010-04-26T17:16:00Z">
          <w:r w:rsidR="00720537" w:rsidDel="00826491">
            <w:delText>not met</w:delText>
          </w:r>
        </w:del>
      </w:ins>
      <w:del w:id="726" w:author="Ellen Lehnert" w:date="2010-04-26T17:16:00Z">
        <w:r w:rsidR="00703F3E" w:rsidDel="00826491">
          <w:delText>.</w:delText>
        </w:r>
      </w:del>
    </w:p>
    <w:p w:rsidR="00703F3E" w:rsidRDefault="000D7C06" w:rsidP="00433378">
      <w:pPr>
        <w:pStyle w:val="Art"/>
        <w:jc w:val="center"/>
      </w:pPr>
      <w:del w:id="727" w:author="Ellen Lehnert" w:date="2010-04-26T17:31:00Z">
        <w:r>
          <w:rPr>
            <w:b w:val="0"/>
            <w:noProof/>
          </w:rPr>
          <w:drawing>
            <wp:inline distT="0" distB="0" distL="0" distR="0">
              <wp:extent cx="5715000" cy="1525752"/>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cstate="print"/>
                      <a:srcRect/>
                      <a:stretch>
                        <a:fillRect/>
                      </a:stretch>
                    </pic:blipFill>
                    <pic:spPr bwMode="auto">
                      <a:xfrm>
                        <a:off x="0" y="0"/>
                        <a:ext cx="5715000" cy="1525752"/>
                      </a:xfrm>
                      <a:prstGeom prst="rect">
                        <a:avLst/>
                      </a:prstGeom>
                      <a:noFill/>
                      <a:ln w="9525">
                        <a:noFill/>
                        <a:miter lim="800000"/>
                        <a:headEnd/>
                        <a:tailEnd/>
                      </a:ln>
                    </pic:spPr>
                  </pic:pic>
                </a:graphicData>
              </a:graphic>
            </wp:inline>
          </w:drawing>
        </w:r>
      </w:del>
    </w:p>
    <w:p w:rsidR="00703F3E" w:rsidRDefault="00703F3E" w:rsidP="00703F3E"/>
    <w:p w:rsidR="00F210FB" w:rsidDel="00FD0DCE" w:rsidRDefault="00D253BB" w:rsidP="00703F3E">
      <w:pPr>
        <w:rPr>
          <w:ins w:id="728" w:author="Heather Perreaux" w:date="2010-04-21T16:55:00Z"/>
          <w:del w:id="729" w:author="Ellen Lehnert" w:date="2010-04-26T17:39:00Z"/>
        </w:rPr>
      </w:pPr>
      <w:ins w:id="730" w:author="Heather Perreaux" w:date="2010-04-21T16:55:00Z">
        <w:del w:id="731" w:author="Ellen Lehnert" w:date="2010-04-26T17:39:00Z">
          <w:r w:rsidRPr="00D54677" w:rsidDel="00FD0DCE">
            <w:rPr>
              <w:highlight w:val="yellow"/>
            </w:rPr>
            <w:delText>NOTE FROM EDITOR: Overall, this section touches on a number of points, but fails to support the reasoning behind the points.  It needs more meat.</w:delText>
          </w:r>
        </w:del>
      </w:ins>
    </w:p>
    <w:p w:rsidR="00703F3E" w:rsidRDefault="00703F3E" w:rsidP="00703F3E">
      <w:pPr>
        <w:rPr>
          <w:ins w:id="732" w:author="Ellen Lehnert" w:date="2010-04-26T17:40:00Z"/>
        </w:rPr>
      </w:pPr>
      <w:del w:id="733" w:author="Ellen Lehnert" w:date="2010-04-26T17:39:00Z">
        <w:r w:rsidDel="00FD0DCE">
          <w:delText xml:space="preserve">In task 6, the deadline was </w:delText>
        </w:r>
      </w:del>
      <w:ins w:id="734" w:author="Heather Perreaux" w:date="2010-04-21T16:46:00Z">
        <w:del w:id="735" w:author="Ellen Lehnert" w:date="2010-04-26T17:39:00Z">
          <w:r w:rsidR="00720537" w:rsidDel="00FD0DCE">
            <w:delText xml:space="preserve">has been </w:delText>
          </w:r>
        </w:del>
      </w:ins>
      <w:del w:id="736" w:author="Ellen Lehnert" w:date="2010-04-26T17:39:00Z">
        <w:r w:rsidDel="00FD0DCE">
          <w:delText xml:space="preserve">exceeded </w:delText>
        </w:r>
      </w:del>
      <w:ins w:id="737" w:author="Heather Perreaux" w:date="2010-04-21T16:46:00Z">
        <w:del w:id="738" w:author="Ellen Lehnert" w:date="2010-04-26T17:39:00Z">
          <w:r w:rsidR="00720537" w:rsidDel="00FD0DCE">
            <w:delText xml:space="preserve">missed </w:delText>
          </w:r>
        </w:del>
      </w:ins>
      <w:del w:id="739" w:author="Ellen Lehnert" w:date="2010-04-26T17:39:00Z">
        <w:r w:rsidDel="00FD0DCE">
          <w:delText xml:space="preserve">and a red diamond </w:delText>
        </w:r>
      </w:del>
      <w:ins w:id="740" w:author="Heather Perreaux" w:date="2010-04-21T16:49:00Z">
        <w:del w:id="741" w:author="Ellen Lehnert" w:date="2010-04-26T17:39:00Z">
          <w:r w:rsidR="00720537" w:rsidDel="00FD0DCE">
            <w:delText xml:space="preserve">icon </w:delText>
          </w:r>
        </w:del>
      </w:ins>
      <w:del w:id="742" w:author="Ellen Lehnert" w:date="2010-04-26T17:39:00Z">
        <w:r w:rsidDel="00FD0DCE">
          <w:delText xml:space="preserve">appears as a warning </w:delText>
        </w:r>
        <w:r w:rsidR="000C5CC7" w:rsidDel="00FD0DCE">
          <w:delText xml:space="preserve">that the deadline has been exceeded.  </w:delText>
        </w:r>
        <w:r w:rsidR="00104634" w:rsidDel="00FD0DCE">
          <w:delText xml:space="preserve">Note the green arrow in the middle of the Gantt bar for task 6. </w:delText>
        </w:r>
        <w:r w:rsidR="000C5CC7" w:rsidDel="00FD0DCE">
          <w:delText>In task 9</w:delText>
        </w:r>
      </w:del>
      <w:ins w:id="743" w:author="Heather Perreaux" w:date="2010-04-21T16:47:00Z">
        <w:del w:id="744" w:author="Ellen Lehnert" w:date="2010-04-26T17:39:00Z">
          <w:r w:rsidR="00720537" w:rsidDel="00FD0DCE">
            <w:delText>,</w:delText>
          </w:r>
        </w:del>
      </w:ins>
      <w:del w:id="745" w:author="Ellen Lehnert" w:date="2010-04-26T17:39:00Z">
        <w:r w:rsidR="000C5CC7" w:rsidDel="00FD0DCE">
          <w:delText xml:space="preserve"> you will see</w:delText>
        </w:r>
      </w:del>
      <w:ins w:id="746" w:author="Heather Perreaux" w:date="2010-04-21T16:47:00Z">
        <w:del w:id="747" w:author="Ellen Lehnert" w:date="2010-04-26T17:39:00Z">
          <w:r w:rsidR="00720537" w:rsidDel="00FD0DCE">
            <w:delText>note</w:delText>
          </w:r>
        </w:del>
      </w:ins>
      <w:del w:id="748" w:author="Ellen Lehnert" w:date="2010-04-26T17:39:00Z">
        <w:r w:rsidR="000C5CC7" w:rsidDel="00FD0DCE">
          <w:delText xml:space="preserve"> the warning message the system </w:delText>
        </w:r>
      </w:del>
      <w:ins w:id="749" w:author="Heather Perreaux" w:date="2010-04-21T16:47:00Z">
        <w:del w:id="750" w:author="Ellen Lehnert" w:date="2010-04-26T17:39:00Z">
          <w:r w:rsidR="00720537" w:rsidDel="00FD0DCE">
            <w:delText xml:space="preserve">software </w:delText>
          </w:r>
        </w:del>
      </w:ins>
      <w:del w:id="751" w:author="Ellen Lehnert" w:date="2010-04-26T17:39:00Z">
        <w:r w:rsidR="000C5CC7" w:rsidDel="00FD0DCE">
          <w:delText>will return</w:delText>
        </w:r>
      </w:del>
      <w:ins w:id="752" w:author="Heather Perreaux" w:date="2010-04-21T16:47:00Z">
        <w:del w:id="753" w:author="Ellen Lehnert" w:date="2010-04-26T17:39:00Z">
          <w:r w:rsidR="00720537" w:rsidDel="00FD0DCE">
            <w:delText>s</w:delText>
          </w:r>
        </w:del>
      </w:ins>
      <w:del w:id="754" w:author="Ellen Lehnert" w:date="2010-04-26T17:39:00Z">
        <w:r w:rsidR="000C5CC7" w:rsidDel="00FD0DCE">
          <w:delText xml:space="preserve"> when a deadline is exceeded</w:delText>
        </w:r>
      </w:del>
      <w:ins w:id="755" w:author="Heather Perreaux" w:date="2010-04-21T16:48:00Z">
        <w:del w:id="756" w:author="Ellen Lehnert" w:date="2010-04-26T17:39:00Z">
          <w:r w:rsidR="00720537" w:rsidDel="00FD0DCE">
            <w:delText>missed</w:delText>
          </w:r>
        </w:del>
      </w:ins>
      <w:del w:id="757" w:author="Ellen Lehnert" w:date="2010-04-26T17:39:00Z">
        <w:r w:rsidR="000C5CC7" w:rsidDel="00FD0DCE">
          <w:delText>.  Also</w:delText>
        </w:r>
      </w:del>
      <w:ins w:id="758" w:author="Heather Perreaux" w:date="2010-04-21T16:48:00Z">
        <w:del w:id="759" w:author="Ellen Lehnert" w:date="2010-04-26T17:39:00Z">
          <w:r w:rsidR="00720537" w:rsidDel="00FD0DCE">
            <w:delText>,</w:delText>
          </w:r>
        </w:del>
      </w:ins>
      <w:ins w:id="760" w:author="Ellen Lehnert" w:date="2010-04-26T17:40:00Z">
        <w:r w:rsidR="00FD0DCE">
          <w:t>A</w:t>
        </w:r>
      </w:ins>
      <w:ins w:id="761" w:author="Ellen Lehnert" w:date="2010-04-26T17:39:00Z">
        <w:r w:rsidR="00FD0DCE">
          <w:t xml:space="preserve">nother indicator to watch would be the </w:t>
        </w:r>
      </w:ins>
      <w:del w:id="762" w:author="Ellen Lehnert" w:date="2010-04-26T17:40:00Z">
        <w:r w:rsidR="000C5CC7" w:rsidDel="00FD0DCE">
          <w:delText xml:space="preserve"> note the value of the </w:delText>
        </w:r>
      </w:del>
      <w:r w:rsidR="000C5CC7">
        <w:t xml:space="preserve">Total Slack column.  </w:t>
      </w:r>
      <w:del w:id="763" w:author="Ellen Lehnert" w:date="2010-07-14T16:15:00Z">
        <w:r w:rsidR="000C5CC7" w:rsidDel="00497339">
          <w:delText xml:space="preserve">The </w:delText>
        </w:r>
      </w:del>
      <w:ins w:id="764" w:author="Ellen Lehnert" w:date="2010-07-14T16:15:00Z">
        <w:r w:rsidR="00497339">
          <w:t>A</w:t>
        </w:r>
        <w:r w:rsidR="00497339">
          <w:t xml:space="preserve"> </w:t>
        </w:r>
      </w:ins>
      <w:r w:rsidR="000C5CC7">
        <w:t xml:space="preserve">negative value indicates that </w:t>
      </w:r>
      <w:ins w:id="765" w:author="Heather Perreaux" w:date="2010-04-21T16:48:00Z">
        <w:del w:id="766" w:author="Ellen Lehnert" w:date="2010-04-26T17:40:00Z">
          <w:r w:rsidR="00720537" w:rsidDel="00FD0DCE">
            <w:delText xml:space="preserve">the </w:delText>
          </w:r>
        </w:del>
        <w:r w:rsidR="00720537">
          <w:t>task</w:t>
        </w:r>
      </w:ins>
      <w:ins w:id="767" w:author="Ellen Lehnert" w:date="2010-04-26T17:40:00Z">
        <w:r w:rsidR="00FD0DCE">
          <w:t xml:space="preserve">s are late and </w:t>
        </w:r>
      </w:ins>
      <w:ins w:id="768" w:author="Ellen Lehnert" w:date="2010-04-26T19:30:00Z">
        <w:r w:rsidR="00E37D60">
          <w:t>have</w:t>
        </w:r>
      </w:ins>
      <w:ins w:id="769" w:author="Ellen Lehnert" w:date="2010-04-26T17:40:00Z">
        <w:r w:rsidR="00FD0DCE">
          <w:t xml:space="preserve"> </w:t>
        </w:r>
        <w:r w:rsidR="004E6A9B">
          <w:t>miss</w:t>
        </w:r>
      </w:ins>
      <w:ins w:id="770" w:author="Ellen Lehnert" w:date="2010-04-26T19:30:00Z">
        <w:r w:rsidR="00E37D60">
          <w:t>ed</w:t>
        </w:r>
      </w:ins>
      <w:ins w:id="771" w:author="Ellen Lehnert" w:date="2010-04-26T17:40:00Z">
        <w:r w:rsidR="004E6A9B">
          <w:t xml:space="preserve"> </w:t>
        </w:r>
      </w:ins>
      <w:ins w:id="772" w:author="Ellen Lehnert" w:date="2010-07-14T16:14:00Z">
        <w:r w:rsidR="00497339">
          <w:t xml:space="preserve">or exceeded </w:t>
        </w:r>
      </w:ins>
      <w:ins w:id="773" w:author="Ellen Lehnert" w:date="2010-04-26T19:30:00Z">
        <w:r w:rsidR="00E37D60">
          <w:t>the</w:t>
        </w:r>
      </w:ins>
      <w:ins w:id="774" w:author="Ellen Lehnert" w:date="2010-04-26T17:40:00Z">
        <w:r w:rsidR="004E6A9B">
          <w:t xml:space="preserve"> deadline</w:t>
        </w:r>
      </w:ins>
      <w:ins w:id="775" w:author="Heather Perreaux" w:date="2010-04-21T16:48:00Z">
        <w:del w:id="776" w:author="Ellen Lehnert" w:date="2010-04-26T17:40:00Z">
          <w:r w:rsidR="00720537" w:rsidDel="004E6A9B">
            <w:delText xml:space="preserve"> is 1 day late</w:delText>
          </w:r>
        </w:del>
      </w:ins>
      <w:del w:id="777" w:author="Heather Perreaux" w:date="2010-04-21T16:48:00Z">
        <w:r w:rsidR="000C5CC7" w:rsidDel="00720537">
          <w:delText>you ha</w:delText>
        </w:r>
        <w:r w:rsidR="00104634" w:rsidDel="00720537">
          <w:delText>ve exceeded your goal by 1 day</w:delText>
        </w:r>
      </w:del>
      <w:r w:rsidR="00104634">
        <w:t xml:space="preserve">. </w:t>
      </w:r>
      <w:ins w:id="778" w:author="Ellen Lehnert" w:date="2010-04-26T19:30:00Z">
        <w:r w:rsidR="00E37D60">
          <w:t xml:space="preserve">The negative </w:t>
        </w:r>
      </w:ins>
      <w:r w:rsidR="00CC434E">
        <w:t>value</w:t>
      </w:r>
      <w:ins w:id="779" w:author="Ellen Lehnert" w:date="2010-04-26T19:30:00Z">
        <w:r w:rsidR="00E37D60">
          <w:t xml:space="preserve"> indicates how many days the deadline was missed</w:t>
        </w:r>
      </w:ins>
      <w:r w:rsidR="00D54677">
        <w:t xml:space="preserve"> by</w:t>
      </w:r>
      <w:ins w:id="780" w:author="Ellen Lehnert" w:date="2010-04-26T19:30:00Z">
        <w:r w:rsidR="00E37D60">
          <w:t xml:space="preserve">.  It </w:t>
        </w:r>
      </w:ins>
      <w:ins w:id="781" w:author="Ellen Lehnert" w:date="2010-04-26T19:31:00Z">
        <w:r w:rsidR="00E37D60">
          <w:t xml:space="preserve">is also an indicator of the amount of </w:t>
        </w:r>
      </w:ins>
      <w:r w:rsidR="00D07A3E">
        <w:t xml:space="preserve">recovery </w:t>
      </w:r>
      <w:ins w:id="782" w:author="Ellen Lehnert" w:date="2010-04-26T19:31:00Z">
        <w:r w:rsidR="00E37D60">
          <w:t xml:space="preserve">time </w:t>
        </w:r>
      </w:ins>
      <w:r w:rsidR="00CC434E">
        <w:t>required</w:t>
      </w:r>
      <w:ins w:id="783" w:author="Ellen Lehnert" w:date="2010-04-26T19:31:00Z">
        <w:r w:rsidR="00E37D60">
          <w:t xml:space="preserve"> to get </w:t>
        </w:r>
      </w:ins>
      <w:r w:rsidR="00D07A3E">
        <w:t xml:space="preserve">the project </w:t>
      </w:r>
      <w:ins w:id="784" w:author="Ellen Lehnert" w:date="2010-04-26T19:31:00Z">
        <w:r w:rsidR="00E37D60">
          <w:t xml:space="preserve">back on track. </w:t>
        </w:r>
      </w:ins>
    </w:p>
    <w:p w:rsidR="004E6A9B" w:rsidRDefault="00497339" w:rsidP="00703F3E">
      <w:pPr>
        <w:rPr>
          <w:ins w:id="785" w:author="Ellen Lehnert" w:date="2010-04-26T17:40:00Z"/>
        </w:rPr>
      </w:pPr>
      <w:r>
        <w:rPr>
          <w:noProof/>
        </w:rPr>
        <w:pict>
          <v:rect id="_x0000_s1051" style="position:absolute;left:0;text-align:left;margin-left:137.4pt;margin-top:14.65pt;width:42.6pt;height:118.2pt;z-index:251684864" filled="f" strokecolor="red" strokeweight="1pt"/>
        </w:pict>
      </w:r>
    </w:p>
    <w:p w:rsidR="004E6A9B" w:rsidRDefault="000D7C06" w:rsidP="00433378">
      <w:pPr>
        <w:pStyle w:val="Art"/>
        <w:jc w:val="center"/>
        <w:rPr>
          <w:ins w:id="786" w:author="Ellen Lehnert" w:date="2010-04-26T17:40:00Z"/>
        </w:rPr>
      </w:pPr>
      <w:ins w:id="787" w:author="Ellen Lehnert" w:date="2010-04-26T17:41:00Z">
        <w:r>
          <w:rPr>
            <w:noProof/>
          </w:rPr>
          <w:drawing>
            <wp:inline distT="0" distB="0" distL="0" distR="0">
              <wp:extent cx="5715000" cy="1385800"/>
              <wp:effectExtent l="19050" t="0" r="0" b="0"/>
              <wp:docPr id="2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5" cstate="print"/>
                      <a:srcRect/>
                      <a:stretch>
                        <a:fillRect/>
                      </a:stretch>
                    </pic:blipFill>
                    <pic:spPr bwMode="auto">
                      <a:xfrm>
                        <a:off x="0" y="0"/>
                        <a:ext cx="5715000" cy="1385800"/>
                      </a:xfrm>
                      <a:prstGeom prst="rect">
                        <a:avLst/>
                      </a:prstGeom>
                      <a:noFill/>
                      <a:ln w="9525">
                        <a:noFill/>
                        <a:miter lim="800000"/>
                        <a:headEnd/>
                        <a:tailEnd/>
                      </a:ln>
                    </pic:spPr>
                  </pic:pic>
                </a:graphicData>
              </a:graphic>
            </wp:inline>
          </w:drawing>
        </w:r>
      </w:ins>
    </w:p>
    <w:p w:rsidR="004E6A9B" w:rsidRDefault="004E6A9B" w:rsidP="00703F3E">
      <w:pPr>
        <w:rPr>
          <w:ins w:id="788" w:author="Ellen Lehnert" w:date="2010-04-26T17:40:00Z"/>
        </w:rPr>
      </w:pPr>
    </w:p>
    <w:p w:rsidR="000C5CC7" w:rsidRDefault="000C5CC7" w:rsidP="00703F3E">
      <w:commentRangeStart w:id="789"/>
      <w:r>
        <w:t xml:space="preserve">Unlike constraints, deadlines </w:t>
      </w:r>
      <w:r w:rsidR="00D70EE1">
        <w:t xml:space="preserve">are not part of the schedule calculation but are more of a visual indicator giving you flags </w:t>
      </w:r>
      <w:r w:rsidR="00104634">
        <w:t>when</w:t>
      </w:r>
      <w:r w:rsidR="00D70EE1">
        <w:t xml:space="preserve"> </w:t>
      </w:r>
      <w:r w:rsidR="004E6A9B">
        <w:t xml:space="preserve">deadline </w:t>
      </w:r>
      <w:r w:rsidR="00D70EE1">
        <w:t xml:space="preserve">targets </w:t>
      </w:r>
      <w:r w:rsidR="004E6A9B">
        <w:t xml:space="preserve">are </w:t>
      </w:r>
      <w:r w:rsidR="00D70EE1">
        <w:t xml:space="preserve">missed.  </w:t>
      </w:r>
      <w:commentRangeEnd w:id="789"/>
      <w:r w:rsidR="005F3388">
        <w:rPr>
          <w:rStyle w:val="CommentReference"/>
        </w:rPr>
        <w:commentReference w:id="789"/>
      </w:r>
    </w:p>
    <w:p w:rsidR="00104634" w:rsidRDefault="00D70EE1" w:rsidP="00703F3E">
      <w:r w:rsidRPr="00D70EE1">
        <w:rPr>
          <w:b/>
        </w:rPr>
        <w:t>NOTE:</w:t>
      </w:r>
      <w:r>
        <w:t xml:space="preserve">  </w:t>
      </w:r>
      <w:r w:rsidR="00E37D60">
        <w:t>D</w:t>
      </w:r>
      <w:r>
        <w:t xml:space="preserve">eadlines </w:t>
      </w:r>
      <w:r w:rsidR="00896172">
        <w:t xml:space="preserve">can </w:t>
      </w:r>
      <w:r>
        <w:t xml:space="preserve">be used </w:t>
      </w:r>
      <w:del w:id="790" w:author="Ellen Lehnert" w:date="2010-07-14T16:16:00Z">
        <w:r w:rsidR="005F3388" w:rsidDel="00497339">
          <w:delText xml:space="preserve">while </w:delText>
        </w:r>
      </w:del>
      <w:ins w:id="791" w:author="Ellen Lehnert" w:date="2010-07-14T16:16:00Z">
        <w:r w:rsidR="00497339">
          <w:t xml:space="preserve">in </w:t>
        </w:r>
        <w:proofErr w:type="gramStart"/>
        <w:r w:rsidR="00497339">
          <w:t xml:space="preserve">both </w:t>
        </w:r>
      </w:ins>
      <w:del w:id="792" w:author="Ellen Lehnert" w:date="2010-07-14T16:16:00Z">
        <w:r w:rsidR="005F3388" w:rsidDel="00497339">
          <w:delText xml:space="preserve">scheduling in </w:delText>
        </w:r>
        <w:r w:rsidR="00001EC8" w:rsidDel="00497339">
          <w:delText>either</w:delText>
        </w:r>
        <w:r w:rsidR="005F3388" w:rsidDel="00497339">
          <w:delText xml:space="preserve"> </w:delText>
        </w:r>
      </w:del>
      <w:r>
        <w:t>manual or</w:t>
      </w:r>
      <w:proofErr w:type="gramEnd"/>
      <w:r>
        <w:t xml:space="preserve"> automatic schedul</w:t>
      </w:r>
      <w:r w:rsidR="00187939">
        <w:t>ing</w:t>
      </w:r>
      <w:r>
        <w:t xml:space="preserve"> </w:t>
      </w:r>
      <w:r w:rsidR="00187939">
        <w:t>mode</w:t>
      </w:r>
      <w:r>
        <w:t xml:space="preserve">.  </w:t>
      </w:r>
    </w:p>
    <w:p w:rsidR="00104634" w:rsidRDefault="00104634" w:rsidP="00104634">
      <w:r w:rsidRPr="00104634">
        <w:rPr>
          <w:b/>
        </w:rPr>
        <w:t>Best Practice</w:t>
      </w:r>
      <w:r w:rsidR="00445F9B">
        <w:rPr>
          <w:b/>
        </w:rPr>
        <w:t>s</w:t>
      </w:r>
      <w:r w:rsidRPr="00104634">
        <w:rPr>
          <w:b/>
        </w:rPr>
        <w:t>:</w:t>
      </w:r>
      <w:r>
        <w:t xml:space="preserve">  </w:t>
      </w:r>
    </w:p>
    <w:p w:rsidR="00104634" w:rsidRDefault="00497339" w:rsidP="00610E7E">
      <w:pPr>
        <w:pStyle w:val="ListParagraph"/>
        <w:numPr>
          <w:ilvl w:val="0"/>
          <w:numId w:val="26"/>
        </w:numPr>
      </w:pPr>
      <w:ins w:id="793" w:author="Ellen Lehnert" w:date="2010-07-14T16:16:00Z">
        <w:r>
          <w:t>S</w:t>
        </w:r>
        <w:r>
          <w:t>ubstitut</w:t>
        </w:r>
        <w:r>
          <w:t>e</w:t>
        </w:r>
        <w:r>
          <w:t xml:space="preserve"> deadlines </w:t>
        </w:r>
        <w:r>
          <w:t xml:space="preserve">for </w:t>
        </w:r>
      </w:ins>
      <w:del w:id="794" w:author="Ellen Lehnert" w:date="2010-07-14T16:16:00Z">
        <w:r w:rsidR="00104634" w:rsidDel="00497339">
          <w:delText>Use c</w:delText>
        </w:r>
      </w:del>
      <w:ins w:id="795" w:author="Ellen Lehnert" w:date="2010-07-14T16:16:00Z">
        <w:r>
          <w:t>c</w:t>
        </w:r>
      </w:ins>
      <w:r w:rsidR="00104634">
        <w:t xml:space="preserve">onstraints </w:t>
      </w:r>
      <w:del w:id="796" w:author="Ellen Lehnert" w:date="2010-07-14T16:17:00Z">
        <w:r w:rsidR="00104634" w:rsidDel="00497339">
          <w:delText>as little as possible</w:delText>
        </w:r>
      </w:del>
      <w:del w:id="797" w:author="Ellen Lehnert" w:date="2010-07-14T16:16:00Z">
        <w:r w:rsidR="00104634" w:rsidDel="00497339">
          <w:delText xml:space="preserve"> </w:delText>
        </w:r>
        <w:r w:rsidR="00610E7E" w:rsidDel="00497339">
          <w:delText xml:space="preserve">substituting </w:delText>
        </w:r>
        <w:r w:rsidR="00104634" w:rsidDel="00497339">
          <w:delText>deadline</w:delText>
        </w:r>
        <w:r w:rsidR="00610E7E" w:rsidDel="00497339">
          <w:delText>s</w:delText>
        </w:r>
        <w:r w:rsidR="00104634" w:rsidDel="00497339">
          <w:delText xml:space="preserve"> wherever </w:delText>
        </w:r>
        <w:r w:rsidR="00E37D60" w:rsidDel="00497339">
          <w:delText>possible</w:delText>
        </w:r>
      </w:del>
      <w:del w:id="798" w:author="Ellen Lehnert" w:date="2010-07-14T16:17:00Z">
        <w:r w:rsidR="00445F9B" w:rsidDel="00497339">
          <w:delText>.</w:delText>
        </w:r>
      </w:del>
      <w:ins w:id="799" w:author="Ellen Lehnert" w:date="2010-07-14T16:17:00Z">
        <w:r>
          <w:t xml:space="preserve">when possible. </w:t>
        </w:r>
      </w:ins>
      <w:r w:rsidR="00104634">
        <w:t xml:space="preserve">   </w:t>
      </w:r>
    </w:p>
    <w:p w:rsidR="00104634" w:rsidRDefault="00104634" w:rsidP="00610E7E">
      <w:pPr>
        <w:pStyle w:val="ListParagraph"/>
        <w:numPr>
          <w:ilvl w:val="0"/>
          <w:numId w:val="26"/>
        </w:numPr>
      </w:pPr>
      <w:r>
        <w:t>Place deadlines on milestones</w:t>
      </w:r>
      <w:r w:rsidR="00001EC8">
        <w:t xml:space="preserve"> </w:t>
      </w:r>
      <w:del w:id="800" w:author="Ellen Lehnert" w:date="2010-07-14T16:19:00Z">
        <w:r w:rsidR="00001EC8" w:rsidDel="00497339">
          <w:delText>instead of tasks</w:delText>
        </w:r>
        <w:r w:rsidR="00610E7E" w:rsidDel="00497339">
          <w:delText xml:space="preserve"> </w:delText>
        </w:r>
      </w:del>
      <w:r w:rsidR="00E37D60">
        <w:t xml:space="preserve">to help manage </w:t>
      </w:r>
      <w:r w:rsidR="00610E7E">
        <w:t>short term goals</w:t>
      </w:r>
      <w:r w:rsidR="00445F9B">
        <w:t>.</w:t>
      </w:r>
      <w:ins w:id="801" w:author="Ellen Lehnert" w:date="2010-07-14T16:19:00Z">
        <w:r w:rsidR="00497339">
          <w:t xml:space="preserve">  As long as the deadlines stay on the left side of the milestones, you are doing well. </w:t>
        </w:r>
      </w:ins>
    </w:p>
    <w:p w:rsidR="00610E7E" w:rsidRDefault="00104634" w:rsidP="00610E7E">
      <w:pPr>
        <w:pStyle w:val="ListParagraph"/>
        <w:numPr>
          <w:ilvl w:val="0"/>
          <w:numId w:val="26"/>
        </w:numPr>
      </w:pPr>
      <w:r>
        <w:t>When presenting high</w:t>
      </w:r>
      <w:r w:rsidR="00445F9B">
        <w:t>-</w:t>
      </w:r>
      <w:r>
        <w:t xml:space="preserve">level management reports, it is easy to see how the milestone is positioned in relationship to the deadline.  </w:t>
      </w:r>
      <w:r w:rsidR="00610E7E">
        <w:t xml:space="preserve">It will be easy to measure how </w:t>
      </w:r>
      <w:r w:rsidR="00445F9B">
        <w:t xml:space="preserve">the </w:t>
      </w:r>
      <w:r w:rsidR="00610E7E">
        <w:t>plan is comparing to short</w:t>
      </w:r>
      <w:r w:rsidR="00445F9B">
        <w:t>-</w:t>
      </w:r>
      <w:r w:rsidR="00610E7E">
        <w:t>term goals</w:t>
      </w:r>
      <w:r w:rsidR="00445F9B">
        <w:t>.</w:t>
      </w:r>
    </w:p>
    <w:p w:rsidR="00D70EE1" w:rsidRDefault="004E6A9B" w:rsidP="00610E7E">
      <w:pPr>
        <w:pStyle w:val="ListParagraph"/>
        <w:numPr>
          <w:ilvl w:val="0"/>
          <w:numId w:val="26"/>
        </w:numPr>
        <w:rPr>
          <w:ins w:id="802" w:author="Ellen Lehnert" w:date="2010-07-14T16:20:00Z"/>
        </w:rPr>
      </w:pPr>
      <w:r>
        <w:t xml:space="preserve">If a deadline date has been exceeded, </w:t>
      </w:r>
      <w:r w:rsidR="00104634">
        <w:t xml:space="preserve">check the Total Slack column to see how much time </w:t>
      </w:r>
      <w:r w:rsidR="000A10E5">
        <w:t>needs to</w:t>
      </w:r>
      <w:r w:rsidR="00E37D60">
        <w:t xml:space="preserve"> be made up </w:t>
      </w:r>
      <w:r w:rsidR="00104634">
        <w:t>to get back on schedule</w:t>
      </w:r>
      <w:r w:rsidR="00445F9B">
        <w:t>.</w:t>
      </w:r>
    </w:p>
    <w:p w:rsidR="00497339" w:rsidRDefault="00497339" w:rsidP="00610E7E">
      <w:pPr>
        <w:pStyle w:val="ListParagraph"/>
        <w:numPr>
          <w:ilvl w:val="0"/>
          <w:numId w:val="26"/>
        </w:numPr>
        <w:rPr>
          <w:ins w:id="803" w:author="Ellen Lehnert" w:date="2010-07-14T16:20:00Z"/>
        </w:rPr>
      </w:pPr>
      <w:ins w:id="804" w:author="Ellen Lehnert" w:date="2010-07-14T16:20:00Z">
        <w:r>
          <w:t>The default formatting for a deadline is a framed green arrow which is hard to see.  Change for formatting to a solid green arrow for better visability.</w:t>
        </w:r>
      </w:ins>
      <w:ins w:id="805" w:author="Ellen Lehnert" w:date="2010-07-14T16:27:00Z">
        <w:r>
          <w:t xml:space="preserve">  Changes to Gantt Charts are unique to a Gantt </w:t>
        </w:r>
        <w:proofErr w:type="gramStart"/>
        <w:r>
          <w:t>Chart</w:t>
        </w:r>
        <w:proofErr w:type="gramEnd"/>
        <w:r>
          <w:t xml:space="preserve">.  Changing the formatting on one chart will not affect other Gantt Charts. </w:t>
        </w:r>
      </w:ins>
      <w:ins w:id="806" w:author="Ellen Lehnert" w:date="2010-07-14T16:21:00Z">
        <w:r>
          <w:br/>
        </w:r>
      </w:ins>
    </w:p>
    <w:p w:rsidR="00497339" w:rsidRDefault="00497339" w:rsidP="00497339">
      <w:pPr>
        <w:ind w:left="1080"/>
        <w:rPr>
          <w:ins w:id="807" w:author="Ellen Lehnert" w:date="2010-07-14T16:21:00Z"/>
        </w:rPr>
        <w:pPrChange w:id="808" w:author="Ellen Lehnert" w:date="2010-07-14T16:21:00Z">
          <w:pPr>
            <w:pStyle w:val="ListParagraph"/>
            <w:numPr>
              <w:numId w:val="26"/>
            </w:numPr>
            <w:ind w:left="1440" w:hanging="360"/>
          </w:pPr>
        </w:pPrChange>
      </w:pPr>
      <w:ins w:id="809" w:author="Ellen Lehnert" w:date="2010-07-14T16:21:00Z">
        <w:r>
          <w:t>To change the formatting for the deadline indicator</w:t>
        </w:r>
      </w:ins>
      <w:ins w:id="810" w:author="Ellen Lehnert" w:date="2010-07-14T16:27:00Z">
        <w:r>
          <w:t xml:space="preserve"> on a Gantt </w:t>
        </w:r>
        <w:proofErr w:type="gramStart"/>
        <w:r>
          <w:t>Chart</w:t>
        </w:r>
      </w:ins>
      <w:proofErr w:type="gramEnd"/>
      <w:ins w:id="811" w:author="Ellen Lehnert" w:date="2010-07-14T16:21:00Z">
        <w:r>
          <w:t xml:space="preserve">: </w:t>
        </w:r>
      </w:ins>
    </w:p>
    <w:p w:rsidR="00497339" w:rsidRDefault="00497339" w:rsidP="00497339">
      <w:pPr>
        <w:pStyle w:val="ListParagraph"/>
        <w:numPr>
          <w:ilvl w:val="0"/>
          <w:numId w:val="39"/>
        </w:numPr>
        <w:rPr>
          <w:ins w:id="812" w:author="Ellen Lehnert" w:date="2010-07-14T16:22:00Z"/>
        </w:rPr>
        <w:pPrChange w:id="813" w:author="Ellen Lehnert" w:date="2010-07-14T16:27:00Z">
          <w:pPr>
            <w:pStyle w:val="ListParagraph"/>
            <w:numPr>
              <w:numId w:val="26"/>
            </w:numPr>
            <w:ind w:left="1440" w:hanging="360"/>
          </w:pPr>
        </w:pPrChange>
      </w:pPr>
      <w:ins w:id="814" w:author="Ellen Lehnert" w:date="2010-07-14T16:22:00Z">
        <w:r>
          <w:t>Right click on the Gantt Chart area</w:t>
        </w:r>
      </w:ins>
    </w:p>
    <w:p w:rsidR="00497339" w:rsidRDefault="00497339" w:rsidP="00497339">
      <w:pPr>
        <w:pStyle w:val="ListParagraph"/>
        <w:numPr>
          <w:ilvl w:val="0"/>
          <w:numId w:val="39"/>
        </w:numPr>
        <w:rPr>
          <w:ins w:id="815" w:author="Ellen Lehnert" w:date="2010-07-14T16:23:00Z"/>
        </w:rPr>
        <w:pPrChange w:id="816" w:author="Ellen Lehnert" w:date="2010-07-14T16:27:00Z">
          <w:pPr>
            <w:pStyle w:val="ListParagraph"/>
            <w:numPr>
              <w:numId w:val="26"/>
            </w:numPr>
            <w:ind w:left="1440" w:hanging="360"/>
          </w:pPr>
        </w:pPrChange>
      </w:pPr>
      <w:ins w:id="817" w:author="Ellen Lehnert" w:date="2010-07-14T16:23:00Z">
        <w:r>
          <w:t>Select the Bar Styles option</w:t>
        </w:r>
      </w:ins>
    </w:p>
    <w:p w:rsidR="00497339" w:rsidRDefault="00497339" w:rsidP="00497339">
      <w:pPr>
        <w:pStyle w:val="ListParagraph"/>
        <w:numPr>
          <w:ilvl w:val="0"/>
          <w:numId w:val="39"/>
        </w:numPr>
        <w:rPr>
          <w:ins w:id="818" w:author="Ellen Lehnert" w:date="2010-07-14T16:23:00Z"/>
        </w:rPr>
        <w:pPrChange w:id="819" w:author="Ellen Lehnert" w:date="2010-07-14T16:27:00Z">
          <w:pPr>
            <w:pStyle w:val="ListParagraph"/>
            <w:numPr>
              <w:numId w:val="26"/>
            </w:numPr>
            <w:ind w:left="1440" w:hanging="360"/>
          </w:pPr>
        </w:pPrChange>
      </w:pPr>
      <w:ins w:id="820" w:author="Ellen Lehnert" w:date="2010-07-14T16:23:00Z">
        <w:r>
          <w:t xml:space="preserve">Scroll down in the top section until the Deadline line </w:t>
        </w:r>
      </w:ins>
      <w:ins w:id="821" w:author="Ellen Lehnert" w:date="2010-07-14T16:24:00Z">
        <w:r>
          <w:t xml:space="preserve">(it is the last line) </w:t>
        </w:r>
      </w:ins>
      <w:ins w:id="822" w:author="Ellen Lehnert" w:date="2010-07-14T16:23:00Z">
        <w:r>
          <w:t>–</w:t>
        </w:r>
        <w:r>
          <w:t xml:space="preserve"> click on Deadline</w:t>
        </w:r>
      </w:ins>
    </w:p>
    <w:p w:rsidR="00497339" w:rsidRDefault="00497339" w:rsidP="00497339">
      <w:pPr>
        <w:pStyle w:val="ListParagraph"/>
        <w:numPr>
          <w:ilvl w:val="0"/>
          <w:numId w:val="39"/>
        </w:numPr>
        <w:rPr>
          <w:ins w:id="823" w:author="Ellen Lehnert" w:date="2010-07-14T16:26:00Z"/>
        </w:rPr>
        <w:pPrChange w:id="824" w:author="Ellen Lehnert" w:date="2010-07-14T16:27:00Z">
          <w:pPr>
            <w:ind w:left="1080"/>
          </w:pPr>
        </w:pPrChange>
      </w:pPr>
      <w:ins w:id="825" w:author="Ellen Lehnert" w:date="2010-07-14T16:23:00Z">
        <w:r>
          <w:t xml:space="preserve">In the bottom section on the left select </w:t>
        </w:r>
      </w:ins>
      <w:ins w:id="826" w:author="Ellen Lehnert" w:date="2010-07-14T16:26:00Z">
        <w:r>
          <w:t xml:space="preserve">the pull down arrow for type </w:t>
        </w:r>
      </w:ins>
    </w:p>
    <w:p w:rsidR="00497339" w:rsidRDefault="00497339" w:rsidP="00497339">
      <w:pPr>
        <w:pStyle w:val="ListParagraph"/>
        <w:numPr>
          <w:ilvl w:val="0"/>
          <w:numId w:val="39"/>
        </w:numPr>
        <w:rPr>
          <w:ins w:id="827" w:author="Ellen Lehnert" w:date="2010-07-14T16:26:00Z"/>
        </w:rPr>
        <w:pPrChange w:id="828" w:author="Ellen Lehnert" w:date="2010-07-14T16:27:00Z">
          <w:pPr>
            <w:ind w:left="1080"/>
          </w:pPr>
        </w:pPrChange>
      </w:pPr>
      <w:ins w:id="829" w:author="Ellen Lehnert" w:date="2010-07-14T16:26:00Z">
        <w:r>
          <w:t>Select Solid</w:t>
        </w:r>
      </w:ins>
    </w:p>
    <w:p w:rsidR="00497339" w:rsidRDefault="00497339" w:rsidP="00497339">
      <w:pPr>
        <w:pStyle w:val="ListParagraph"/>
        <w:numPr>
          <w:ilvl w:val="0"/>
          <w:numId w:val="39"/>
        </w:numPr>
        <w:rPr>
          <w:ins w:id="830" w:author="Ellen Lehnert" w:date="2010-07-14T16:25:00Z"/>
        </w:rPr>
        <w:pPrChange w:id="831" w:author="Ellen Lehnert" w:date="2010-07-14T16:27:00Z">
          <w:pPr>
            <w:ind w:left="1080"/>
          </w:pPr>
        </w:pPrChange>
      </w:pPr>
      <w:ins w:id="832" w:author="Ellen Lehnert" w:date="2010-07-14T16:26:00Z">
        <w:r>
          <w:t xml:space="preserve">Click </w:t>
        </w:r>
      </w:ins>
      <w:ins w:id="833" w:author="Ellen Lehnert" w:date="2010-07-14T16:27:00Z">
        <w:r>
          <w:t>OK to close the box</w:t>
        </w:r>
      </w:ins>
    </w:p>
    <w:p w:rsidR="00497339" w:rsidRPr="00497339" w:rsidRDefault="00497339" w:rsidP="00497339">
      <w:pPr>
        <w:pStyle w:val="Art"/>
        <w:pPrChange w:id="834" w:author="Ellen Lehnert" w:date="2010-07-14T16:25:00Z">
          <w:pPr>
            <w:pStyle w:val="ListParagraph"/>
            <w:numPr>
              <w:numId w:val="26"/>
            </w:numPr>
            <w:ind w:left="1440" w:hanging="360"/>
          </w:pPr>
        </w:pPrChange>
      </w:pPr>
      <w:r>
        <w:rPr>
          <w:noProof/>
        </w:rPr>
        <w:pict>
          <v:rect id="_x0000_s1053" style="position:absolute;margin-left:11.4pt;margin-top:214.55pt;width:147pt;height:15pt;z-index:251686912" filled="f" strokecolor="red" strokeweight="1pt"/>
        </w:pict>
      </w:r>
      <w:r>
        <w:rPr>
          <w:noProof/>
        </w:rPr>
        <w:pict>
          <v:rect id="_x0000_s1052" style="position:absolute;margin-left:3pt;margin-top:95.75pt;width:147pt;height:15pt;z-index:251685888" filled="f" strokecolor="red" strokeweight="1pt"/>
        </w:pict>
      </w:r>
      <w:ins w:id="835" w:author="Ellen Lehnert" w:date="2010-07-14T16:25:00Z">
        <w:r>
          <w:tab/>
        </w:r>
        <w:r>
          <w:rPr>
            <w:noProof/>
          </w:rPr>
          <w:drawing>
            <wp:inline distT="0" distB="0" distL="0" distR="0">
              <wp:extent cx="5715000" cy="3356747"/>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715000" cy="3356747"/>
                      </a:xfrm>
                      <a:prstGeom prst="rect">
                        <a:avLst/>
                      </a:prstGeom>
                      <a:noFill/>
                      <a:ln w="9525">
                        <a:noFill/>
                        <a:miter lim="800000"/>
                        <a:headEnd/>
                        <a:tailEnd/>
                      </a:ln>
                    </pic:spPr>
                  </pic:pic>
                </a:graphicData>
              </a:graphic>
            </wp:inline>
          </w:drawing>
        </w:r>
      </w:ins>
    </w:p>
    <w:p w:rsidR="00245ACE" w:rsidRDefault="00245ACE" w:rsidP="00245ACE">
      <w:pPr>
        <w:pStyle w:val="Pb"/>
        <w:framePr w:wrap="around"/>
      </w:pPr>
    </w:p>
    <w:p w:rsidR="00026E03" w:rsidRDefault="00026E03" w:rsidP="00026E03">
      <w:pPr>
        <w:pStyle w:val="Heading2"/>
      </w:pPr>
      <w:bookmarkStart w:id="836" w:name="_Toc266903274"/>
      <w:r>
        <w:t xml:space="preserve">Using the </w:t>
      </w:r>
      <w:r w:rsidRPr="00026E03">
        <w:t>Task Inspector</w:t>
      </w:r>
      <w:bookmarkEnd w:id="836"/>
    </w:p>
    <w:p w:rsidR="00026E03" w:rsidRDefault="00026E03" w:rsidP="00026E03">
      <w:pPr>
        <w:pStyle w:val="FormatPPT"/>
      </w:pPr>
      <w:r>
        <w:drawing>
          <wp:inline distT="0" distB="0" distL="0" distR="0">
            <wp:extent cx="3646805" cy="2306955"/>
            <wp:effectExtent l="19050" t="0" r="0" b="0"/>
            <wp:docPr id="202" name="Object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02"/>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026E03" w:rsidRPr="005A6CDE" w:rsidRDefault="00026E03" w:rsidP="00026E03">
      <w:pPr>
        <w:pStyle w:val="Rule"/>
      </w:pPr>
    </w:p>
    <w:p w:rsidR="000339ED" w:rsidRDefault="00C81419" w:rsidP="00026E03">
      <w:pPr>
        <w:rPr>
          <w:ins w:id="837" w:author="Ellen Lehnert" w:date="2010-07-14T16:39:00Z"/>
        </w:rPr>
      </w:pPr>
      <w:r>
        <w:t>Task Inspector is new to Project 2010</w:t>
      </w:r>
      <w:r w:rsidR="00983784">
        <w:t xml:space="preserve"> </w:t>
      </w:r>
      <w:r w:rsidR="00FF2724">
        <w:t>and</w:t>
      </w:r>
      <w:r>
        <w:t xml:space="preserve"> </w:t>
      </w:r>
      <w:del w:id="838" w:author="Ellen Lehnert" w:date="2010-07-14T16:39:00Z">
        <w:r w:rsidDel="000339ED">
          <w:delText xml:space="preserve">also </w:delText>
        </w:r>
      </w:del>
      <w:r>
        <w:t>replace</w:t>
      </w:r>
      <w:r w:rsidR="00983784">
        <w:t>s</w:t>
      </w:r>
      <w:r>
        <w:t xml:space="preserve"> Task Drivers in Project 2007.  The purpose of Task Inspector is to </w:t>
      </w:r>
      <w:r w:rsidR="009F6C8E">
        <w:t>analyze</w:t>
      </w:r>
      <w:r w:rsidR="00FF2724">
        <w:t xml:space="preserve"> and assist in resolving</w:t>
      </w:r>
      <w:r w:rsidR="009F6C8E">
        <w:t xml:space="preserve"> scheduling </w:t>
      </w:r>
      <w:r w:rsidR="0005339C">
        <w:t>issues</w:t>
      </w:r>
      <w:r w:rsidR="009F6C8E">
        <w:t xml:space="preserve">. </w:t>
      </w:r>
      <w:r>
        <w:t xml:space="preserve"> </w:t>
      </w:r>
    </w:p>
    <w:p w:rsidR="00026E03" w:rsidRDefault="008516C5" w:rsidP="00026E03">
      <w:pPr>
        <w:rPr>
          <w:ins w:id="839" w:author="Ellen Lehnert" w:date="2010-07-14T16:32:00Z"/>
        </w:rPr>
      </w:pPr>
      <w:commentRangeStart w:id="840"/>
      <w:r>
        <w:t>Manual scheduling is very susceptible to scheduling errors</w:t>
      </w:r>
      <w:ins w:id="841" w:author="Ellen Lehnert" w:date="2010-07-14T16:39:00Z">
        <w:r w:rsidR="000339ED">
          <w:t xml:space="preserve"> because of </w:t>
        </w:r>
      </w:ins>
      <w:ins w:id="842" w:author="Ellen Lehnert" w:date="2010-07-14T16:40:00Z">
        <w:r w:rsidR="000339ED">
          <w:t>its</w:t>
        </w:r>
      </w:ins>
      <w:ins w:id="843" w:author="Ellen Lehnert" w:date="2010-07-14T16:39:00Z">
        <w:r w:rsidR="000339ED">
          <w:t xml:space="preserve"> free form abilities</w:t>
        </w:r>
      </w:ins>
      <w:r>
        <w:t>.</w:t>
      </w:r>
      <w:commentRangeEnd w:id="840"/>
      <w:r w:rsidR="0005339C">
        <w:rPr>
          <w:rStyle w:val="CommentReference"/>
        </w:rPr>
        <w:commentReference w:id="840"/>
      </w:r>
      <w:r>
        <w:t xml:space="preserve">  The errors shown below were a result of </w:t>
      </w:r>
      <w:r w:rsidR="00270328">
        <w:t>scheduling in M</w:t>
      </w:r>
      <w:r>
        <w:t xml:space="preserve">anual </w:t>
      </w:r>
      <w:r w:rsidR="00270328">
        <w:t>S</w:t>
      </w:r>
      <w:r>
        <w:t xml:space="preserve">cheduling mode. </w:t>
      </w:r>
      <w:ins w:id="844" w:author="Ellen Lehnert" w:date="2010-07-14T16:38:00Z">
        <w:r w:rsidR="000339ED">
          <w:t xml:space="preserve">Task Inspector is also very effective in resolving scheduling issues for automatically scheduled tasks. </w:t>
        </w:r>
      </w:ins>
      <w:r w:rsidR="009F6C8E">
        <w:t xml:space="preserve">The information in the Task Inspector will change based on the data in a task </w:t>
      </w:r>
      <w:ins w:id="845" w:author="Ellen Lehnert" w:date="2010-07-14T16:32:00Z">
        <w:r w:rsidR="000339ED">
          <w:t xml:space="preserve">it is inspecting </w:t>
        </w:r>
      </w:ins>
      <w:r w:rsidR="009F6C8E">
        <w:t xml:space="preserve">and the scheduling mode of the task. </w:t>
      </w:r>
    </w:p>
    <w:p w:rsidR="000339ED" w:rsidRDefault="000339ED" w:rsidP="00026E03">
      <w:ins w:id="846" w:author="Ellen Lehnert" w:date="2010-07-14T16:32:00Z">
        <w:r>
          <w:t>Tasks should be inspected if there are scheduling issues</w:t>
        </w:r>
      </w:ins>
      <w:ins w:id="847" w:author="Ellen Lehnert" w:date="2010-07-14T16:41:00Z">
        <w:r>
          <w:t xml:space="preserve"> or if more information is needed regarding scheduling influences for a task</w:t>
        </w:r>
      </w:ins>
      <w:ins w:id="848" w:author="Ellen Lehnert" w:date="2010-07-14T16:32:00Z">
        <w:r>
          <w:t>.  Below is a list of</w:t>
        </w:r>
      </w:ins>
      <w:ins w:id="849" w:author="Ellen Lehnert" w:date="2010-07-14T16:33:00Z">
        <w:r>
          <w:t xml:space="preserve"> some of the indicators</w:t>
        </w:r>
      </w:ins>
      <w:ins w:id="850" w:author="Ellen Lehnert" w:date="2010-07-14T16:32:00Z">
        <w:r>
          <w:t xml:space="preserve"> to watch </w:t>
        </w:r>
      </w:ins>
      <w:ins w:id="851" w:author="Ellen Lehnert" w:date="2010-07-14T16:36:00Z">
        <w:r>
          <w:t xml:space="preserve">out </w:t>
        </w:r>
      </w:ins>
      <w:ins w:id="852" w:author="Ellen Lehnert" w:date="2010-07-14T16:32:00Z">
        <w:r>
          <w:t xml:space="preserve">for </w:t>
        </w:r>
      </w:ins>
      <w:ins w:id="853" w:author="Ellen Lehnert" w:date="2010-07-14T16:34:00Z">
        <w:r>
          <w:t xml:space="preserve">concerning scheduling </w:t>
        </w:r>
      </w:ins>
      <w:ins w:id="854" w:author="Ellen Lehnert" w:date="2010-07-14T16:32:00Z">
        <w:r>
          <w:t>issue</w:t>
        </w:r>
      </w:ins>
      <w:ins w:id="855" w:author="Ellen Lehnert" w:date="2010-07-14T16:34:00Z">
        <w:r>
          <w:t>s</w:t>
        </w:r>
      </w:ins>
      <w:ins w:id="856" w:author="Ellen Lehnert" w:date="2010-07-14T16:35:00Z">
        <w:r>
          <w:t xml:space="preserve">.  Some of these </w:t>
        </w:r>
      </w:ins>
      <w:ins w:id="857" w:author="Ellen Lehnert" w:date="2010-07-14T16:36:00Z">
        <w:r>
          <w:t xml:space="preserve">concerns </w:t>
        </w:r>
      </w:ins>
      <w:ins w:id="858" w:author="Ellen Lehnert" w:date="2010-07-14T16:35:00Z">
        <w:r>
          <w:t xml:space="preserve">were mentioned in the last course module.  </w:t>
        </w:r>
      </w:ins>
    </w:p>
    <w:p w:rsidR="00A64C15" w:rsidRPr="009F6C8E" w:rsidDel="000339ED" w:rsidRDefault="0005339C" w:rsidP="00026E03">
      <w:pPr>
        <w:rPr>
          <w:del w:id="859" w:author="Ellen Lehnert" w:date="2010-07-14T16:33:00Z"/>
          <w:b/>
        </w:rPr>
      </w:pPr>
      <w:del w:id="860" w:author="Ellen Lehnert" w:date="2010-07-14T16:33:00Z">
        <w:r w:rsidDel="000339ED">
          <w:rPr>
            <w:b/>
          </w:rPr>
          <w:delText xml:space="preserve">What are the visual indicators of </w:delText>
        </w:r>
        <w:r w:rsidR="00A64C15" w:rsidRPr="009F6C8E" w:rsidDel="000339ED">
          <w:rPr>
            <w:b/>
          </w:rPr>
          <w:delText xml:space="preserve">a scheduling </w:delText>
        </w:r>
        <w:r w:rsidDel="000339ED">
          <w:rPr>
            <w:b/>
          </w:rPr>
          <w:delText>issue</w:delText>
        </w:r>
        <w:r w:rsidR="00A64C15" w:rsidRPr="009F6C8E" w:rsidDel="000339ED">
          <w:rPr>
            <w:b/>
          </w:rPr>
          <w:delText xml:space="preserve">? </w:delText>
        </w:r>
      </w:del>
    </w:p>
    <w:p w:rsidR="00A64C15" w:rsidRDefault="00C65C46" w:rsidP="00A64C15">
      <w:pPr>
        <w:pStyle w:val="ListParagraph"/>
        <w:numPr>
          <w:ilvl w:val="0"/>
          <w:numId w:val="18"/>
        </w:numPr>
      </w:pPr>
      <w:r>
        <w:t>R</w:t>
      </w:r>
      <w:r w:rsidR="00A64C15" w:rsidRPr="00A64C15">
        <w:t xml:space="preserve">ed squiggles </w:t>
      </w:r>
      <w:r>
        <w:t xml:space="preserve">beneath </w:t>
      </w:r>
      <w:r w:rsidR="00A64C15">
        <w:t xml:space="preserve">a date in the Start or Finish </w:t>
      </w:r>
      <w:r>
        <w:t>fields</w:t>
      </w:r>
    </w:p>
    <w:p w:rsidR="00A64C15" w:rsidRDefault="00C65C46" w:rsidP="00A64C15">
      <w:pPr>
        <w:pStyle w:val="ListParagraph"/>
        <w:numPr>
          <w:ilvl w:val="0"/>
          <w:numId w:val="18"/>
        </w:numPr>
      </w:pPr>
      <w:r>
        <w:t>D</w:t>
      </w:r>
      <w:r w:rsidR="00A64C15">
        <w:t>ots around Gantt bars</w:t>
      </w:r>
    </w:p>
    <w:p w:rsidR="008516C5" w:rsidRDefault="00C24BF3" w:rsidP="00A64C15">
      <w:pPr>
        <w:pStyle w:val="ListParagraph"/>
        <w:numPr>
          <w:ilvl w:val="0"/>
          <w:numId w:val="18"/>
        </w:numPr>
      </w:pPr>
      <w:r>
        <w:t>R</w:t>
      </w:r>
      <w:r w:rsidR="008516C5">
        <w:t xml:space="preserve">ed bar underneath a summary task means that the </w:t>
      </w:r>
      <w:r>
        <w:t xml:space="preserve">detail </w:t>
      </w:r>
      <w:r w:rsidR="008516C5">
        <w:t>tasks will tak</w:t>
      </w:r>
      <w:r w:rsidR="00C65C46">
        <w:t>e</w:t>
      </w:r>
      <w:r w:rsidR="008516C5">
        <w:t xml:space="preserve"> longer than what is planned for a summary group </w:t>
      </w:r>
    </w:p>
    <w:p w:rsidR="008516C5" w:rsidRDefault="008516C5" w:rsidP="008516C5">
      <w:commentRangeStart w:id="861"/>
      <w:r>
        <w:t xml:space="preserve">In the example below the task “Determine the best method of moving” is scheduled to </w:t>
      </w:r>
      <w:r w:rsidR="00B57840">
        <w:t xml:space="preserve">start </w:t>
      </w:r>
      <w:r w:rsidR="001775F8">
        <w:t>on April 25</w:t>
      </w:r>
      <w:r w:rsidR="00C6154C">
        <w:t>,</w:t>
      </w:r>
      <w:r w:rsidR="001775F8">
        <w:t xml:space="preserve"> which is</w:t>
      </w:r>
      <w:r w:rsidR="0098675A">
        <w:t xml:space="preserve">1 day </w:t>
      </w:r>
      <w:r>
        <w:t xml:space="preserve">after the </w:t>
      </w:r>
      <w:r w:rsidR="00C6154C">
        <w:t xml:space="preserve">scheduled completion </w:t>
      </w:r>
      <w:r>
        <w:t xml:space="preserve">for the </w:t>
      </w:r>
      <w:r w:rsidR="001775F8">
        <w:t xml:space="preserve">summary task </w:t>
      </w:r>
      <w:r>
        <w:t>‘Planning the Move”.</w:t>
      </w:r>
      <w:commentRangeEnd w:id="861"/>
      <w:r w:rsidR="00C6154C">
        <w:rPr>
          <w:rStyle w:val="CommentReference"/>
        </w:rPr>
        <w:commentReference w:id="861"/>
      </w:r>
      <w:r>
        <w:t xml:space="preserve">  Note the red squiggles under the date</w:t>
      </w:r>
      <w:ins w:id="862" w:author="Ellen Lehnert" w:date="2010-07-14T16:43:00Z">
        <w:r w:rsidR="000339ED">
          <w:t xml:space="preserve"> for the </w:t>
        </w:r>
        <w:r w:rsidR="000339ED">
          <w:t>“Determine the best method of moving”</w:t>
        </w:r>
        <w:r w:rsidR="000339ED">
          <w:t xml:space="preserve"> task and</w:t>
        </w:r>
      </w:ins>
      <w:del w:id="863" w:author="Ellen Lehnert" w:date="2010-07-14T16:43:00Z">
        <w:r w:rsidDel="000339ED">
          <w:delText xml:space="preserve">, </w:delText>
        </w:r>
      </w:del>
      <w:ins w:id="864" w:author="Ellen Lehnert" w:date="2010-07-14T16:43:00Z">
        <w:r w:rsidR="000339ED">
          <w:t xml:space="preserve"> </w:t>
        </w:r>
      </w:ins>
      <w:r>
        <w:t>the longer line under the summary task and the dots around the Gantt bar</w:t>
      </w:r>
      <w:r w:rsidR="001775F8">
        <w:t xml:space="preserve"> for the task</w:t>
      </w:r>
      <w:r>
        <w:t>.  Th</w:t>
      </w:r>
      <w:r w:rsidR="00C6154C">
        <w:t>is</w:t>
      </w:r>
      <w:r>
        <w:t xml:space="preserve"> error also </w:t>
      </w:r>
      <w:r w:rsidR="0098675A">
        <w:t xml:space="preserve">affects </w:t>
      </w:r>
      <w:r>
        <w:t xml:space="preserve">the finish date of the milestone which ends sooner than the </w:t>
      </w:r>
      <w:r w:rsidR="001775F8">
        <w:t xml:space="preserve">detail </w:t>
      </w:r>
      <w:r>
        <w:t xml:space="preserve">work of the summary task grouping. </w:t>
      </w:r>
    </w:p>
    <w:p w:rsidR="008516C5" w:rsidRDefault="00BA3916" w:rsidP="008516C5">
      <w:r>
        <w:rPr>
          <w:noProof/>
        </w:rPr>
        <w:pict>
          <v:rect id="Rectangle 20" o:spid="_x0000_s1039" style="position:absolute;left:0;text-align:left;margin-left:300pt;margin-top:17.2pt;width:141.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" filled="f" strokecolor="red" strokeweight="1pt"/>
        </w:pict>
      </w:r>
    </w:p>
    <w:p w:rsidR="008516C5" w:rsidRDefault="000339ED" w:rsidP="008516C5">
      <w:pPr>
        <w:pStyle w:val="Art"/>
      </w:pPr>
      <w:r>
        <w:rPr>
          <w:noProof/>
        </w:rPr>
        <w:pict>
          <v:rect id="Rectangle 18" o:spid="_x0000_s1038" style="position:absolute;margin-left:249.35pt;margin-top:17.2pt;width:37.05pt;height:14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" filled="f" strokecolor="red" strokeweight="1pt"/>
        </w:pict>
      </w:r>
      <w:r>
        <w:rPr>
          <w:noProof/>
        </w:rPr>
        <w:pict>
          <v:rect id="_x0000_s1054" style="position:absolute;margin-left:251.45pt;margin-top:44.45pt;width:37.05pt;height:14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" filled="f" strokecolor="red" strokeweight="1pt"/>
        </w:pict>
      </w:r>
      <w:r w:rsidR="00BA3916">
        <w:rPr>
          <w:noProof/>
        </w:rPr>
        <w:pict>
          <v:rect id="Rectangle 19" o:spid="_x0000_s1037" style="position:absolute;margin-left:375.25pt;margin-top:17.2pt;width:65.9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" filled="f" strokecolor="red" strokeweight="1pt"/>
        </w:pict>
      </w:r>
      <w:r w:rsidR="008516C5">
        <w:rPr>
          <w:noProof/>
        </w:rPr>
        <w:drawing>
          <wp:inline distT="0" distB="0" distL="0" distR="0">
            <wp:extent cx="5715000" cy="72768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5715000" cy="727681"/>
                    </a:xfrm>
                    <a:prstGeom prst="rect">
                      <a:avLst/>
                    </a:prstGeom>
                    <a:noFill/>
                    <a:ln w="9525">
                      <a:noFill/>
                      <a:miter lim="800000"/>
                      <a:headEnd/>
                      <a:tailEnd/>
                    </a:ln>
                  </pic:spPr>
                </pic:pic>
              </a:graphicData>
            </a:graphic>
          </wp:inline>
        </w:drawing>
      </w:r>
    </w:p>
    <w:p w:rsidR="008516C5" w:rsidRPr="008516C5" w:rsidRDefault="008516C5" w:rsidP="008516C5"/>
    <w:p w:rsidR="00A64C15" w:rsidDel="000339ED" w:rsidRDefault="00A64C15" w:rsidP="00A64C15">
      <w:pPr>
        <w:rPr>
          <w:del w:id="865" w:author="Ellen Lehnert" w:date="2010-07-14T16:46:00Z"/>
        </w:rPr>
      </w:pPr>
      <w:del w:id="866" w:author="Ellen Lehnert" w:date="2010-07-14T16:46:00Z">
        <w:r w:rsidDel="000339ED">
          <w:delText xml:space="preserve">Right clicking on the red squiggle will return correction options:  </w:delText>
        </w:r>
      </w:del>
    </w:p>
    <w:p w:rsidR="00A64C15" w:rsidDel="000339ED" w:rsidRDefault="008516C5" w:rsidP="008516C5">
      <w:pPr>
        <w:pStyle w:val="Art"/>
        <w:jc w:val="center"/>
        <w:rPr>
          <w:del w:id="867" w:author="Ellen Lehnert" w:date="2010-07-14T16:46:00Z"/>
        </w:rPr>
      </w:pPr>
      <w:del w:id="868" w:author="Ellen Lehnert" w:date="2010-07-14T16:46:00Z">
        <w:r w:rsidDel="000339ED">
          <w:rPr>
            <w:noProof/>
          </w:rPr>
          <w:drawing>
            <wp:inline distT="0" distB="0" distL="0" distR="0">
              <wp:extent cx="1809314" cy="1105468"/>
              <wp:effectExtent l="19050" t="0" r="436"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1809708" cy="1105709"/>
                      </a:xfrm>
                      <a:prstGeom prst="rect">
                        <a:avLst/>
                      </a:prstGeom>
                      <a:noFill/>
                      <a:ln w="9525">
                        <a:noFill/>
                        <a:miter lim="800000"/>
                        <a:headEnd/>
                        <a:tailEnd/>
                      </a:ln>
                    </pic:spPr>
                  </pic:pic>
                </a:graphicData>
              </a:graphic>
            </wp:inline>
          </w:drawing>
        </w:r>
      </w:del>
    </w:p>
    <w:p w:rsidR="008516C5" w:rsidRPr="008516C5" w:rsidDel="000339ED" w:rsidRDefault="008516C5" w:rsidP="008516C5">
      <w:pPr>
        <w:rPr>
          <w:del w:id="869" w:author="Ellen Lehnert" w:date="2010-07-14T16:46:00Z"/>
        </w:rPr>
      </w:pPr>
    </w:p>
    <w:p w:rsidR="008516C5" w:rsidRPr="008516C5" w:rsidRDefault="000339ED" w:rsidP="008516C5">
      <w:ins w:id="870" w:author="Ellen Lehnert" w:date="2010-07-14T16:46:00Z">
        <w:r>
          <w:t xml:space="preserve">When these problems arise, attempts should be made to resolve the issues. </w:t>
        </w:r>
      </w:ins>
      <w:ins w:id="871" w:author="Ellen Lehnert" w:date="2010-07-14T16:47:00Z">
        <w:r>
          <w:t>Task Inspector will help resolve some of the problems:</w:t>
        </w:r>
      </w:ins>
      <w:del w:id="872" w:author="Ellen Lehnert" w:date="2010-07-14T16:47:00Z">
        <w:r w:rsidR="008516C5" w:rsidDel="000339ED">
          <w:delText xml:space="preserve">The solutions that Project 2010 is suggesting </w:delText>
        </w:r>
        <w:r w:rsidR="009F6C8E" w:rsidDel="000339ED">
          <w:delText>are</w:delText>
        </w:r>
        <w:r w:rsidR="008516C5" w:rsidDel="000339ED">
          <w:delText xml:space="preserve"> to either fix the problems in Task Inspector or </w:delText>
        </w:r>
        <w:commentRangeStart w:id="873"/>
        <w:r w:rsidR="008516C5" w:rsidDel="000339ED">
          <w:delText>switch the task to automatic scheduling.  You also have the option to ignore the problem.</w:delText>
        </w:r>
        <w:commentRangeEnd w:id="873"/>
        <w:r w:rsidR="00E9333F" w:rsidDel="000339ED">
          <w:rPr>
            <w:rStyle w:val="CommentReference"/>
          </w:rPr>
          <w:commentReference w:id="873"/>
        </w:r>
        <w:r w:rsidR="008516C5" w:rsidDel="000339ED">
          <w:delText xml:space="preserve"> </w:delText>
        </w:r>
      </w:del>
      <w:r w:rsidR="008516C5">
        <w:t xml:space="preserve"> </w:t>
      </w:r>
    </w:p>
    <w:p w:rsidR="00C81419" w:rsidRDefault="00C81419" w:rsidP="00026E03">
      <w:pPr>
        <w:rPr>
          <w:b/>
        </w:rPr>
      </w:pPr>
      <w:r w:rsidRPr="007B333F">
        <w:rPr>
          <w:b/>
        </w:rPr>
        <w:t>To</w:t>
      </w:r>
      <w:r w:rsidR="0048369B">
        <w:rPr>
          <w:b/>
        </w:rPr>
        <w:t xml:space="preserve"> activate</w:t>
      </w:r>
      <w:r w:rsidRPr="007B333F">
        <w:rPr>
          <w:b/>
        </w:rPr>
        <w:t xml:space="preserve"> Task Inspector: </w:t>
      </w:r>
      <w:del w:id="874" w:author="Ellen Lehnert" w:date="2010-07-14T16:46:00Z">
        <w:r w:rsidR="007B333F" w:rsidDel="000339ED">
          <w:rPr>
            <w:b/>
          </w:rPr>
          <w:br/>
        </w:r>
      </w:del>
    </w:p>
    <w:p w:rsidR="007B333F" w:rsidRDefault="007B333F" w:rsidP="00A64C15">
      <w:pPr>
        <w:pStyle w:val="ListParagraph"/>
        <w:numPr>
          <w:ilvl w:val="0"/>
          <w:numId w:val="17"/>
        </w:numPr>
      </w:pPr>
      <w:r>
        <w:t xml:space="preserve">Right click </w:t>
      </w:r>
      <w:r w:rsidR="002E5810">
        <w:t>t</w:t>
      </w:r>
      <w:r>
        <w:t>he red squiggle in the finish date column</w:t>
      </w:r>
    </w:p>
    <w:p w:rsidR="007B333F" w:rsidRDefault="007B333F" w:rsidP="00A64C15">
      <w:pPr>
        <w:pStyle w:val="ListParagraph"/>
        <w:numPr>
          <w:ilvl w:val="0"/>
          <w:numId w:val="17"/>
        </w:numPr>
      </w:pPr>
      <w:del w:id="875" w:author="Ellen Lehnert" w:date="2010-07-14T16:48:00Z">
        <w:r w:rsidDel="000339ED">
          <w:delText xml:space="preserve">Click </w:delText>
        </w:r>
      </w:del>
      <w:ins w:id="876" w:author="Ellen Lehnert" w:date="2010-07-14T16:48:00Z">
        <w:r w:rsidR="000339ED">
          <w:t>Select</w:t>
        </w:r>
        <w:r w:rsidR="000339ED">
          <w:t xml:space="preserve"> </w:t>
        </w:r>
      </w:ins>
      <w:r w:rsidRPr="002E5810">
        <w:rPr>
          <w:b/>
        </w:rPr>
        <w:t>Fix in Task Inspector</w:t>
      </w:r>
      <w:ins w:id="877" w:author="Ellen Lehnert" w:date="2010-07-14T16:48:00Z">
        <w:r w:rsidR="000339ED">
          <w:rPr>
            <w:b/>
          </w:rPr>
          <w:t xml:space="preserve">, Respect Links, </w:t>
        </w:r>
      </w:ins>
      <w:ins w:id="878" w:author="Ellen Lehnert" w:date="2010-07-14T16:49:00Z">
        <w:r w:rsidR="000339ED">
          <w:rPr>
            <w:b/>
          </w:rPr>
          <w:t>Switch Task to Auto Schedule</w:t>
        </w:r>
      </w:ins>
      <w:ins w:id="879" w:author="Ellen Lehnert" w:date="2010-07-14T16:47:00Z">
        <w:r w:rsidR="000339ED">
          <w:rPr>
            <w:b/>
          </w:rPr>
          <w:t xml:space="preserve"> </w:t>
        </w:r>
        <w:r w:rsidR="000339ED" w:rsidRPr="000339ED">
          <w:rPr>
            <w:rPrChange w:id="880" w:author="Ellen Lehnert" w:date="2010-07-14T16:50:00Z">
              <w:rPr>
                <w:b/>
              </w:rPr>
            </w:rPrChange>
          </w:rPr>
          <w:t>or</w:t>
        </w:r>
        <w:r w:rsidR="000339ED">
          <w:rPr>
            <w:b/>
          </w:rPr>
          <w:t xml:space="preserve"> </w:t>
        </w:r>
      </w:ins>
      <w:r w:rsidR="002E5810">
        <w:t xml:space="preserve"> </w:t>
      </w:r>
      <w:ins w:id="881" w:author="Ellen Lehnert" w:date="2010-07-14T16:49:00Z">
        <w:r w:rsidR="000339ED" w:rsidRPr="000339ED">
          <w:rPr>
            <w:b/>
            <w:rPrChange w:id="882" w:author="Ellen Lehnert" w:date="2010-07-14T16:50:00Z">
              <w:rPr/>
            </w:rPrChange>
          </w:rPr>
          <w:t>Ignore Problem</w:t>
        </w:r>
      </w:ins>
      <w:ins w:id="883" w:author="Ellen Lehnert" w:date="2010-07-14T16:50:00Z">
        <w:r w:rsidR="000339ED" w:rsidRPr="000339ED">
          <w:rPr>
            <w:b/>
            <w:rPrChange w:id="884" w:author="Ellen Lehnert" w:date="2010-07-14T16:50:00Z">
              <w:rPr/>
            </w:rPrChange>
          </w:rPr>
          <w:t xml:space="preserve">s for this Task </w:t>
        </w:r>
      </w:ins>
      <w:r>
        <w:br/>
      </w:r>
      <w:r>
        <w:br/>
        <w:t>OR</w:t>
      </w:r>
      <w:r>
        <w:br/>
      </w:r>
    </w:p>
    <w:p w:rsidR="00C81419" w:rsidRDefault="00C81419" w:rsidP="00A64C15">
      <w:pPr>
        <w:pStyle w:val="ListParagraph"/>
        <w:numPr>
          <w:ilvl w:val="0"/>
          <w:numId w:val="17"/>
        </w:numPr>
      </w:pPr>
      <w:r>
        <w:t xml:space="preserve">Click on </w:t>
      </w:r>
      <w:r w:rsidR="009F6C8E">
        <w:t>the</w:t>
      </w:r>
      <w:r>
        <w:t xml:space="preserve"> task</w:t>
      </w:r>
    </w:p>
    <w:p w:rsidR="007B333F" w:rsidRDefault="00C81419" w:rsidP="00026E03">
      <w:pPr>
        <w:pStyle w:val="ListParagraph"/>
        <w:numPr>
          <w:ilvl w:val="0"/>
          <w:numId w:val="17"/>
        </w:numPr>
      </w:pPr>
      <w:commentRangeStart w:id="885"/>
      <w:r>
        <w:t xml:space="preserve">Click on Task </w:t>
      </w:r>
      <w:r>
        <w:sym w:font="Wingdings" w:char="F0E0"/>
      </w:r>
      <w:r>
        <w:t xml:space="preserve"> Inspect</w:t>
      </w:r>
      <w:commentRangeEnd w:id="885"/>
      <w:r w:rsidR="00C06548">
        <w:rPr>
          <w:rStyle w:val="CommentReference"/>
        </w:rPr>
        <w:commentReference w:id="885"/>
      </w:r>
    </w:p>
    <w:p w:rsidR="00C81419" w:rsidRDefault="00C81419" w:rsidP="00026E03">
      <w:pPr>
        <w:pStyle w:val="ListParagraph"/>
        <w:numPr>
          <w:ilvl w:val="0"/>
          <w:numId w:val="17"/>
        </w:numPr>
      </w:pPr>
      <w:r>
        <w:t xml:space="preserve">The following choices are returned: </w:t>
      </w:r>
    </w:p>
    <w:p w:rsidR="00C81419" w:rsidRDefault="0048369B" w:rsidP="0048369B">
      <w:pPr>
        <w:pStyle w:val="Art"/>
        <w:jc w:val="center"/>
      </w:pPr>
      <w:r w:rsidRPr="00E9333F">
        <w:rPr>
          <w:noProof/>
        </w:rPr>
        <w:drawing>
          <wp:inline distT="0" distB="0" distL="0" distR="0">
            <wp:extent cx="1739900" cy="107823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cstate="print"/>
                    <a:srcRect/>
                    <a:stretch>
                      <a:fillRect/>
                    </a:stretch>
                  </pic:blipFill>
                  <pic:spPr bwMode="auto">
                    <a:xfrm>
                      <a:off x="0" y="0"/>
                      <a:ext cx="1739900" cy="1078230"/>
                    </a:xfrm>
                    <a:prstGeom prst="rect">
                      <a:avLst/>
                    </a:prstGeom>
                    <a:noFill/>
                    <a:ln w="9525">
                      <a:noFill/>
                      <a:miter lim="800000"/>
                      <a:headEnd/>
                      <a:tailEnd/>
                    </a:ln>
                  </pic:spPr>
                </pic:pic>
              </a:graphicData>
            </a:graphic>
          </wp:inline>
        </w:drawing>
      </w:r>
    </w:p>
    <w:p w:rsidR="00C81419" w:rsidRDefault="00C81419" w:rsidP="00C81419"/>
    <w:p w:rsidR="00C81419" w:rsidRDefault="007B333F" w:rsidP="00C81419">
      <w:r>
        <w:t xml:space="preserve">The Task Inspector window </w:t>
      </w:r>
      <w:r w:rsidR="00C06548">
        <w:t xml:space="preserve">will launch to the left of the view and the task </w:t>
      </w:r>
      <w:ins w:id="886" w:author="Ellen Lehnert" w:date="2010-07-14T16:51:00Z">
        <w:r w:rsidR="000339ED">
          <w:t xml:space="preserve">number </w:t>
        </w:r>
      </w:ins>
      <w:r w:rsidR="00C06548">
        <w:t xml:space="preserve">with the error will appear highlighted in yellow.   </w:t>
      </w:r>
      <w:ins w:id="887" w:author="Ellen Lehnert" w:date="2010-07-14T16:51:00Z">
        <w:r w:rsidR="000339ED">
          <w:t>Below is a view of the Task Inspector pane</w:t>
        </w:r>
      </w:ins>
      <w:ins w:id="888" w:author="Ellen Lehnert" w:date="2010-07-14T16:52:00Z">
        <w:r w:rsidR="000339ED">
          <w:t xml:space="preserve"> for this situation</w:t>
        </w:r>
      </w:ins>
      <w:ins w:id="889" w:author="Ellen Lehnert" w:date="2010-07-14T16:51:00Z">
        <w:r w:rsidR="000339ED">
          <w:t xml:space="preserve">. </w:t>
        </w:r>
      </w:ins>
      <w:ins w:id="890" w:author="Ellen Lehnert" w:date="2010-07-14T16:52:00Z">
        <w:r w:rsidR="000339ED">
          <w:t xml:space="preserve">  The pane </w:t>
        </w:r>
      </w:ins>
      <w:ins w:id="891" w:author="Ellen Lehnert" w:date="2010-07-14T16:53:00Z">
        <w:r w:rsidR="000339ED">
          <w:t xml:space="preserve">information </w:t>
        </w:r>
      </w:ins>
      <w:ins w:id="892" w:author="Ellen Lehnert" w:date="2010-07-14T16:52:00Z">
        <w:r w:rsidR="000339ED">
          <w:t xml:space="preserve">will change depending on the errors for the task, the scheduling mode, information influencing the task and solutions available. </w:t>
        </w:r>
      </w:ins>
    </w:p>
    <w:p w:rsidR="00890D43" w:rsidRDefault="00890D43" w:rsidP="00890D43">
      <w:pPr>
        <w:pStyle w:val="Art"/>
      </w:pPr>
    </w:p>
    <w:p w:rsidR="00890D43" w:rsidRDefault="007B333F" w:rsidP="007B333F">
      <w:pPr>
        <w:pStyle w:val="Art"/>
        <w:jc w:val="center"/>
      </w:pPr>
      <w:r>
        <w:rPr>
          <w:b w:val="0"/>
          <w:noProof/>
        </w:rPr>
        <w:drawing>
          <wp:inline distT="0" distB="0" distL="0" distR="0">
            <wp:extent cx="1917700" cy="6087110"/>
            <wp:effectExtent l="19050" t="0" r="635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srcRect/>
                    <a:stretch>
                      <a:fillRect/>
                    </a:stretch>
                  </pic:blipFill>
                  <pic:spPr bwMode="auto">
                    <a:xfrm>
                      <a:off x="0" y="0"/>
                      <a:ext cx="1917700" cy="6087110"/>
                    </a:xfrm>
                    <a:prstGeom prst="rect">
                      <a:avLst/>
                    </a:prstGeom>
                    <a:noFill/>
                    <a:ln w="9525">
                      <a:noFill/>
                      <a:miter lim="800000"/>
                      <a:headEnd/>
                      <a:tailEnd/>
                    </a:ln>
                  </pic:spPr>
                </pic:pic>
              </a:graphicData>
            </a:graphic>
          </wp:inline>
        </w:drawing>
      </w:r>
    </w:p>
    <w:p w:rsidR="007B333F" w:rsidRDefault="007B333F" w:rsidP="00890D43"/>
    <w:p w:rsidR="00890D43" w:rsidRDefault="005A6DB6" w:rsidP="00890D43">
      <w:r>
        <w:t>Repair options</w:t>
      </w:r>
      <w:r w:rsidR="001775F8">
        <w:t xml:space="preserve"> </w:t>
      </w:r>
      <w:r w:rsidR="00890D43">
        <w:t xml:space="preserve">will vary </w:t>
      </w:r>
      <w:r>
        <w:t xml:space="preserve">on a </w:t>
      </w:r>
      <w:r w:rsidR="00890D43">
        <w:t>per task</w:t>
      </w:r>
      <w:r>
        <w:t xml:space="preserve"> basis</w:t>
      </w:r>
      <w:ins w:id="893" w:author="Ellen Lehnert" w:date="2010-07-14T17:00:00Z">
        <w:r w:rsidR="000339ED">
          <w:t xml:space="preserve"> </w:t>
        </w:r>
      </w:ins>
      <w:del w:id="894" w:author="Ellen Lehnert" w:date="2010-07-14T17:00:00Z">
        <w:r w:rsidDel="000339ED">
          <w:delText>,</w:delText>
        </w:r>
        <w:r w:rsidR="00890D43" w:rsidDel="000339ED">
          <w:delText xml:space="preserve"> </w:delText>
        </w:r>
      </w:del>
      <w:r w:rsidR="00890D43">
        <w:t xml:space="preserve">depending on </w:t>
      </w:r>
      <w:r>
        <w:t xml:space="preserve">task </w:t>
      </w:r>
      <w:r w:rsidR="00890D43">
        <w:t>information available</w:t>
      </w:r>
      <w:del w:id="895" w:author="Ellen Lehnert" w:date="2010-07-14T16:54:00Z">
        <w:r w:rsidR="006E1439" w:rsidDel="000339ED">
          <w:delText xml:space="preserve"> in the software</w:delText>
        </w:r>
      </w:del>
      <w:r w:rsidR="00890D43">
        <w:t xml:space="preserve">.  </w:t>
      </w:r>
      <w:r w:rsidR="001775F8">
        <w:t>The s</w:t>
      </w:r>
      <w:r w:rsidR="009F6C8E">
        <w:t xml:space="preserve">cheduler </w:t>
      </w:r>
      <w:r w:rsidR="001775F8">
        <w:t xml:space="preserve">must </w:t>
      </w:r>
      <w:r w:rsidR="009F6C8E">
        <w:t xml:space="preserve">determine the best solution for </w:t>
      </w:r>
      <w:ins w:id="896" w:author="Ellen Lehnert" w:date="2010-07-14T17:01:00Z">
        <w:r w:rsidR="000339ED">
          <w:t xml:space="preserve">resolving </w:t>
        </w:r>
      </w:ins>
      <w:r w:rsidR="001775F8">
        <w:t xml:space="preserve">scheduling </w:t>
      </w:r>
      <w:r>
        <w:t>issues</w:t>
      </w:r>
      <w:del w:id="897" w:author="Ellen Lehnert" w:date="2010-07-14T17:01:00Z">
        <w:r w:rsidR="001775F8" w:rsidDel="000339ED">
          <w:delText xml:space="preserve"> of </w:delText>
        </w:r>
        <w:r w:rsidR="009F6C8E" w:rsidDel="000339ED">
          <w:delText>task</w:delText>
        </w:r>
        <w:r w:rsidR="006E1439" w:rsidDel="000339ED">
          <w:delText xml:space="preserve"> errors</w:delText>
        </w:r>
      </w:del>
      <w:r w:rsidR="009F6C8E">
        <w:t xml:space="preserve">.  </w:t>
      </w:r>
      <w:r>
        <w:t>The lower portion of the Task Inspector lists factors influencing the error</w:t>
      </w:r>
      <w:r w:rsidR="00890D43">
        <w:t xml:space="preserve">. </w:t>
      </w:r>
    </w:p>
    <w:p w:rsidR="007B333F" w:rsidRDefault="000339ED" w:rsidP="00890D43">
      <w:ins w:id="898" w:author="Ellen Lehnert" w:date="2010-07-14T17:02:00Z">
        <w:r>
          <w:t>There is always the option to ignore the errors and allow them to remain in the schedule.</w:t>
        </w:r>
      </w:ins>
      <w:ins w:id="899" w:author="Ellen Lehnert" w:date="2010-07-14T17:03:00Z">
        <w:r>
          <w:t xml:space="preserve"> </w:t>
        </w:r>
      </w:ins>
      <w:commentRangeStart w:id="900"/>
      <w:r w:rsidR="007B333F">
        <w:t xml:space="preserve">At the bottom of the Task Inspector pane is an option to turn off future scheduling warnings for </w:t>
      </w:r>
      <w:del w:id="901" w:author="Ellen Lehnert" w:date="2010-07-14T17:03:00Z">
        <w:r w:rsidR="007B333F" w:rsidDel="000339ED">
          <w:delText xml:space="preserve">this </w:delText>
        </w:r>
      </w:del>
      <w:ins w:id="902" w:author="Ellen Lehnert" w:date="2010-07-14T17:03:00Z">
        <w:r>
          <w:t xml:space="preserve">a specific </w:t>
        </w:r>
      </w:ins>
      <w:r w:rsidR="007B333F">
        <w:t>task</w:t>
      </w:r>
      <w:r w:rsidR="000928FF">
        <w:t>.  If selected, the red squiggles and dots around the Gantt bars for error indication will no longer be visible</w:t>
      </w:r>
      <w:ins w:id="903" w:author="Ellen Lehnert" w:date="2010-07-14T17:03:00Z">
        <w:r>
          <w:t xml:space="preserve"> when issues arise</w:t>
        </w:r>
      </w:ins>
      <w:r w:rsidR="000928FF">
        <w:t>.</w:t>
      </w:r>
      <w:commentRangeEnd w:id="900"/>
      <w:r w:rsidR="00DB45AC">
        <w:rPr>
          <w:rStyle w:val="CommentReference"/>
        </w:rPr>
        <w:commentReference w:id="900"/>
      </w:r>
      <w:r w:rsidR="000928FF">
        <w:t xml:space="preserve">  </w:t>
      </w:r>
      <w:r w:rsidR="007B333F">
        <w:t xml:space="preserve"> </w:t>
      </w:r>
    </w:p>
    <w:p w:rsidR="007B333F" w:rsidRDefault="007B333F" w:rsidP="00890D43"/>
    <w:p w:rsidR="007B333F" w:rsidRDefault="00BA3916" w:rsidP="007B333F">
      <w:pPr>
        <w:pStyle w:val="Art"/>
        <w:jc w:val="center"/>
      </w:pPr>
      <w:r>
        <w:rPr>
          <w:noProof/>
        </w:rPr>
        <w:pict>
          <v:rect id="Rectangle 21" o:spid="_x0000_s1036" style="position:absolute;left:0;text-align:left;margin-left:156.65pt;margin-top:80.55pt;width:135.9pt;height:5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" filled="f" strokecolor="red" strokeweight="1pt"/>
        </w:pict>
      </w:r>
      <w:r w:rsidR="007B333F">
        <w:rPr>
          <w:noProof/>
        </w:rPr>
        <w:drawing>
          <wp:inline distT="0" distB="0" distL="0" distR="0">
            <wp:extent cx="1678940" cy="1808480"/>
            <wp:effectExtent l="1905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srcRect/>
                    <a:stretch>
                      <a:fillRect/>
                    </a:stretch>
                  </pic:blipFill>
                  <pic:spPr bwMode="auto">
                    <a:xfrm>
                      <a:off x="0" y="0"/>
                      <a:ext cx="1678940" cy="1808480"/>
                    </a:xfrm>
                    <a:prstGeom prst="rect">
                      <a:avLst/>
                    </a:prstGeom>
                    <a:noFill/>
                    <a:ln w="9525">
                      <a:noFill/>
                      <a:miter lim="800000"/>
                      <a:headEnd/>
                      <a:tailEnd/>
                    </a:ln>
                  </pic:spPr>
                </pic:pic>
              </a:graphicData>
            </a:graphic>
          </wp:inline>
        </w:drawing>
      </w:r>
    </w:p>
    <w:p w:rsidR="007B333F" w:rsidRPr="007B333F" w:rsidRDefault="007B333F" w:rsidP="007B333F"/>
    <w:p w:rsidR="000339ED" w:rsidRDefault="00F827AB" w:rsidP="000900BB">
      <w:pPr>
        <w:pStyle w:val="Art"/>
        <w:rPr>
          <w:ins w:id="904" w:author="Ellen Lehnert" w:date="2010-07-14T17:04:00Z"/>
          <w:sz w:val="22"/>
          <w:szCs w:val="22"/>
        </w:rPr>
      </w:pPr>
      <w:commentRangeStart w:id="905"/>
      <w:r w:rsidRPr="000900BB">
        <w:rPr>
          <w:b w:val="0"/>
          <w:sz w:val="22"/>
          <w:szCs w:val="22"/>
        </w:rPr>
        <w:t>To close the Task Inspector, click the “X” in the upper right corner of the Task Inspector window.</w:t>
      </w:r>
      <w:r w:rsidRPr="000900BB">
        <w:rPr>
          <w:sz w:val="22"/>
          <w:szCs w:val="22"/>
        </w:rPr>
        <w:t xml:space="preserve"> </w:t>
      </w:r>
      <w:commentRangeEnd w:id="905"/>
      <w:r w:rsidR="006E1439">
        <w:rPr>
          <w:rStyle w:val="CommentReference"/>
          <w:rFonts w:eastAsia="Calibri"/>
          <w:b w:val="0"/>
        </w:rPr>
        <w:commentReference w:id="905"/>
      </w:r>
    </w:p>
    <w:p w:rsidR="000339ED" w:rsidRDefault="000339ED" w:rsidP="000900BB">
      <w:pPr>
        <w:pStyle w:val="Art"/>
        <w:rPr>
          <w:ins w:id="906" w:author="Ellen Lehnert" w:date="2010-07-14T17:04:00Z"/>
          <w:sz w:val="22"/>
          <w:szCs w:val="22"/>
        </w:rPr>
      </w:pPr>
    </w:p>
    <w:p w:rsidR="000339ED" w:rsidRDefault="000339ED" w:rsidP="000900BB">
      <w:pPr>
        <w:pStyle w:val="Art"/>
        <w:rPr>
          <w:ins w:id="907" w:author="Ellen Lehnert" w:date="2010-07-14T17:04:00Z"/>
          <w:sz w:val="22"/>
          <w:szCs w:val="22"/>
        </w:rPr>
      </w:pPr>
      <w:r>
        <w:rPr>
          <w:noProof/>
          <w:sz w:val="22"/>
          <w:szCs w:val="22"/>
        </w:rPr>
        <w:pict>
          <v:rect id="_x0000_s1056" style="position:absolute;margin-left:229.7pt;margin-top:10.05pt;width:17.2pt;height:19.35pt;z-index:251688960" filled="f" strokecolor="red" strokeweight="1pt"/>
        </w:pict>
      </w:r>
    </w:p>
    <w:p w:rsidR="00890D43" w:rsidRPr="00890D43" w:rsidRDefault="001775F8" w:rsidP="000339ED">
      <w:pPr>
        <w:pStyle w:val="Art"/>
        <w:jc w:val="center"/>
        <w:pPrChange w:id="908" w:author="Ellen Lehnert" w:date="2010-07-14T17:04:00Z">
          <w:pPr>
            <w:pStyle w:val="Art"/>
          </w:pPr>
        </w:pPrChange>
      </w:pPr>
      <w:r w:rsidRPr="006E1439">
        <w:rPr>
          <w:noProof/>
        </w:rPr>
        <w:drawing>
          <wp:inline distT="0" distB="0" distL="0" distR="0">
            <wp:extent cx="600710" cy="320675"/>
            <wp:effectExtent l="19050" t="0" r="889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2" cstate="print"/>
                    <a:srcRect/>
                    <a:stretch>
                      <a:fillRect/>
                    </a:stretch>
                  </pic:blipFill>
                  <pic:spPr bwMode="auto">
                    <a:xfrm>
                      <a:off x="0" y="0"/>
                      <a:ext cx="600710" cy="320675"/>
                    </a:xfrm>
                    <a:prstGeom prst="rect">
                      <a:avLst/>
                    </a:prstGeom>
                    <a:noFill/>
                    <a:ln w="9525">
                      <a:noFill/>
                      <a:miter lim="800000"/>
                      <a:headEnd/>
                      <a:tailEnd/>
                    </a:ln>
                  </pic:spPr>
                </pic:pic>
              </a:graphicData>
            </a:graphic>
          </wp:inline>
        </w:drawing>
      </w:r>
    </w:p>
    <w:p w:rsidR="00026E03" w:rsidRDefault="00026E03" w:rsidP="00026E03">
      <w:pPr>
        <w:pStyle w:val="Pb"/>
        <w:framePr w:wrap="around"/>
      </w:pPr>
    </w:p>
    <w:p w:rsidR="00026E03" w:rsidRDefault="00026E03" w:rsidP="00026E03">
      <w:pPr>
        <w:pStyle w:val="Heading2"/>
      </w:pPr>
      <w:bookmarkStart w:id="909" w:name="_Toc266903275"/>
      <w:r>
        <w:t xml:space="preserve">Using </w:t>
      </w:r>
      <w:r w:rsidRPr="00026E03">
        <w:t>Task Form Views</w:t>
      </w:r>
      <w:bookmarkEnd w:id="909"/>
    </w:p>
    <w:p w:rsidR="00026E03" w:rsidRDefault="00026E03" w:rsidP="00026E03">
      <w:pPr>
        <w:pStyle w:val="FormatPPT"/>
      </w:pPr>
      <w:r>
        <w:drawing>
          <wp:inline distT="0" distB="0" distL="0" distR="0">
            <wp:extent cx="3646805" cy="2306955"/>
            <wp:effectExtent l="19050" t="0" r="0" b="0"/>
            <wp:docPr id="203" name="Object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03"/>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026E03" w:rsidRPr="005A6CDE" w:rsidRDefault="00026E03" w:rsidP="00026E03">
      <w:pPr>
        <w:pStyle w:val="Rule"/>
      </w:pPr>
    </w:p>
    <w:p w:rsidR="00D70EE1" w:rsidRDefault="00890D43" w:rsidP="00026E03">
      <w:r>
        <w:t xml:space="preserve">Task form views are very helpful in putting more information in front of the project scheduler </w:t>
      </w:r>
      <w:r w:rsidR="008F7DE6">
        <w:t xml:space="preserve">and enabling them </w:t>
      </w:r>
      <w:r>
        <w:t xml:space="preserve">to make better decisions.  The Gantt </w:t>
      </w:r>
      <w:del w:id="910" w:author="Ellen Lehnert" w:date="2010-07-14T17:05:00Z">
        <w:r w:rsidDel="00D4358C">
          <w:delText xml:space="preserve">chart </w:delText>
        </w:r>
      </w:del>
      <w:proofErr w:type="gramStart"/>
      <w:ins w:id="911" w:author="Ellen Lehnert" w:date="2010-07-14T17:05:00Z">
        <w:r w:rsidR="00D4358C">
          <w:t>C</w:t>
        </w:r>
        <w:r w:rsidR="00D4358C">
          <w:t>hart</w:t>
        </w:r>
        <w:proofErr w:type="gramEnd"/>
        <w:r w:rsidR="00D4358C">
          <w:t xml:space="preserve"> </w:t>
        </w:r>
      </w:ins>
      <w:r>
        <w:t xml:space="preserve">and task tables </w:t>
      </w:r>
      <w:ins w:id="912" w:author="Ellen Lehnert" w:date="2010-07-14T17:05:00Z">
        <w:r w:rsidR="00D4358C">
          <w:t xml:space="preserve">are enabling the viewer to see only Task data. </w:t>
        </w:r>
      </w:ins>
      <w:del w:id="913" w:author="Ellen Lehnert" w:date="2010-07-14T17:05:00Z">
        <w:r w:rsidDel="00D4358C">
          <w:delText>look</w:delText>
        </w:r>
        <w:r w:rsidR="008F7DE6" w:rsidDel="00D4358C">
          <w:delText xml:space="preserve"> only</w:delText>
        </w:r>
        <w:r w:rsidDel="00D4358C">
          <w:delText xml:space="preserve"> at the task data within the s</w:delText>
        </w:r>
        <w:r w:rsidR="008F7DE6" w:rsidDel="00D4358C">
          <w:delText>oftware</w:delText>
        </w:r>
        <w:r w:rsidDel="00D4358C">
          <w:delText xml:space="preserve">.  </w:delText>
        </w:r>
      </w:del>
      <w:r>
        <w:t xml:space="preserve">Adding the Task Form view will </w:t>
      </w:r>
      <w:r w:rsidR="006333CA">
        <w:t>display</w:t>
      </w:r>
      <w:r>
        <w:t xml:space="preserve"> resource and assignment data as well. </w:t>
      </w:r>
    </w:p>
    <w:p w:rsidR="00890D43" w:rsidRDefault="00890D43" w:rsidP="00026E03">
      <w:r>
        <w:t>There are 2 views of Task form information:</w:t>
      </w:r>
    </w:p>
    <w:p w:rsidR="00890D43" w:rsidRDefault="00890D43" w:rsidP="00F827AB">
      <w:pPr>
        <w:pStyle w:val="ListParagraph"/>
        <w:numPr>
          <w:ilvl w:val="0"/>
          <w:numId w:val="16"/>
        </w:numPr>
      </w:pPr>
      <w:r>
        <w:t>Task Form</w:t>
      </w:r>
    </w:p>
    <w:p w:rsidR="00890D43" w:rsidRDefault="00890D43" w:rsidP="00F827AB">
      <w:pPr>
        <w:pStyle w:val="ListParagraph"/>
        <w:numPr>
          <w:ilvl w:val="0"/>
          <w:numId w:val="16"/>
        </w:numPr>
      </w:pPr>
      <w:r>
        <w:t xml:space="preserve">Task Detail Form </w:t>
      </w:r>
    </w:p>
    <w:p w:rsidR="00F827AB" w:rsidRDefault="00F827AB" w:rsidP="00F827AB">
      <w:commentRangeStart w:id="914"/>
      <w:r>
        <w:t xml:space="preserve">The Task Form and Task Detail Forms are very similar.  They </w:t>
      </w:r>
      <w:r w:rsidR="00AC74EB">
        <w:t xml:space="preserve">contain the same information in the lower section of the view.  However, </w:t>
      </w:r>
      <w:r>
        <w:t xml:space="preserve">Task Detail form contains more data in the header information than the Task Form.  Once the form is open, </w:t>
      </w:r>
      <w:ins w:id="915" w:author="Ellen Lehnert" w:date="2010-07-14T17:06:00Z">
        <w:r w:rsidR="00D4358C">
          <w:t xml:space="preserve">lower section of the </w:t>
        </w:r>
      </w:ins>
      <w:del w:id="916" w:author="Ellen Lehnert" w:date="2010-07-14T17:06:00Z">
        <w:r w:rsidDel="00D4358C">
          <w:delText xml:space="preserve">the </w:delText>
        </w:r>
      </w:del>
      <w:r>
        <w:t xml:space="preserve">form contains 8 sub views which </w:t>
      </w:r>
      <w:r w:rsidR="00AC74EB">
        <w:t>provide</w:t>
      </w:r>
      <w:r>
        <w:t xml:space="preserve"> different ways of looking at data for flexibility. </w:t>
      </w:r>
      <w:ins w:id="917" w:author="Ellen Lehnert" w:date="2010-07-14T17:06:00Z">
        <w:r w:rsidR="00D4358C">
          <w:t xml:space="preserve"> </w:t>
        </w:r>
      </w:ins>
      <w:r>
        <w:t xml:space="preserve">Even though the Task Form may be shown </w:t>
      </w:r>
      <w:del w:id="918" w:author="Ellen Lehnert" w:date="2010-07-14T17:07:00Z">
        <w:r w:rsidDel="00D4358C">
          <w:delText>on its own</w:delText>
        </w:r>
      </w:del>
      <w:ins w:id="919" w:author="Ellen Lehnert" w:date="2010-07-14T17:07:00Z">
        <w:r w:rsidR="00D4358C">
          <w:t>as a stand alone view</w:t>
        </w:r>
      </w:ins>
      <w:r>
        <w:t xml:space="preserve"> it is typically shown as part of a split screen </w:t>
      </w:r>
      <w:ins w:id="920" w:author="Ellen Lehnert" w:date="2010-07-14T17:07:00Z">
        <w:r w:rsidR="00D4358C">
          <w:t xml:space="preserve">view.  One of the most popular </w:t>
        </w:r>
      </w:ins>
      <w:ins w:id="921" w:author="Ellen Lehnert" w:date="2010-07-14T17:08:00Z">
        <w:r w:rsidR="00D4358C">
          <w:t xml:space="preserve">split </w:t>
        </w:r>
      </w:ins>
      <w:ins w:id="922" w:author="Ellen Lehnert" w:date="2010-07-14T17:07:00Z">
        <w:r w:rsidR="00D4358C">
          <w:t xml:space="preserve">view combinations is </w:t>
        </w:r>
      </w:ins>
      <w:ins w:id="923" w:author="Ellen Lehnert" w:date="2010-07-14T17:08:00Z">
        <w:r w:rsidR="00D4358C">
          <w:t xml:space="preserve">showing </w:t>
        </w:r>
      </w:ins>
      <w:del w:id="924" w:author="Ellen Lehnert" w:date="2010-07-14T17:07:00Z">
        <w:r w:rsidDel="00D4358C">
          <w:delText xml:space="preserve">typically </w:delText>
        </w:r>
        <w:r w:rsidR="00AC74EB" w:rsidDel="00D4358C">
          <w:delText xml:space="preserve">with </w:delText>
        </w:r>
      </w:del>
      <w:r>
        <w:t xml:space="preserve">the Gantt </w:t>
      </w:r>
      <w:del w:id="925" w:author="Ellen Lehnert" w:date="2010-07-14T17:08:00Z">
        <w:r w:rsidDel="00D4358C">
          <w:delText xml:space="preserve">chart </w:delText>
        </w:r>
      </w:del>
      <w:proofErr w:type="gramStart"/>
      <w:ins w:id="926" w:author="Ellen Lehnert" w:date="2010-07-14T17:08:00Z">
        <w:r w:rsidR="00D4358C">
          <w:t>C</w:t>
        </w:r>
        <w:r w:rsidR="00D4358C">
          <w:t>hart</w:t>
        </w:r>
        <w:proofErr w:type="gramEnd"/>
        <w:r w:rsidR="00D4358C">
          <w:t xml:space="preserve"> </w:t>
        </w:r>
      </w:ins>
      <w:r>
        <w:t>view in the top pane</w:t>
      </w:r>
      <w:ins w:id="927" w:author="Ellen Lehnert" w:date="2010-07-14T17:08:00Z">
        <w:r w:rsidR="00D4358C">
          <w:t xml:space="preserve"> and the Task Form in the bottom pane</w:t>
        </w:r>
      </w:ins>
      <w:r>
        <w:t xml:space="preserve">. </w:t>
      </w:r>
      <w:commentRangeEnd w:id="914"/>
      <w:r w:rsidR="00DA1B2E">
        <w:rPr>
          <w:rStyle w:val="CommentReference"/>
        </w:rPr>
        <w:commentReference w:id="914"/>
      </w:r>
    </w:p>
    <w:p w:rsidR="00F827AB" w:rsidRPr="000900BB" w:rsidRDefault="00F827AB" w:rsidP="00F827AB">
      <w:r w:rsidRPr="000900BB">
        <w:t xml:space="preserve">To show </w:t>
      </w:r>
      <w:ins w:id="928" w:author="Ellen Lehnert" w:date="2010-07-14T17:09:00Z">
        <w:r w:rsidR="00D4358C" w:rsidRPr="000900BB">
          <w:t xml:space="preserve">the Gantt </w:t>
        </w:r>
        <w:proofErr w:type="gramStart"/>
        <w:r w:rsidR="00D4358C">
          <w:t>C</w:t>
        </w:r>
        <w:r w:rsidR="00D4358C" w:rsidRPr="000900BB">
          <w:t>hart</w:t>
        </w:r>
        <w:proofErr w:type="gramEnd"/>
        <w:r w:rsidR="00D4358C" w:rsidRPr="000900BB">
          <w:t xml:space="preserve"> </w:t>
        </w:r>
        <w:r w:rsidR="00D4358C" w:rsidRPr="000900BB">
          <w:t xml:space="preserve">view </w:t>
        </w:r>
        <w:r w:rsidR="00D4358C">
          <w:t>i</w:t>
        </w:r>
        <w:r w:rsidR="00D4358C" w:rsidRPr="000900BB">
          <w:t>n the top</w:t>
        </w:r>
        <w:r w:rsidR="00D4358C">
          <w:t>pane and</w:t>
        </w:r>
        <w:r w:rsidR="00D4358C" w:rsidRPr="000900BB">
          <w:t xml:space="preserve"> </w:t>
        </w:r>
      </w:ins>
      <w:r w:rsidRPr="000900BB">
        <w:t>the Task Form in the bottom pane of a split screen</w:t>
      </w:r>
      <w:ins w:id="929" w:author="Ellen Lehnert" w:date="2010-07-14T17:09:00Z">
        <w:r w:rsidR="00D4358C" w:rsidRPr="000900BB">
          <w:t>:</w:t>
        </w:r>
      </w:ins>
      <w:r w:rsidRPr="000900BB">
        <w:t xml:space="preserve"> </w:t>
      </w:r>
      <w:del w:id="930" w:author="Ellen Lehnert" w:date="2010-07-14T17:09:00Z">
        <w:r w:rsidRPr="000900BB" w:rsidDel="00D4358C">
          <w:delText xml:space="preserve">and the Gantt </w:delText>
        </w:r>
      </w:del>
      <w:del w:id="931" w:author="Ellen Lehnert" w:date="2010-07-14T17:08:00Z">
        <w:r w:rsidRPr="000900BB" w:rsidDel="00D4358C">
          <w:delText xml:space="preserve">chart </w:delText>
        </w:r>
      </w:del>
      <w:del w:id="932" w:author="Ellen Lehnert" w:date="2010-07-14T17:09:00Z">
        <w:r w:rsidRPr="000900BB" w:rsidDel="00D4358C">
          <w:delText xml:space="preserve">view on the top: </w:delText>
        </w:r>
      </w:del>
    </w:p>
    <w:p w:rsidR="00CC44A0" w:rsidRDefault="00AC74EB" w:rsidP="00CC44A0">
      <w:pPr>
        <w:pStyle w:val="ListParagraph"/>
        <w:numPr>
          <w:ilvl w:val="0"/>
          <w:numId w:val="27"/>
        </w:numPr>
      </w:pPr>
      <w:r>
        <w:t xml:space="preserve">Click on </w:t>
      </w:r>
      <w:r w:rsidR="00F827AB">
        <w:t xml:space="preserve">Task </w:t>
      </w:r>
      <w:r w:rsidR="00F827AB">
        <w:sym w:font="Wingdings" w:char="F0E0"/>
      </w:r>
      <w:r w:rsidR="00F827AB">
        <w:t xml:space="preserve"> Gantt Chart </w:t>
      </w:r>
      <w:del w:id="933" w:author="Ellen Lehnert" w:date="2010-07-14T17:09:00Z">
        <w:r w:rsidR="00F827AB" w:rsidDel="00D4358C">
          <w:delText>view</w:delText>
        </w:r>
      </w:del>
    </w:p>
    <w:p w:rsidR="00F827AB" w:rsidRPr="00CC44A0" w:rsidRDefault="00BA3916" w:rsidP="00CC44A0">
      <w:pPr>
        <w:pStyle w:val="ListParagraph"/>
        <w:numPr>
          <w:ilvl w:val="0"/>
          <w:numId w:val="27"/>
        </w:numPr>
        <w:spacing w:line="360" w:lineRule="auto"/>
      </w:pPr>
      <w:r>
        <w:rPr>
          <w:noProof/>
        </w:rPr>
        <w:pict>
          <v:rect id="Rectangle 22" o:spid="_x0000_s1035" style="position:absolute;left:0;text-align:left;margin-left:120.35pt;margin-top:27.5pt;width:15.6pt;height: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" filled="f" strokecolor="red" strokeweight="1pt"/>
        </w:pict>
      </w:r>
      <w:r w:rsidR="00F827AB" w:rsidRPr="00CC44A0">
        <w:t>In the lower right corner just below the down arrow is a small bar.  Double click on the bar</w:t>
      </w:r>
      <w:r w:rsidR="00242D9F" w:rsidRPr="00CC44A0">
        <w:t xml:space="preserve"> </w:t>
      </w:r>
      <w:r w:rsidR="00242D9F" w:rsidRPr="00CC44A0">
        <w:rPr>
          <w:noProof/>
        </w:rPr>
        <w:drawing>
          <wp:inline distT="0" distB="0" distL="0" distR="0">
            <wp:extent cx="327122" cy="319936"/>
            <wp:effectExtent l="19050" t="0" r="0" b="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srcRect/>
                    <a:stretch>
                      <a:fillRect/>
                    </a:stretch>
                  </pic:blipFill>
                  <pic:spPr bwMode="auto">
                    <a:xfrm>
                      <a:off x="0" y="0"/>
                      <a:ext cx="327582" cy="320386"/>
                    </a:xfrm>
                    <a:prstGeom prst="rect">
                      <a:avLst/>
                    </a:prstGeom>
                    <a:noFill/>
                    <a:ln w="9525">
                      <a:noFill/>
                      <a:miter lim="800000"/>
                      <a:headEnd/>
                      <a:tailEnd/>
                    </a:ln>
                  </pic:spPr>
                </pic:pic>
              </a:graphicData>
            </a:graphic>
          </wp:inline>
        </w:drawing>
      </w:r>
    </w:p>
    <w:p w:rsidR="00242D9F" w:rsidRDefault="00242D9F" w:rsidP="00242D9F">
      <w:r>
        <w:t xml:space="preserve">The result will be the split screen below:  </w:t>
      </w:r>
    </w:p>
    <w:p w:rsidR="00242D9F" w:rsidRPr="00242D9F" w:rsidRDefault="00602581" w:rsidP="00242D9F">
      <w:pPr>
        <w:pStyle w:val="Art"/>
      </w:pPr>
      <w:r>
        <w:rPr>
          <w:b w:val="0"/>
          <w:noProof/>
        </w:rPr>
        <w:drawing>
          <wp:inline distT="0" distB="0" distL="0" distR="0">
            <wp:extent cx="5715000" cy="3068326"/>
            <wp:effectExtent l="19050" t="0" r="0" b="0"/>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a:stretch>
                      <a:fillRect/>
                    </a:stretch>
                  </pic:blipFill>
                  <pic:spPr bwMode="auto">
                    <a:xfrm>
                      <a:off x="0" y="0"/>
                      <a:ext cx="5715000" cy="3068326"/>
                    </a:xfrm>
                    <a:prstGeom prst="rect">
                      <a:avLst/>
                    </a:prstGeom>
                    <a:noFill/>
                    <a:ln w="9525">
                      <a:noFill/>
                      <a:miter lim="800000"/>
                      <a:headEnd/>
                      <a:tailEnd/>
                    </a:ln>
                  </pic:spPr>
                </pic:pic>
              </a:graphicData>
            </a:graphic>
          </wp:inline>
        </w:drawing>
      </w:r>
    </w:p>
    <w:p w:rsidR="00026E03" w:rsidRDefault="00026E03" w:rsidP="00D70EE1"/>
    <w:p w:rsidR="00242D9F" w:rsidRDefault="007B3B21" w:rsidP="00D70EE1">
      <w:r>
        <w:t>The default option of Resources and Predecessors appears</w:t>
      </w:r>
      <w:r w:rsidR="00AC74EB">
        <w:t xml:space="preserve"> in the Task Form on the bottom</w:t>
      </w:r>
      <w:r>
        <w:t xml:space="preserve">. </w:t>
      </w:r>
      <w:r w:rsidR="00242D9F">
        <w:t xml:space="preserve">Right click in the bottom pane and you will be offered 8 different choices </w:t>
      </w:r>
      <w:r w:rsidR="00602581">
        <w:t xml:space="preserve">for different </w:t>
      </w:r>
      <w:r>
        <w:t xml:space="preserve">views which will show data in different ways. </w:t>
      </w:r>
      <w:r w:rsidR="00AC74EB">
        <w:t xml:space="preserve">The available </w:t>
      </w:r>
      <w:r>
        <w:t xml:space="preserve">choices </w:t>
      </w:r>
      <w:r w:rsidR="00AC74EB">
        <w:t xml:space="preserve">are  </w:t>
      </w:r>
    </w:p>
    <w:p w:rsidR="007B3B21" w:rsidRDefault="007B3B21" w:rsidP="007B3B21">
      <w:pPr>
        <w:pStyle w:val="Art"/>
        <w:jc w:val="center"/>
      </w:pPr>
      <w:r>
        <w:rPr>
          <w:noProof/>
        </w:rPr>
        <w:drawing>
          <wp:inline distT="0" distB="0" distL="0" distR="0">
            <wp:extent cx="1720102" cy="1808328"/>
            <wp:effectExtent l="19050" t="0" r="0" b="0"/>
            <wp:docPr id="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cstate="print"/>
                    <a:srcRect/>
                    <a:stretch>
                      <a:fillRect/>
                    </a:stretch>
                  </pic:blipFill>
                  <pic:spPr bwMode="auto">
                    <a:xfrm>
                      <a:off x="0" y="0"/>
                      <a:ext cx="1720144" cy="1808372"/>
                    </a:xfrm>
                    <a:prstGeom prst="rect">
                      <a:avLst/>
                    </a:prstGeom>
                    <a:noFill/>
                    <a:ln w="9525">
                      <a:noFill/>
                      <a:miter lim="800000"/>
                      <a:headEnd/>
                      <a:tailEnd/>
                    </a:ln>
                  </pic:spPr>
                </pic:pic>
              </a:graphicData>
            </a:graphic>
          </wp:inline>
        </w:drawing>
      </w:r>
    </w:p>
    <w:p w:rsidR="007B3B21" w:rsidRDefault="007B3B21" w:rsidP="007B3B21"/>
    <w:p w:rsidR="00CC44A0" w:rsidRDefault="00AC74EB" w:rsidP="007B3B21">
      <w:r>
        <w:t>C</w:t>
      </w:r>
      <w:r w:rsidR="00CC44A0">
        <w:t>lick in the bottom pane</w:t>
      </w:r>
      <w:r>
        <w:t xml:space="preserve"> and </w:t>
      </w:r>
      <w:r w:rsidR="00CC44A0">
        <w:t>the pane becomes active</w:t>
      </w:r>
      <w:r>
        <w:t>.  A</w:t>
      </w:r>
      <w:r w:rsidR="00CC44A0">
        <w:t xml:space="preserve">ny changes that are made </w:t>
      </w:r>
      <w:r>
        <w:t xml:space="preserve">in the bottom pane </w:t>
      </w:r>
      <w:r w:rsidR="00CC44A0">
        <w:t xml:space="preserve">are updated </w:t>
      </w:r>
      <w:r>
        <w:t xml:space="preserve">to the </w:t>
      </w:r>
      <w:r w:rsidR="00CC44A0">
        <w:t xml:space="preserve">schedule.  When </w:t>
      </w:r>
      <w:r w:rsidR="00F70DB6">
        <w:t xml:space="preserve">a </w:t>
      </w:r>
      <w:r w:rsidR="00CC44A0">
        <w:t>change</w:t>
      </w:r>
      <w:r w:rsidR="00F70DB6">
        <w:t xml:space="preserve"> is entered</w:t>
      </w:r>
      <w:r w:rsidR="00CC44A0">
        <w:t xml:space="preserve"> in the bottom pane, the button “Previous” changes its name to “OK”</w:t>
      </w:r>
      <w:r w:rsidR="00F70DB6">
        <w:t xml:space="preserve"> which will function as </w:t>
      </w:r>
      <w:r w:rsidR="00CC44A0">
        <w:t xml:space="preserve">the enter key.  Changes will not be updated until </w:t>
      </w:r>
      <w:r w:rsidR="00083862">
        <w:t>the “OK” button has been clicked</w:t>
      </w:r>
      <w:r w:rsidR="00CC44A0">
        <w:t xml:space="preserve">. </w:t>
      </w:r>
      <w:r w:rsidR="00F70DB6">
        <w:t xml:space="preserve"> In the example below, 2 days of lag was added to the “Define preliminary resources” task.  As a result the “Previous” button has </w:t>
      </w:r>
      <w:r w:rsidR="00083862">
        <w:t>changed</w:t>
      </w:r>
      <w:r w:rsidR="00F70DB6">
        <w:t xml:space="preserve"> to “OK”. </w:t>
      </w:r>
    </w:p>
    <w:p w:rsidR="00AC74EB" w:rsidRDefault="00AC74EB" w:rsidP="007B3B21"/>
    <w:p w:rsidR="00AC74EB" w:rsidRDefault="00BA3916" w:rsidP="000900BB">
      <w:pPr>
        <w:pStyle w:val="Art"/>
      </w:pPr>
      <w:r>
        <w:rPr>
          <w:noProof/>
        </w:rPr>
        <w:pict>
          <v:rect id="Rectangle 23" o:spid="_x0000_s1034" style="position:absolute;margin-left:349.25pt;margin-top:60.3pt;width:49.95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" filled="f" strokecolor="red" strokeweight="1pt"/>
        </w:pict>
      </w:r>
      <w:r w:rsidR="00AC74EB" w:rsidRPr="000900BB">
        <w:rPr>
          <w:noProof/>
        </w:rPr>
        <w:drawing>
          <wp:inline distT="0" distB="0" distL="0" distR="0">
            <wp:extent cx="5715000" cy="1745064"/>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6" cstate="print"/>
                    <a:srcRect/>
                    <a:stretch>
                      <a:fillRect/>
                    </a:stretch>
                  </pic:blipFill>
                  <pic:spPr bwMode="auto">
                    <a:xfrm>
                      <a:off x="0" y="0"/>
                      <a:ext cx="5715000" cy="1745064"/>
                    </a:xfrm>
                    <a:prstGeom prst="rect">
                      <a:avLst/>
                    </a:prstGeom>
                    <a:noFill/>
                    <a:ln w="9525">
                      <a:noFill/>
                      <a:miter lim="800000"/>
                      <a:headEnd/>
                      <a:tailEnd/>
                    </a:ln>
                  </pic:spPr>
                </pic:pic>
              </a:graphicData>
            </a:graphic>
          </wp:inline>
        </w:drawing>
      </w:r>
    </w:p>
    <w:p w:rsidR="00AC74EB" w:rsidRDefault="00AC74EB" w:rsidP="007B3B21"/>
    <w:p w:rsidR="00E2730A" w:rsidRDefault="00F70DB6" w:rsidP="00C71A1A">
      <w:pPr>
        <w:ind w:left="0"/>
      </w:pPr>
      <w:r>
        <w:t>T</w:t>
      </w:r>
      <w:r w:rsidR="00E2730A">
        <w:t xml:space="preserve">he </w:t>
      </w:r>
      <w:r w:rsidR="00CD124D">
        <w:t>Task Detail form</w:t>
      </w:r>
      <w:r>
        <w:t xml:space="preserve"> </w:t>
      </w:r>
      <w:r w:rsidR="00083862">
        <w:t xml:space="preserve">contains </w:t>
      </w:r>
      <w:r>
        <w:t xml:space="preserve">additional information in the header </w:t>
      </w:r>
      <w:r w:rsidR="00083862">
        <w:t>which</w:t>
      </w:r>
      <w:r>
        <w:t xml:space="preserve"> is helpful during project management and tracking.   Its purpose is to put more information in front of the reader</w:t>
      </w:r>
      <w:r w:rsidR="00CD124D">
        <w:t xml:space="preserve"> </w:t>
      </w:r>
      <w:r w:rsidR="00083862">
        <w:t xml:space="preserve">to aid in making decisions easier. </w:t>
      </w:r>
    </w:p>
    <w:p w:rsidR="00CD124D" w:rsidRPr="00CC44A0" w:rsidRDefault="00CD124D" w:rsidP="007B3B21">
      <w:pPr>
        <w:rPr>
          <w:b/>
        </w:rPr>
      </w:pPr>
      <w:r w:rsidRPr="00CC44A0">
        <w:rPr>
          <w:b/>
        </w:rPr>
        <w:t>To view the Task Detail Form</w:t>
      </w:r>
      <w:ins w:id="934" w:author="Ellen Lehnert" w:date="2010-07-14T17:11:00Z">
        <w:r w:rsidR="00D4358C">
          <w:rPr>
            <w:b/>
          </w:rPr>
          <w:t xml:space="preserve"> from the Gantt </w:t>
        </w:r>
        <w:proofErr w:type="gramStart"/>
        <w:r w:rsidR="00D4358C">
          <w:rPr>
            <w:b/>
          </w:rPr>
          <w:t>Chart</w:t>
        </w:r>
        <w:proofErr w:type="gramEnd"/>
        <w:r w:rsidR="00D4358C">
          <w:rPr>
            <w:b/>
          </w:rPr>
          <w:t xml:space="preserve"> view</w:t>
        </w:r>
      </w:ins>
      <w:r w:rsidRPr="00CC44A0">
        <w:rPr>
          <w:b/>
        </w:rPr>
        <w:t>:</w:t>
      </w:r>
    </w:p>
    <w:p w:rsidR="00CD124D" w:rsidRDefault="00CD124D" w:rsidP="00CD124D">
      <w:pPr>
        <w:pStyle w:val="ListParagraph"/>
        <w:numPr>
          <w:ilvl w:val="0"/>
          <w:numId w:val="19"/>
        </w:numPr>
      </w:pPr>
      <w:r>
        <w:t xml:space="preserve">Click on View </w:t>
      </w:r>
      <w:r>
        <w:sym w:font="Wingdings" w:char="F0E0"/>
      </w:r>
      <w:r>
        <w:t xml:space="preserve"> Details</w:t>
      </w:r>
    </w:p>
    <w:p w:rsidR="00CD124D" w:rsidRDefault="00BA3916" w:rsidP="00CD124D">
      <w:pPr>
        <w:pStyle w:val="Art"/>
        <w:jc w:val="center"/>
      </w:pPr>
      <w:r>
        <w:rPr>
          <w:noProof/>
        </w:rPr>
        <w:pict>
          <v:rect id="Rectangle 24" o:spid="_x0000_s1033" style="position:absolute;left:0;text-align:left;margin-left:206.35pt;margin-top:14.85pt;width:51.05pt;height:1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" filled="f" strokecolor="red" strokeweight="1pt"/>
        </w:pict>
      </w:r>
      <w:r w:rsidR="00CD124D">
        <w:rPr>
          <w:noProof/>
        </w:rPr>
        <w:drawing>
          <wp:inline distT="0" distB="0" distL="0" distR="0">
            <wp:extent cx="1502676" cy="736693"/>
            <wp:effectExtent l="19050" t="0" r="2274"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srcRect/>
                    <a:stretch>
                      <a:fillRect/>
                    </a:stretch>
                  </pic:blipFill>
                  <pic:spPr bwMode="auto">
                    <a:xfrm>
                      <a:off x="0" y="0"/>
                      <a:ext cx="1503198" cy="736949"/>
                    </a:xfrm>
                    <a:prstGeom prst="rect">
                      <a:avLst/>
                    </a:prstGeom>
                    <a:noFill/>
                    <a:ln w="9525">
                      <a:noFill/>
                      <a:miter lim="800000"/>
                      <a:headEnd/>
                      <a:tailEnd/>
                    </a:ln>
                  </pic:spPr>
                </pic:pic>
              </a:graphicData>
            </a:graphic>
          </wp:inline>
        </w:drawing>
      </w:r>
    </w:p>
    <w:p w:rsidR="00CD124D" w:rsidRDefault="00CD124D" w:rsidP="00CD124D"/>
    <w:p w:rsidR="00CD124D" w:rsidRDefault="00CD124D" w:rsidP="00CD124D">
      <w:r>
        <w:t xml:space="preserve">The Task Details Form header is shown below: </w:t>
      </w:r>
    </w:p>
    <w:p w:rsidR="00CD124D" w:rsidRDefault="00CD124D" w:rsidP="00CD124D"/>
    <w:p w:rsidR="00CD124D" w:rsidRDefault="00CD124D" w:rsidP="00CD124D">
      <w:pPr>
        <w:pStyle w:val="Art"/>
      </w:pPr>
      <w:r>
        <w:rPr>
          <w:noProof/>
        </w:rPr>
        <w:drawing>
          <wp:inline distT="0" distB="0" distL="0" distR="0">
            <wp:extent cx="5715000" cy="1674072"/>
            <wp:effectExtent l="19050" t="0" r="0" b="0"/>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cstate="print"/>
                    <a:srcRect/>
                    <a:stretch>
                      <a:fillRect/>
                    </a:stretch>
                  </pic:blipFill>
                  <pic:spPr bwMode="auto">
                    <a:xfrm>
                      <a:off x="0" y="0"/>
                      <a:ext cx="5715000" cy="1674072"/>
                    </a:xfrm>
                    <a:prstGeom prst="rect">
                      <a:avLst/>
                    </a:prstGeom>
                    <a:noFill/>
                    <a:ln w="9525">
                      <a:noFill/>
                      <a:miter lim="800000"/>
                      <a:headEnd/>
                      <a:tailEnd/>
                    </a:ln>
                  </pic:spPr>
                </pic:pic>
              </a:graphicData>
            </a:graphic>
          </wp:inline>
        </w:drawing>
      </w:r>
    </w:p>
    <w:p w:rsidR="00CD124D" w:rsidRDefault="00CD124D" w:rsidP="00CD124D"/>
    <w:p w:rsidR="00CD124D" w:rsidRPr="00CD124D" w:rsidRDefault="00083862" w:rsidP="00CD124D">
      <w:r>
        <w:t xml:space="preserve">In addition to the information you see above, right clicking in the lower section of the view will reveal </w:t>
      </w:r>
      <w:ins w:id="935" w:author="Ellen Lehnert" w:date="2010-07-14T17:12:00Z">
        <w:r w:rsidR="00D4358C">
          <w:t>the same</w:t>
        </w:r>
        <w:r w:rsidR="00D4358C">
          <w:t xml:space="preserve"> </w:t>
        </w:r>
        <w:r w:rsidR="00D4358C">
          <w:t xml:space="preserve">view </w:t>
        </w:r>
      </w:ins>
      <w:r>
        <w:t xml:space="preserve">options </w:t>
      </w:r>
      <w:del w:id="936" w:author="Ellen Lehnert" w:date="2010-07-14T17:12:00Z">
        <w:r w:rsidDel="00D4358C">
          <w:delText xml:space="preserve">the same </w:delText>
        </w:r>
      </w:del>
      <w:r>
        <w:t xml:space="preserve">as seen in the Task Form above. </w:t>
      </w:r>
      <w:r w:rsidR="00CD124D">
        <w:t xml:space="preserve"> </w:t>
      </w:r>
    </w:p>
    <w:p w:rsidR="00026E03" w:rsidRDefault="00026E03" w:rsidP="00026E03">
      <w:pPr>
        <w:pStyle w:val="Pb"/>
        <w:framePr w:wrap="around"/>
      </w:pPr>
    </w:p>
    <w:p w:rsidR="005628B6" w:rsidRDefault="005628B6" w:rsidP="005628B6">
      <w:pPr>
        <w:pStyle w:val="Heading2"/>
      </w:pPr>
      <w:bookmarkStart w:id="937" w:name="_Toc266903276"/>
      <w:r>
        <w:t>A</w:t>
      </w:r>
      <w:r w:rsidR="00DA1B2E">
        <w:t>dding</w:t>
      </w:r>
      <w:r>
        <w:t xml:space="preserve"> </w:t>
      </w:r>
      <w:r w:rsidR="00DA1B2E">
        <w:t>Notes to T</w:t>
      </w:r>
      <w:r>
        <w:t>asks</w:t>
      </w:r>
      <w:bookmarkEnd w:id="937"/>
    </w:p>
    <w:p w:rsidR="005628B6" w:rsidRDefault="005628B6" w:rsidP="005628B6">
      <w:pPr>
        <w:pStyle w:val="FormatPPT"/>
      </w:pPr>
      <w:r>
        <w:drawing>
          <wp:inline distT="0" distB="0" distL="0" distR="0">
            <wp:extent cx="3657600" cy="2299335"/>
            <wp:effectExtent l="19050" t="0" r="0" b="0"/>
            <wp:docPr id="16" name="Objec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9"/>
                    <pic:cNvPicPr>
                      <a:picLocks noChangeAspect="1" noChangeArrowheads="1"/>
                    </pic:cNvPicPr>
                  </pic:nvPicPr>
                  <pic:blipFill>
                    <a:blip r:embed="rId18" cstate="print"/>
                    <a:srcRect t="10664" b="5333"/>
                    <a:stretch>
                      <a:fillRect/>
                    </a:stretch>
                  </pic:blipFill>
                  <pic:spPr bwMode="auto">
                    <a:xfrm>
                      <a:off x="0" y="0"/>
                      <a:ext cx="3657600" cy="2299335"/>
                    </a:xfrm>
                    <a:prstGeom prst="rect">
                      <a:avLst/>
                    </a:prstGeom>
                    <a:solidFill>
                      <a:srgbClr val="FFFFFF"/>
                    </a:solidFill>
                    <a:ln w="9525">
                      <a:noFill/>
                      <a:miter lim="800000"/>
                      <a:headEnd/>
                      <a:tailEnd/>
                    </a:ln>
                  </pic:spPr>
                </pic:pic>
              </a:graphicData>
            </a:graphic>
          </wp:inline>
        </w:drawing>
      </w:r>
    </w:p>
    <w:p w:rsidR="005628B6" w:rsidRPr="005A6CDE" w:rsidRDefault="005628B6" w:rsidP="005628B6">
      <w:pPr>
        <w:pStyle w:val="Rule"/>
      </w:pPr>
    </w:p>
    <w:p w:rsidR="005628B6" w:rsidRDefault="005628B6" w:rsidP="005628B6">
      <w:r>
        <w:t>E</w:t>
      </w:r>
      <w:r w:rsidR="00DA1B2E">
        <w:t>ach</w:t>
      </w:r>
      <w:r>
        <w:t xml:space="preserve"> task has </w:t>
      </w:r>
      <w:r w:rsidR="007D6B25">
        <w:t>a</w:t>
      </w:r>
      <w:r>
        <w:t xml:space="preserve"> freeform notes field.  This field has </w:t>
      </w:r>
      <w:r w:rsidR="00F6781B">
        <w:t>no character length limitations, allowing for very detailed task notations</w:t>
      </w:r>
      <w:r>
        <w:t xml:space="preserve">.  </w:t>
      </w:r>
      <w:r w:rsidR="00083862">
        <w:t>T</w:t>
      </w:r>
      <w:r>
        <w:t>he notes</w:t>
      </w:r>
      <w:r w:rsidR="00BC433D">
        <w:t xml:space="preserve"> </w:t>
      </w:r>
      <w:r w:rsidR="00083862">
        <w:t xml:space="preserve">field </w:t>
      </w:r>
      <w:r w:rsidR="00BC433D">
        <w:t xml:space="preserve">may </w:t>
      </w:r>
      <w:r w:rsidR="00083862">
        <w:t xml:space="preserve">contain several types of information such as objects, </w:t>
      </w:r>
      <w:r w:rsidR="00BC433D">
        <w:t xml:space="preserve">hyperlinks, </w:t>
      </w:r>
      <w:ins w:id="938" w:author="Ellen Lehnert" w:date="2010-07-14T17:40:00Z">
        <w:r w:rsidR="00E27934">
          <w:t xml:space="preserve">bulleted lists, </w:t>
        </w:r>
      </w:ins>
      <w:r w:rsidR="00BC433D">
        <w:t xml:space="preserve">etc.  </w:t>
      </w:r>
      <w:r w:rsidR="00083862">
        <w:t>N</w:t>
      </w:r>
      <w:r w:rsidR="00BC433D">
        <w:t>otes may be printed on reports, exported to Excel and may be used as need</w:t>
      </w:r>
      <w:r w:rsidR="00083862">
        <w:t>ed</w:t>
      </w:r>
      <w:r w:rsidR="00BC433D">
        <w:t xml:space="preserve"> throughout the </w:t>
      </w:r>
      <w:r w:rsidR="00083862">
        <w:t xml:space="preserve">life </w:t>
      </w:r>
      <w:r w:rsidR="00BC433D">
        <w:t xml:space="preserve">of the project schedule.  </w:t>
      </w:r>
    </w:p>
    <w:p w:rsidR="00BC433D" w:rsidRDefault="00BC433D" w:rsidP="005628B6">
      <w:r>
        <w:t>To enter a task</w:t>
      </w:r>
      <w:r w:rsidR="0066515C">
        <w:t xml:space="preserve"> note</w:t>
      </w:r>
      <w:r>
        <w:t xml:space="preserve">: </w:t>
      </w:r>
    </w:p>
    <w:p w:rsidR="00BC433D" w:rsidRDefault="00BC433D" w:rsidP="00BC433D">
      <w:pPr>
        <w:pStyle w:val="ListParagraph"/>
        <w:numPr>
          <w:ilvl w:val="0"/>
          <w:numId w:val="19"/>
        </w:numPr>
      </w:pPr>
      <w:r>
        <w:t xml:space="preserve">Double click on a task </w:t>
      </w:r>
      <w:commentRangeStart w:id="939"/>
      <w:r>
        <w:t>column</w:t>
      </w:r>
      <w:commentRangeEnd w:id="939"/>
      <w:r w:rsidR="0066515C">
        <w:rPr>
          <w:rStyle w:val="CommentReference"/>
        </w:rPr>
        <w:commentReference w:id="939"/>
      </w:r>
      <w:r>
        <w:t xml:space="preserve"> to show the Task Information dialog box</w:t>
      </w:r>
    </w:p>
    <w:p w:rsidR="00083862" w:rsidRDefault="00BC433D" w:rsidP="00BC433D">
      <w:pPr>
        <w:pStyle w:val="ListParagraph"/>
        <w:numPr>
          <w:ilvl w:val="0"/>
          <w:numId w:val="19"/>
        </w:numPr>
      </w:pPr>
      <w:r>
        <w:t xml:space="preserve">Click the </w:t>
      </w:r>
      <w:r w:rsidRPr="0066515C">
        <w:rPr>
          <w:b/>
        </w:rPr>
        <w:t>Notes</w:t>
      </w:r>
      <w:r>
        <w:t xml:space="preserve"> tab</w:t>
      </w:r>
      <w:r>
        <w:br/>
      </w:r>
      <w:r>
        <w:br/>
        <w:t>OR</w:t>
      </w:r>
      <w:r>
        <w:br/>
      </w:r>
    </w:p>
    <w:p w:rsidR="00BC433D" w:rsidRDefault="00BC433D" w:rsidP="00BC433D">
      <w:pPr>
        <w:pStyle w:val="ListParagraph"/>
        <w:numPr>
          <w:ilvl w:val="0"/>
          <w:numId w:val="19"/>
        </w:numPr>
      </w:pPr>
      <w:r>
        <w:t>Click on a task</w:t>
      </w:r>
      <w:commentRangeStart w:id="940"/>
      <w:r>
        <w:t xml:space="preserve"> column</w:t>
      </w:r>
      <w:commentRangeEnd w:id="940"/>
      <w:r w:rsidR="0066515C">
        <w:rPr>
          <w:rStyle w:val="CommentReference"/>
        </w:rPr>
        <w:commentReference w:id="940"/>
      </w:r>
      <w:r w:rsidR="00DC5739">
        <w:t xml:space="preserve"> while in the </w:t>
      </w:r>
      <w:commentRangeStart w:id="941"/>
      <w:r w:rsidR="00DC5739">
        <w:t xml:space="preserve">Gantt </w:t>
      </w:r>
      <w:del w:id="942" w:author="Ellen Lehnert" w:date="2010-07-14T19:11:00Z">
        <w:r w:rsidR="00DC5739" w:rsidDel="00E27934">
          <w:delText>chart</w:delText>
        </w:r>
      </w:del>
      <w:commentRangeEnd w:id="941"/>
      <w:ins w:id="943" w:author="Ellen Lehnert" w:date="2010-07-14T19:11:00Z">
        <w:r w:rsidR="00E27934">
          <w:t>C</w:t>
        </w:r>
        <w:r w:rsidR="00E27934">
          <w:t>hart</w:t>
        </w:r>
      </w:ins>
      <w:r w:rsidR="00F569BA">
        <w:rPr>
          <w:rStyle w:val="CommentReference"/>
        </w:rPr>
        <w:commentReference w:id="941"/>
      </w:r>
    </w:p>
    <w:p w:rsidR="00BC433D" w:rsidRPr="00F569BA" w:rsidRDefault="00BC433D" w:rsidP="00BC433D">
      <w:pPr>
        <w:pStyle w:val="ListParagraph"/>
        <w:numPr>
          <w:ilvl w:val="0"/>
          <w:numId w:val="19"/>
        </w:numPr>
        <w:rPr>
          <w:b/>
        </w:rPr>
      </w:pPr>
      <w:r>
        <w:t xml:space="preserve">Click </w:t>
      </w:r>
      <w:r w:rsidR="00083862" w:rsidRPr="00F569BA">
        <w:rPr>
          <w:b/>
        </w:rPr>
        <w:t xml:space="preserve">Task </w:t>
      </w:r>
      <w:r w:rsidRPr="00F569BA">
        <w:rPr>
          <w:b/>
        </w:rPr>
        <w:sym w:font="Wingdings" w:char="F0E0"/>
      </w:r>
      <w:r w:rsidRPr="00F569BA">
        <w:rPr>
          <w:b/>
        </w:rPr>
        <w:t xml:space="preserve"> Notes</w:t>
      </w:r>
    </w:p>
    <w:p w:rsidR="00BC433D" w:rsidRDefault="00BA3916" w:rsidP="005628B6">
      <w:r>
        <w:rPr>
          <w:noProof/>
        </w:rPr>
        <w:pict>
          <v:rect id="Rectangle 26" o:spid="_x0000_s1032" style="position:absolute;left:0;text-align:left;margin-left:212.4pt;margin-top:19.8pt;width:40.4pt;height:1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" filled="f" strokecolor="red" strokeweight="1pt"/>
        </w:pict>
      </w:r>
    </w:p>
    <w:p w:rsidR="00083862" w:rsidRDefault="00083862" w:rsidP="00C71A1A">
      <w:pPr>
        <w:pStyle w:val="Art"/>
        <w:jc w:val="center"/>
      </w:pPr>
      <w:r w:rsidRPr="00C71A1A">
        <w:rPr>
          <w:noProof/>
        </w:rPr>
        <w:drawing>
          <wp:inline distT="0" distB="0" distL="0" distR="0">
            <wp:extent cx="1427613" cy="690589"/>
            <wp:effectExtent l="19050" t="0" r="1137"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9" cstate="print"/>
                    <a:srcRect/>
                    <a:stretch>
                      <a:fillRect/>
                    </a:stretch>
                  </pic:blipFill>
                  <pic:spPr bwMode="auto">
                    <a:xfrm>
                      <a:off x="0" y="0"/>
                      <a:ext cx="1427829" cy="690694"/>
                    </a:xfrm>
                    <a:prstGeom prst="rect">
                      <a:avLst/>
                    </a:prstGeom>
                    <a:noFill/>
                    <a:ln w="9525">
                      <a:noFill/>
                      <a:miter lim="800000"/>
                      <a:headEnd/>
                      <a:tailEnd/>
                    </a:ln>
                  </pic:spPr>
                </pic:pic>
              </a:graphicData>
            </a:graphic>
          </wp:inline>
        </w:drawing>
      </w:r>
    </w:p>
    <w:p w:rsidR="00083862" w:rsidRDefault="00083862" w:rsidP="005628B6"/>
    <w:p w:rsidR="00BC433D" w:rsidRDefault="00BC433D" w:rsidP="005628B6">
      <w:r>
        <w:t xml:space="preserve">The notes view for a task is shown below: </w:t>
      </w:r>
    </w:p>
    <w:p w:rsidR="00BC433D" w:rsidRDefault="00BC433D" w:rsidP="005628B6"/>
    <w:p w:rsidR="00BC433D" w:rsidRDefault="00BA3916" w:rsidP="00BC433D">
      <w:pPr>
        <w:pStyle w:val="Art"/>
        <w:jc w:val="center"/>
      </w:pPr>
      <w:r>
        <w:rPr>
          <w:noProof/>
        </w:rPr>
        <w:pict>
          <v:rect id="Rectangle 25" o:spid="_x0000_s1031" style="position:absolute;left:0;text-align:left;margin-left:200.15pt;margin-top:7.2pt;width:18.25pt;height:1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" filled="f" strokecolor="red" strokeweight="1pt"/>
        </w:pict>
      </w:r>
      <w:r w:rsidR="00BC433D">
        <w:rPr>
          <w:noProof/>
        </w:rPr>
        <w:drawing>
          <wp:inline distT="0" distB="0" distL="0" distR="0">
            <wp:extent cx="3324652" cy="2081283"/>
            <wp:effectExtent l="19050" t="0" r="9098"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cstate="print"/>
                    <a:srcRect r="1316"/>
                    <a:stretch>
                      <a:fillRect/>
                    </a:stretch>
                  </pic:blipFill>
                  <pic:spPr bwMode="auto">
                    <a:xfrm>
                      <a:off x="0" y="0"/>
                      <a:ext cx="3324652" cy="2081283"/>
                    </a:xfrm>
                    <a:prstGeom prst="rect">
                      <a:avLst/>
                    </a:prstGeom>
                    <a:noFill/>
                    <a:ln w="9525">
                      <a:noFill/>
                      <a:miter lim="800000"/>
                      <a:headEnd/>
                      <a:tailEnd/>
                    </a:ln>
                  </pic:spPr>
                </pic:pic>
              </a:graphicData>
            </a:graphic>
          </wp:inline>
        </w:drawing>
      </w:r>
    </w:p>
    <w:p w:rsidR="008F2AF0" w:rsidRDefault="008F2AF0" w:rsidP="008F2AF0"/>
    <w:p w:rsidR="008F2AF0" w:rsidRDefault="00AA5B85" w:rsidP="008F2AF0">
      <w:r>
        <w:t>The Indicator column provides a visual indicator that a task note exists.</w:t>
      </w:r>
      <w:r w:rsidR="008F2AF0">
        <w:t xml:space="preserve">  </w:t>
      </w:r>
      <w:proofErr w:type="gramStart"/>
      <w:r w:rsidR="008F2AF0">
        <w:t>Hovering</w:t>
      </w:r>
      <w:proofErr w:type="gramEnd"/>
      <w:r w:rsidR="008F2AF0">
        <w:t xml:space="preserve"> the pointer </w:t>
      </w:r>
      <w:r>
        <w:t>over</w:t>
      </w:r>
      <w:r w:rsidR="008F2AF0">
        <w:t xml:space="preserve"> the icon will </w:t>
      </w:r>
      <w:r>
        <w:t>display</w:t>
      </w:r>
      <w:r w:rsidR="008F2AF0">
        <w:t xml:space="preserve"> the first </w:t>
      </w:r>
      <w:r w:rsidR="00DC5739">
        <w:t>several c</w:t>
      </w:r>
      <w:r w:rsidR="008F2AF0">
        <w:t xml:space="preserve">haracters of the note to give the reader an idea of </w:t>
      </w:r>
      <w:r w:rsidR="00DC5739">
        <w:t xml:space="preserve">its </w:t>
      </w:r>
      <w:commentRangeStart w:id="944"/>
      <w:r w:rsidR="008F2AF0">
        <w:t>content</w:t>
      </w:r>
      <w:commentRangeEnd w:id="944"/>
      <w:r>
        <w:rPr>
          <w:rStyle w:val="CommentReference"/>
        </w:rPr>
        <w:commentReference w:id="944"/>
      </w:r>
      <w:r w:rsidR="008F2AF0">
        <w:t xml:space="preserve">.  </w:t>
      </w:r>
    </w:p>
    <w:p w:rsidR="008F2AF0" w:rsidRDefault="008F2AF0" w:rsidP="008F2AF0"/>
    <w:p w:rsidR="008F2AF0" w:rsidRDefault="00E27934" w:rsidP="008F2AF0">
      <w:pPr>
        <w:pStyle w:val="Art"/>
        <w:jc w:val="center"/>
      </w:pPr>
      <w:r>
        <w:rPr>
          <w:noProof/>
        </w:rPr>
        <w:pict>
          <v:rect id="_x0000_s1057" style="position:absolute;left:0;text-align:left;margin-left:124.65pt;margin-top:20.65pt;width:36.55pt;height:29.55pt;z-index:251689984" filled="f" strokecolor="red" strokeweight="1pt"/>
        </w:pict>
      </w:r>
      <w:r w:rsidR="008F2AF0">
        <w:rPr>
          <w:noProof/>
        </w:rPr>
        <w:drawing>
          <wp:inline distT="0" distB="0" distL="0" distR="0">
            <wp:extent cx="2968625" cy="1160145"/>
            <wp:effectExtent l="19050" t="0" r="3175" b="0"/>
            <wp:docPr id="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cstate="print"/>
                    <a:srcRect/>
                    <a:stretch>
                      <a:fillRect/>
                    </a:stretch>
                  </pic:blipFill>
                  <pic:spPr bwMode="auto">
                    <a:xfrm>
                      <a:off x="0" y="0"/>
                      <a:ext cx="2968625" cy="1160145"/>
                    </a:xfrm>
                    <a:prstGeom prst="rect">
                      <a:avLst/>
                    </a:prstGeom>
                    <a:noFill/>
                    <a:ln w="9525">
                      <a:noFill/>
                      <a:miter lim="800000"/>
                      <a:headEnd/>
                      <a:tailEnd/>
                    </a:ln>
                  </pic:spPr>
                </pic:pic>
              </a:graphicData>
            </a:graphic>
          </wp:inline>
        </w:drawing>
      </w:r>
    </w:p>
    <w:p w:rsidR="008F2AF0" w:rsidRDefault="008F2AF0" w:rsidP="008F2AF0"/>
    <w:p w:rsidR="008F2AF0" w:rsidDel="00E27934" w:rsidRDefault="008F2AF0" w:rsidP="008F2AF0">
      <w:pPr>
        <w:rPr>
          <w:del w:id="945" w:author="Ellen Lehnert" w:date="2010-07-14T19:24:00Z"/>
        </w:rPr>
      </w:pPr>
      <w:r>
        <w:t xml:space="preserve">Notes </w:t>
      </w:r>
      <w:r w:rsidR="00DC5739">
        <w:t xml:space="preserve">can be </w:t>
      </w:r>
      <w:r>
        <w:t xml:space="preserve">invaluable </w:t>
      </w:r>
      <w:r w:rsidR="00853BDF">
        <w:t xml:space="preserve">and should be used during the planning and execution of the project.  After the project is </w:t>
      </w:r>
      <w:r w:rsidR="00DC5739">
        <w:t xml:space="preserve">completed </w:t>
      </w:r>
      <w:r w:rsidR="00853BDF">
        <w:t xml:space="preserve">and a post-project review is conducted, </w:t>
      </w:r>
      <w:r w:rsidR="00656D51">
        <w:t>task note</w:t>
      </w:r>
      <w:r w:rsidR="00DC5739">
        <w:t xml:space="preserve"> information will help </w:t>
      </w:r>
      <w:r w:rsidR="00656D51">
        <w:t>in recalling</w:t>
      </w:r>
      <w:r w:rsidR="00853BDF">
        <w:t xml:space="preserve"> details of what occurred during the </w:t>
      </w:r>
      <w:r w:rsidR="00DC5739">
        <w:t xml:space="preserve">performance </w:t>
      </w:r>
      <w:r w:rsidR="00853BDF">
        <w:t xml:space="preserve">of tasks.  </w:t>
      </w:r>
      <w:del w:id="946" w:author="Ellen Lehnert" w:date="2010-07-14T19:24:00Z">
        <w:r w:rsidR="00481B9B" w:rsidDel="00E27934">
          <w:delText xml:space="preserve">In a </w:delText>
        </w:r>
        <w:r w:rsidR="00853BDF" w:rsidDel="00E27934">
          <w:delText xml:space="preserve">Project Server </w:delText>
        </w:r>
        <w:r w:rsidR="00481B9B" w:rsidDel="00E27934">
          <w:delText>environment</w:delText>
        </w:r>
        <w:r w:rsidR="00853BDF" w:rsidDel="00E27934">
          <w:delText xml:space="preserve">, notes may become public and should be treated as if they were public information. </w:delText>
        </w:r>
      </w:del>
    </w:p>
    <w:p w:rsidR="00E27934" w:rsidRDefault="00E27934" w:rsidP="008F2AF0">
      <w:pPr>
        <w:rPr>
          <w:ins w:id="947" w:author="Ellen Lehnert" w:date="2010-07-14T19:24:00Z"/>
          <w:b/>
        </w:rPr>
      </w:pPr>
    </w:p>
    <w:p w:rsidR="00804FFB" w:rsidRPr="008F2AF0" w:rsidRDefault="00804FFB" w:rsidP="008F2AF0">
      <w:r w:rsidRPr="00804FFB">
        <w:rPr>
          <w:b/>
        </w:rPr>
        <w:t>Best Practice:</w:t>
      </w:r>
      <w:r>
        <w:t xml:space="preserve">  </w:t>
      </w:r>
      <w:r w:rsidR="00683BFF">
        <w:t xml:space="preserve">Although the software allows users to insert images, documents and other objects and files into the notes, users should avoid doing so as it will significantly increase the file size. </w:t>
      </w:r>
      <w:r w:rsidR="008F1F35">
        <w:t xml:space="preserve">It is better to insert references </w:t>
      </w:r>
      <w:ins w:id="948" w:author="Ellen Lehnert" w:date="2010-07-14T19:25:00Z">
        <w:r w:rsidR="00E27934">
          <w:t xml:space="preserve">or links </w:t>
        </w:r>
      </w:ins>
      <w:r w:rsidR="008F1F35">
        <w:t>to where the user can find associated and relevant files.</w:t>
      </w:r>
    </w:p>
    <w:p w:rsidR="005628B6" w:rsidRDefault="005628B6" w:rsidP="005628B6">
      <w:pPr>
        <w:spacing w:after="0" w:line="240" w:lineRule="auto"/>
        <w:ind w:left="0"/>
        <w:rPr>
          <w:rFonts w:ascii="Arial Narrow" w:eastAsia="Times New Roman" w:hAnsi="Arial Narrow"/>
          <w:b/>
          <w:color w:val="000000"/>
          <w:sz w:val="36"/>
          <w:szCs w:val="36"/>
        </w:rPr>
      </w:pPr>
      <w:r>
        <w:br w:type="page"/>
      </w:r>
    </w:p>
    <w:p w:rsidR="00D70EE1" w:rsidRDefault="00D70EE1" w:rsidP="00D70EE1">
      <w:pPr>
        <w:pStyle w:val="Heading2"/>
      </w:pPr>
      <w:bookmarkStart w:id="949" w:name="_Toc266903277"/>
      <w:r>
        <w:t xml:space="preserve">Applying </w:t>
      </w:r>
      <w:r w:rsidR="005E6417">
        <w:t>T</w:t>
      </w:r>
      <w:r>
        <w:t xml:space="preserve">ask </w:t>
      </w:r>
      <w:r w:rsidR="005E6417">
        <w:t>C</w:t>
      </w:r>
      <w:r>
        <w:t>alendars</w:t>
      </w:r>
      <w:bookmarkEnd w:id="949"/>
    </w:p>
    <w:p w:rsidR="00D70EE1" w:rsidRDefault="00D70EE1" w:rsidP="00D70EE1">
      <w:pPr>
        <w:pStyle w:val="FormatPPT"/>
      </w:pPr>
      <w:r>
        <w:drawing>
          <wp:inline distT="0" distB="0" distL="0" distR="0">
            <wp:extent cx="3657600" cy="2299335"/>
            <wp:effectExtent l="19050" t="0" r="0" b="0"/>
            <wp:docPr id="69" name="Objec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9"/>
                    <pic:cNvPicPr>
                      <a:picLocks noChangeAspect="1" noChangeArrowheads="1"/>
                    </pic:cNvPicPr>
                  </pic:nvPicPr>
                  <pic:blipFill>
                    <a:blip r:embed="rId18" cstate="print"/>
                    <a:srcRect t="10664" b="5333"/>
                    <a:stretch>
                      <a:fillRect/>
                    </a:stretch>
                  </pic:blipFill>
                  <pic:spPr bwMode="auto">
                    <a:xfrm>
                      <a:off x="0" y="0"/>
                      <a:ext cx="3657600" cy="2299335"/>
                    </a:xfrm>
                    <a:prstGeom prst="rect">
                      <a:avLst/>
                    </a:prstGeom>
                    <a:solidFill>
                      <a:srgbClr val="FFFFFF"/>
                    </a:solidFill>
                    <a:ln w="9525">
                      <a:noFill/>
                      <a:miter lim="800000"/>
                      <a:headEnd/>
                      <a:tailEnd/>
                    </a:ln>
                  </pic:spPr>
                </pic:pic>
              </a:graphicData>
            </a:graphic>
          </wp:inline>
        </w:drawing>
      </w:r>
    </w:p>
    <w:p w:rsidR="00D70EE1" w:rsidRPr="005A6CDE" w:rsidRDefault="00D70EE1" w:rsidP="00D70EE1">
      <w:pPr>
        <w:pStyle w:val="Rule"/>
      </w:pPr>
    </w:p>
    <w:p w:rsidR="00853BDF" w:rsidRDefault="00225E22" w:rsidP="00D70EE1">
      <w:ins w:id="950" w:author="Heather Perreaux" w:date="2010-05-13T18:54:00Z">
        <w:r>
          <w:t xml:space="preserve">There will be times when a task </w:t>
        </w:r>
      </w:ins>
      <w:ins w:id="951" w:author="Heather Perreaux" w:date="2010-05-13T18:57:00Z">
        <w:r>
          <w:t xml:space="preserve">must </w:t>
        </w:r>
      </w:ins>
      <w:del w:id="952" w:author="Heather Perreaux" w:date="2010-05-13T18:54:00Z">
        <w:r w:rsidR="00853BDF" w:rsidDel="00225E22">
          <w:delText>At times</w:delText>
        </w:r>
        <w:r w:rsidR="00426557" w:rsidDel="00225E22">
          <w:delText>,</w:delText>
        </w:r>
        <w:r w:rsidR="00853BDF" w:rsidDel="00225E22">
          <w:delText xml:space="preserve"> a task must </w:delText>
        </w:r>
      </w:del>
      <w:r w:rsidR="00853BDF">
        <w:t>occur within a unique timeframe</w:t>
      </w:r>
      <w:ins w:id="953" w:author="Heather Perreaux" w:date="2010-05-13T18:54:00Z">
        <w:r>
          <w:t xml:space="preserve"> and outside of the project calendar parameters</w:t>
        </w:r>
      </w:ins>
      <w:r w:rsidR="00853BDF">
        <w:t xml:space="preserve">.  </w:t>
      </w:r>
      <w:del w:id="954" w:author="Heather Perreaux" w:date="2010-05-13T18:55:00Z">
        <w:r w:rsidR="00853BDF" w:rsidDel="00225E22">
          <w:delText>If your project calendar is a normal 40 hour week</w:delText>
        </w:r>
        <w:r w:rsidR="00426557" w:rsidDel="00225E22">
          <w:delText>,</w:delText>
        </w:r>
        <w:r w:rsidR="00853BDF" w:rsidDel="00225E22">
          <w:delText xml:space="preserve"> some tasks might require </w:delText>
        </w:r>
        <w:r w:rsidR="0085005B" w:rsidDel="00225E22">
          <w:delText xml:space="preserve">being </w:delText>
        </w:r>
        <w:r w:rsidR="00853BDF" w:rsidDel="00225E22">
          <w:delText xml:space="preserve">scheduled outside of the normal </w:delText>
        </w:r>
        <w:r w:rsidR="00804FFB" w:rsidDel="00225E22">
          <w:delText xml:space="preserve">working </w:delText>
        </w:r>
        <w:r w:rsidR="00853BDF" w:rsidDel="00225E22">
          <w:delText>times</w:delText>
        </w:r>
        <w:r w:rsidR="00804FFB" w:rsidDel="00225E22">
          <w:delText xml:space="preserve"> </w:delText>
        </w:r>
        <w:r w:rsidR="0085005B" w:rsidDel="00225E22">
          <w:delText xml:space="preserve">for the </w:delText>
        </w:r>
        <w:r w:rsidR="00804FFB" w:rsidDel="00225E22">
          <w:delText>project</w:delText>
        </w:r>
        <w:r w:rsidR="00853BDF" w:rsidDel="00225E22">
          <w:delText>.  For this reason, a calendar may be applied to a task to allow the individual task to be scheduled uniquely based on the requirements of a task</w:delText>
        </w:r>
      </w:del>
      <w:ins w:id="955" w:author="Heather Perreaux" w:date="2010-05-13T18:55:00Z">
        <w:r>
          <w:t xml:space="preserve"> In order to </w:t>
        </w:r>
      </w:ins>
      <w:ins w:id="956" w:author="Heather Perreaux" w:date="2010-05-13T18:56:00Z">
        <w:r>
          <w:t>accommodate</w:t>
        </w:r>
      </w:ins>
      <w:ins w:id="957" w:author="Heather Perreaux" w:date="2010-05-13T18:55:00Z">
        <w:r>
          <w:t xml:space="preserve"> </w:t>
        </w:r>
      </w:ins>
      <w:ins w:id="958" w:author="Heather Perreaux" w:date="2010-05-13T18:56:00Z">
        <w:r>
          <w:t xml:space="preserve">such instances, users can create a </w:t>
        </w:r>
        <w:del w:id="959" w:author="Ellen Lehnert" w:date="2010-07-14T19:26:00Z">
          <w:r w:rsidDel="003B6121">
            <w:delText>unique</w:delText>
          </w:r>
        </w:del>
      </w:ins>
      <w:ins w:id="960" w:author="Ellen Lehnert" w:date="2010-07-14T19:26:00Z">
        <w:r w:rsidR="003B6121">
          <w:t>distinctive</w:t>
        </w:r>
      </w:ins>
      <w:ins w:id="961" w:author="Heather Perreaux" w:date="2010-05-13T18:56:00Z">
        <w:r>
          <w:t xml:space="preserve"> calendar that </w:t>
        </w:r>
        <w:del w:id="962" w:author="Ellen Lehnert" w:date="2010-07-14T19:26:00Z">
          <w:r w:rsidDel="003B6121">
            <w:delText>is</w:delText>
          </w:r>
        </w:del>
      </w:ins>
      <w:ins w:id="963" w:author="Ellen Lehnert" w:date="2010-07-14T19:26:00Z">
        <w:r w:rsidR="003B6121">
          <w:t>can be</w:t>
        </w:r>
      </w:ins>
      <w:ins w:id="964" w:author="Heather Perreaux" w:date="2010-05-13T18:56:00Z">
        <w:r>
          <w:t xml:space="preserve"> assigned to </w:t>
        </w:r>
        <w:del w:id="965" w:author="Ellen Lehnert" w:date="2010-07-14T19:26:00Z">
          <w:r w:rsidDel="003B6121">
            <w:delText>the</w:delText>
          </w:r>
        </w:del>
      </w:ins>
      <w:ins w:id="966" w:author="Ellen Lehnert" w:date="2010-07-14T19:26:00Z">
        <w:r w:rsidR="003B6121">
          <w:t>a</w:t>
        </w:r>
      </w:ins>
      <w:ins w:id="967" w:author="Heather Perreaux" w:date="2010-05-13T18:56:00Z">
        <w:r>
          <w:t xml:space="preserve"> task</w:t>
        </w:r>
      </w:ins>
      <w:ins w:id="968" w:author="Ellen Lehnert" w:date="2010-07-14T19:27:00Z">
        <w:r w:rsidR="003B6121">
          <w:t xml:space="preserve">.  </w:t>
        </w:r>
        <w:proofErr w:type="gramStart"/>
        <w:r w:rsidR="003B6121">
          <w:t>In doing so</w:t>
        </w:r>
      </w:ins>
      <w:ins w:id="969" w:author="Heather Perreaux" w:date="2010-05-13T18:57:00Z">
        <w:del w:id="970" w:author="Ellen Lehnert" w:date="2010-07-14T19:27:00Z">
          <w:r w:rsidR="007B5A6D" w:rsidDel="003B6121">
            <w:delText xml:space="preserve"> </w:delText>
          </w:r>
        </w:del>
      </w:ins>
      <w:ins w:id="971" w:author="Ellen Lehnert" w:date="2010-07-14T19:25:00Z">
        <w:r w:rsidR="003B6121">
          <w:t xml:space="preserve"> the task </w:t>
        </w:r>
      </w:ins>
      <w:ins w:id="972" w:author="Ellen Lehnert" w:date="2010-07-14T19:27:00Z">
        <w:r w:rsidR="003B6121">
          <w:t>will be scheduled</w:t>
        </w:r>
      </w:ins>
      <w:ins w:id="973" w:author="Ellen Lehnert" w:date="2010-07-14T19:25:00Z">
        <w:r w:rsidR="003B6121">
          <w:t xml:space="preserve"> in </w:t>
        </w:r>
      </w:ins>
      <w:ins w:id="974" w:author="Ellen Lehnert" w:date="2010-07-14T19:27:00Z">
        <w:r w:rsidR="003B6121">
          <w:t>the</w:t>
        </w:r>
      </w:ins>
      <w:ins w:id="975" w:author="Ellen Lehnert" w:date="2010-07-14T19:25:00Z">
        <w:r w:rsidR="003B6121">
          <w:t xml:space="preserve"> unique timeframe </w:t>
        </w:r>
      </w:ins>
      <w:ins w:id="976" w:author="Heather Perreaux" w:date="2010-05-13T18:57:00Z">
        <w:r w:rsidR="007B5A6D">
          <w:t xml:space="preserve">and not </w:t>
        </w:r>
      </w:ins>
      <w:ins w:id="977" w:author="Ellen Lehnert" w:date="2010-07-14T19:26:00Z">
        <w:r w:rsidR="003B6121">
          <w:t xml:space="preserve">affect </w:t>
        </w:r>
      </w:ins>
      <w:ins w:id="978" w:author="Heather Perreaux" w:date="2010-05-13T18:57:00Z">
        <w:r w:rsidR="007B5A6D">
          <w:t xml:space="preserve">the </w:t>
        </w:r>
      </w:ins>
      <w:ins w:id="979" w:author="Ellen Lehnert" w:date="2010-07-14T19:27:00Z">
        <w:r w:rsidR="003B6121">
          <w:t xml:space="preserve">scheduling of the </w:t>
        </w:r>
      </w:ins>
      <w:ins w:id="980" w:author="Heather Perreaux" w:date="2010-05-13T18:57:00Z">
        <w:r w:rsidR="007B5A6D">
          <w:t>entire project</w:t>
        </w:r>
      </w:ins>
      <w:ins w:id="981" w:author="Heather Perreaux" w:date="2010-05-13T18:56:00Z">
        <w:r>
          <w:t>.</w:t>
        </w:r>
      </w:ins>
      <w:proofErr w:type="gramEnd"/>
      <w:del w:id="982" w:author="Heather Perreaux" w:date="2010-05-13T18:56:00Z">
        <w:r w:rsidR="00853BDF" w:rsidDel="00225E22">
          <w:delText>.</w:delText>
        </w:r>
      </w:del>
      <w:r w:rsidR="00853BDF">
        <w:t xml:space="preserve"> </w:t>
      </w:r>
    </w:p>
    <w:p w:rsidR="00853BDF" w:rsidRDefault="00853BDF" w:rsidP="00D70EE1">
      <w:r>
        <w:t xml:space="preserve">Below are some examples of when a task calendar </w:t>
      </w:r>
      <w:del w:id="983" w:author="Heather Perreaux" w:date="2010-05-13T18:57:00Z">
        <w:r w:rsidDel="000F1FEE">
          <w:delText>sh</w:delText>
        </w:r>
      </w:del>
      <w:ins w:id="984" w:author="Heather Perreaux" w:date="2010-05-13T18:57:00Z">
        <w:r w:rsidR="000F1FEE">
          <w:t>w</w:t>
        </w:r>
      </w:ins>
      <w:r>
        <w:t xml:space="preserve">ould be </w:t>
      </w:r>
      <w:del w:id="985" w:author="Heather Perreaux" w:date="2010-05-13T18:57:00Z">
        <w:r w:rsidDel="000F1FEE">
          <w:delText>applied</w:delText>
        </w:r>
      </w:del>
      <w:ins w:id="986" w:author="Heather Perreaux" w:date="2010-05-13T18:57:00Z">
        <w:r w:rsidR="000F1FEE">
          <w:t>used</w:t>
        </w:r>
      </w:ins>
      <w:r>
        <w:t xml:space="preserve">: </w:t>
      </w:r>
    </w:p>
    <w:p w:rsidR="00D70EE1" w:rsidRDefault="00804FFB" w:rsidP="00853BDF">
      <w:pPr>
        <w:pStyle w:val="ListParagraph"/>
        <w:numPr>
          <w:ilvl w:val="0"/>
          <w:numId w:val="20"/>
        </w:numPr>
      </w:pPr>
      <w:r>
        <w:t>T</w:t>
      </w:r>
      <w:r w:rsidR="00853BDF">
        <w:t>esting at a bank can only occur after the bank is closed</w:t>
      </w:r>
      <w:del w:id="987" w:author="Heather Perreaux" w:date="2010-05-13T18:58:00Z">
        <w:r w:rsidR="00853BDF" w:rsidDel="00892293">
          <w:delText>.</w:delText>
        </w:r>
      </w:del>
      <w:r w:rsidR="00853BDF">
        <w:t xml:space="preserve">  </w:t>
      </w:r>
      <w:ins w:id="988" w:author="Ellen Lehnert" w:date="2010-07-14T19:28:00Z">
        <w:r w:rsidR="003B6121">
          <w:t>9pm to 6 am</w:t>
        </w:r>
      </w:ins>
    </w:p>
    <w:p w:rsidR="00853BDF" w:rsidRDefault="00853BDF" w:rsidP="00853BDF">
      <w:pPr>
        <w:pStyle w:val="ListParagraph"/>
        <w:numPr>
          <w:ilvl w:val="0"/>
          <w:numId w:val="20"/>
        </w:numPr>
      </w:pPr>
      <w:r>
        <w:t>A weekend cut over of a software package or upgrade</w:t>
      </w:r>
    </w:p>
    <w:p w:rsidR="00853BDF" w:rsidRDefault="00853BDF" w:rsidP="00853BDF">
      <w:pPr>
        <w:pStyle w:val="ListParagraph"/>
        <w:numPr>
          <w:ilvl w:val="0"/>
          <w:numId w:val="20"/>
        </w:numPr>
      </w:pPr>
      <w:r>
        <w:t>Testing of a product that requires a 24</w:t>
      </w:r>
      <w:r w:rsidR="00804FFB">
        <w:t>/7</w:t>
      </w:r>
      <w:r>
        <w:t xml:space="preserve"> test</w:t>
      </w:r>
    </w:p>
    <w:p w:rsidR="00853BDF" w:rsidRDefault="00853BDF" w:rsidP="00853BDF">
      <w:pPr>
        <w:pStyle w:val="ListParagraph"/>
        <w:numPr>
          <w:ilvl w:val="0"/>
          <w:numId w:val="20"/>
        </w:numPr>
      </w:pPr>
      <w:commentRangeStart w:id="989"/>
      <w:r>
        <w:t>A task that must occur on second shift</w:t>
      </w:r>
      <w:commentRangeEnd w:id="989"/>
      <w:r w:rsidR="00892293">
        <w:rPr>
          <w:rStyle w:val="CommentReference"/>
        </w:rPr>
        <w:commentReference w:id="989"/>
      </w:r>
    </w:p>
    <w:p w:rsidR="00B06ED1" w:rsidRDefault="00B06ED1" w:rsidP="00853BDF">
      <w:pPr>
        <w:pStyle w:val="ListParagraph"/>
        <w:numPr>
          <w:ilvl w:val="0"/>
          <w:numId w:val="20"/>
        </w:numPr>
      </w:pPr>
      <w:r>
        <w:t xml:space="preserve">Task applied to an </w:t>
      </w:r>
      <w:del w:id="990" w:author="Ellen Lehnert" w:date="2010-07-14T19:28:00Z">
        <w:r w:rsidDel="003B6121">
          <w:delText xml:space="preserve">outsourced </w:delText>
        </w:r>
      </w:del>
      <w:r>
        <w:t xml:space="preserve">resource </w:t>
      </w:r>
      <w:r w:rsidR="006A5959">
        <w:t xml:space="preserve">in </w:t>
      </w:r>
      <w:r>
        <w:t xml:space="preserve">an alternate time zone </w:t>
      </w:r>
    </w:p>
    <w:p w:rsidR="006A5959" w:rsidRDefault="0085005B" w:rsidP="00D70EE1">
      <w:pPr>
        <w:rPr>
          <w:ins w:id="991" w:author="Heather Perreaux" w:date="2010-05-13T19:02:00Z"/>
        </w:rPr>
      </w:pPr>
      <w:r>
        <w:t xml:space="preserve">The first step in using </w:t>
      </w:r>
      <w:del w:id="992" w:author="Ellen Lehnert" w:date="2010-07-14T19:29:00Z">
        <w:r w:rsidDel="003B6121">
          <w:delText xml:space="preserve">Task </w:delText>
        </w:r>
      </w:del>
      <w:ins w:id="993" w:author="Ellen Lehnert" w:date="2010-07-14T19:29:00Z">
        <w:r w:rsidR="003B6121">
          <w:t>t</w:t>
        </w:r>
        <w:r w:rsidR="003B6121">
          <w:t xml:space="preserve">ask </w:t>
        </w:r>
      </w:ins>
      <w:r>
        <w:t xml:space="preserve">calendars is </w:t>
      </w:r>
      <w:del w:id="994" w:author="Heather Perreaux" w:date="2010-05-13T18:59:00Z">
        <w:r w:rsidDel="007B77CF">
          <w:delText xml:space="preserve">to </w:delText>
        </w:r>
      </w:del>
      <w:r>
        <w:t>c</w:t>
      </w:r>
      <w:r w:rsidR="00853BDF">
        <w:t>reat</w:t>
      </w:r>
      <w:del w:id="995" w:author="Heather Perreaux" w:date="2010-05-13T18:59:00Z">
        <w:r w:rsidR="00853BDF" w:rsidDel="007B77CF">
          <w:delText>e</w:delText>
        </w:r>
      </w:del>
      <w:ins w:id="996" w:author="Heather Perreaux" w:date="2010-05-13T18:59:00Z">
        <w:r w:rsidR="007B77CF">
          <w:t>ing</w:t>
        </w:r>
      </w:ins>
      <w:r>
        <w:t xml:space="preserve"> the calendar</w:t>
      </w:r>
      <w:r w:rsidR="00853BDF">
        <w:t xml:space="preserve"> using </w:t>
      </w:r>
      <w:r w:rsidR="00566F5B">
        <w:t xml:space="preserve">the </w:t>
      </w:r>
      <w:ins w:id="997" w:author="Heather Perreaux" w:date="2010-05-13T18:59:00Z">
        <w:r w:rsidR="007B77CF">
          <w:t xml:space="preserve">same </w:t>
        </w:r>
      </w:ins>
      <w:r w:rsidR="00853BDF">
        <w:t xml:space="preserve">process described in </w:t>
      </w:r>
      <w:commentRangeStart w:id="998"/>
      <w:r w:rsidR="00853BDF">
        <w:t>Module 2</w:t>
      </w:r>
      <w:commentRangeEnd w:id="998"/>
      <w:r w:rsidR="007B77CF">
        <w:rPr>
          <w:rStyle w:val="CommentReference"/>
        </w:rPr>
        <w:commentReference w:id="998"/>
      </w:r>
      <w:ins w:id="999" w:author="Ellen Lehnert" w:date="2010-07-14T19:29:00Z">
        <w:r w:rsidR="003B6121">
          <w:t xml:space="preserve"> to create a base calendar</w:t>
        </w:r>
      </w:ins>
      <w:r w:rsidR="00853BDF">
        <w:t xml:space="preserve">.  </w:t>
      </w:r>
      <w:ins w:id="1000" w:author="Ellen Lehnert" w:date="2010-07-14T19:31:00Z">
        <w:r w:rsidR="003B6121">
          <w:t xml:space="preserve">After the calendar is created, it then maybe </w:t>
        </w:r>
      </w:ins>
      <w:del w:id="1001" w:author="Ellen Lehnert" w:date="2010-07-14T19:31:00Z">
        <w:r w:rsidR="009C64B4" w:rsidDel="003B6121">
          <w:delText xml:space="preserve">When a task calendar is </w:delText>
        </w:r>
      </w:del>
      <w:ins w:id="1002" w:author="Ellen Lehnert" w:date="2010-07-14T19:29:00Z">
        <w:r w:rsidR="003B6121">
          <w:t xml:space="preserve">applied to </w:t>
        </w:r>
      </w:ins>
      <w:del w:id="1003" w:author="Heather Perreaux" w:date="2010-05-13T19:00:00Z">
        <w:r w:rsidR="006A5959" w:rsidDel="007B77CF">
          <w:delText>applied to</w:delText>
        </w:r>
      </w:del>
      <w:ins w:id="1004" w:author="Heather Perreaux" w:date="2010-05-13T19:00:00Z">
        <w:del w:id="1005" w:author="Ellen Lehnert" w:date="2010-07-14T19:30:00Z">
          <w:r w:rsidR="007B77CF" w:rsidDel="003B6121">
            <w:delText>for</w:delText>
          </w:r>
        </w:del>
      </w:ins>
      <w:del w:id="1006" w:author="Ellen Lehnert" w:date="2010-07-14T19:30:00Z">
        <w:r w:rsidR="006A5959" w:rsidDel="003B6121">
          <w:delText xml:space="preserve"> a </w:delText>
        </w:r>
      </w:del>
      <w:r w:rsidR="006A5959">
        <w:t>task</w:t>
      </w:r>
      <w:ins w:id="1007" w:author="Ellen Lehnert" w:date="2010-07-14T19:31:00Z">
        <w:r w:rsidR="003B6121">
          <w:t xml:space="preserve">.  </w:t>
        </w:r>
      </w:ins>
      <w:ins w:id="1008" w:author="Heather Perreaux" w:date="2010-05-13T19:00:00Z">
        <w:del w:id="1009" w:author="Ellen Lehnert" w:date="2010-07-14T19:31:00Z">
          <w:r w:rsidR="007B77CF" w:rsidDel="003B6121">
            <w:delText>,</w:delText>
          </w:r>
        </w:del>
      </w:ins>
      <w:del w:id="1010" w:author="Ellen Lehnert" w:date="2010-07-14T19:31:00Z">
        <w:r w:rsidR="006A5959" w:rsidDel="003B6121">
          <w:delText xml:space="preserve"> </w:delText>
        </w:r>
        <w:r w:rsidR="009C64B4" w:rsidDel="003B6121">
          <w:delText>t</w:delText>
        </w:r>
      </w:del>
      <w:ins w:id="1011" w:author="Ellen Lehnert" w:date="2010-07-14T19:31:00Z">
        <w:r w:rsidR="003B6121">
          <w:t>T</w:t>
        </w:r>
      </w:ins>
      <w:r w:rsidR="009C64B4">
        <w:t xml:space="preserve">he resources </w:t>
      </w:r>
      <w:ins w:id="1012" w:author="Ellen Lehnert" w:date="2010-07-14T19:30:00Z">
        <w:r w:rsidR="003B6121">
          <w:t xml:space="preserve">assigned to the task </w:t>
        </w:r>
      </w:ins>
      <w:r>
        <w:t xml:space="preserve">will also be </w:t>
      </w:r>
      <w:r w:rsidR="00566F5B">
        <w:t>required</w:t>
      </w:r>
      <w:r>
        <w:t xml:space="preserve"> to </w:t>
      </w:r>
      <w:r w:rsidR="009C64B4">
        <w:t>work in the unique timeframe</w:t>
      </w:r>
      <w:r>
        <w:t>.</w:t>
      </w:r>
      <w:r w:rsidR="009C64B4">
        <w:t xml:space="preserve">  </w:t>
      </w:r>
      <w:commentRangeStart w:id="1013"/>
      <w:r w:rsidR="009C64B4">
        <w:t xml:space="preserve">There </w:t>
      </w:r>
      <w:r>
        <w:t>is an</w:t>
      </w:r>
      <w:r w:rsidR="009C64B4">
        <w:t xml:space="preserve"> option to ignore the resource calendars and allow the scheduling of the resources to be directed </w:t>
      </w:r>
      <w:r w:rsidR="00566F5B">
        <w:t>by the</w:t>
      </w:r>
      <w:r w:rsidR="009C64B4">
        <w:t xml:space="preserve"> task calendar for the specific task only.</w:t>
      </w:r>
      <w:commentRangeEnd w:id="1013"/>
      <w:r w:rsidR="007B77CF">
        <w:rPr>
          <w:rStyle w:val="CommentReference"/>
        </w:rPr>
        <w:commentReference w:id="1013"/>
      </w:r>
      <w:r w:rsidR="009C64B4">
        <w:t xml:space="preserve">  </w:t>
      </w:r>
    </w:p>
    <w:p w:rsidR="00A2145B" w:rsidDel="003B6121" w:rsidRDefault="00A2145B" w:rsidP="00D70EE1">
      <w:pPr>
        <w:rPr>
          <w:ins w:id="1014" w:author="Heather Perreaux" w:date="2010-05-13T19:02:00Z"/>
          <w:del w:id="1015" w:author="Ellen Lehnert" w:date="2010-07-14T19:32:00Z"/>
        </w:rPr>
      </w:pPr>
      <w:ins w:id="1016" w:author="Heather Perreaux" w:date="2010-05-13T19:02:00Z">
        <w:del w:id="1017" w:author="Ellen Lehnert" w:date="2010-07-14T19:32:00Z">
          <w:r w:rsidDel="003B6121">
            <w:delText xml:space="preserve">Once the calendar is created, it needs to be assigned to the task.  </w:delText>
          </w:r>
        </w:del>
      </w:ins>
    </w:p>
    <w:p w:rsidR="00A2145B" w:rsidRPr="00A2145B" w:rsidDel="00A2145B" w:rsidRDefault="00A2145B" w:rsidP="00D70EE1">
      <w:pPr>
        <w:rPr>
          <w:del w:id="1018" w:author="Heather Perreaux" w:date="2010-05-13T19:02:00Z"/>
        </w:rPr>
      </w:pPr>
    </w:p>
    <w:p w:rsidR="00853BDF" w:rsidRPr="00A2145B" w:rsidRDefault="00853BDF" w:rsidP="00D70EE1">
      <w:del w:id="1019" w:author="Heather Perreaux" w:date="2010-05-13T19:02:00Z">
        <w:r w:rsidRPr="00A2145B" w:rsidDel="00A2145B">
          <w:delText xml:space="preserve">After the calendar has been created, to apply the calendar to the </w:delText>
        </w:r>
      </w:del>
      <w:ins w:id="1020" w:author="Heather Perreaux" w:date="2010-05-13T19:02:00Z">
        <w:r w:rsidR="00A2145B" w:rsidRPr="00A2145B">
          <w:t xml:space="preserve">To assign a calendar to a </w:t>
        </w:r>
      </w:ins>
      <w:r w:rsidRPr="00A2145B">
        <w:t xml:space="preserve">task: </w:t>
      </w:r>
    </w:p>
    <w:p w:rsidR="00853BDF" w:rsidRDefault="00853BDF" w:rsidP="009C64B4">
      <w:pPr>
        <w:pStyle w:val="ListParagraph"/>
        <w:numPr>
          <w:ilvl w:val="0"/>
          <w:numId w:val="21"/>
        </w:numPr>
      </w:pPr>
      <w:r w:rsidRPr="00A2145B">
        <w:t>Double click on the task</w:t>
      </w:r>
      <w:r>
        <w:t xml:space="preserve"> to open the Task Information dialog box</w:t>
      </w:r>
    </w:p>
    <w:p w:rsidR="00853BDF" w:rsidRDefault="00853BDF" w:rsidP="009C64B4">
      <w:pPr>
        <w:pStyle w:val="ListParagraph"/>
        <w:numPr>
          <w:ilvl w:val="0"/>
          <w:numId w:val="21"/>
        </w:numPr>
      </w:pPr>
      <w:r>
        <w:t>Click</w:t>
      </w:r>
      <w:del w:id="1021" w:author="Heather Perreaux" w:date="2010-05-13T19:03:00Z">
        <w:r w:rsidDel="00A2145B">
          <w:delText xml:space="preserve"> on</w:delText>
        </w:r>
      </w:del>
      <w:r>
        <w:t xml:space="preserve"> the </w:t>
      </w:r>
      <w:r w:rsidRPr="00C71A1A">
        <w:rPr>
          <w:b/>
        </w:rPr>
        <w:t>Advanced</w:t>
      </w:r>
      <w:r>
        <w:t xml:space="preserve"> tab</w:t>
      </w:r>
    </w:p>
    <w:p w:rsidR="00853BDF" w:rsidRDefault="00566F5B" w:rsidP="009C64B4">
      <w:pPr>
        <w:pStyle w:val="ListParagraph"/>
        <w:numPr>
          <w:ilvl w:val="0"/>
          <w:numId w:val="21"/>
        </w:numPr>
      </w:pPr>
      <w:commentRangeStart w:id="1022"/>
      <w:r>
        <w:t xml:space="preserve">Click </w:t>
      </w:r>
      <w:del w:id="1023" w:author="Heather Perreaux" w:date="2010-05-13T19:03:00Z">
        <w:r w:rsidDel="00A2145B">
          <w:delText xml:space="preserve">on </w:delText>
        </w:r>
      </w:del>
      <w:r>
        <w:t>t</w:t>
      </w:r>
      <w:r w:rsidR="00853BDF">
        <w:t xml:space="preserve">he </w:t>
      </w:r>
      <w:ins w:id="1024" w:author="Ellen Lehnert" w:date="2010-07-14T19:33:00Z">
        <w:r w:rsidR="003B6121">
          <w:t xml:space="preserve">down arrow next the Calendar option to view the list of calendars that may be assigned as task calendars.  Select the appropriate calendar. </w:t>
        </w:r>
      </w:ins>
      <w:del w:id="1025" w:author="Ellen Lehnert" w:date="2010-07-14T19:34:00Z">
        <w:r w:rsidR="00853BDF" w:rsidDel="003B6121">
          <w:delText>choices to select the calendar you wish to apply to the task</w:delText>
        </w:r>
        <w:r w:rsidDel="003B6121">
          <w:delText xml:space="preserve"> in the Task Calendar option</w:delText>
        </w:r>
      </w:del>
      <w:commentRangeEnd w:id="1022"/>
      <w:r w:rsidR="00A2145B">
        <w:rPr>
          <w:rStyle w:val="CommentReference"/>
        </w:rPr>
        <w:commentReference w:id="1022"/>
      </w:r>
    </w:p>
    <w:p w:rsidR="009C64B4" w:rsidRDefault="00566F5B" w:rsidP="009C64B4">
      <w:pPr>
        <w:pStyle w:val="ListParagraph"/>
        <w:numPr>
          <w:ilvl w:val="0"/>
          <w:numId w:val="21"/>
        </w:numPr>
      </w:pPr>
      <w:r>
        <w:t>I</w:t>
      </w:r>
      <w:r w:rsidR="009C64B4">
        <w:t>f the “Scheduling will ignore resource calendars” option is needed</w:t>
      </w:r>
      <w:r w:rsidR="006A5959">
        <w:t xml:space="preserve"> – check </w:t>
      </w:r>
      <w:r>
        <w:t>the box</w:t>
      </w:r>
    </w:p>
    <w:p w:rsidR="009C64B4" w:rsidRDefault="009C64B4" w:rsidP="009C64B4">
      <w:pPr>
        <w:pStyle w:val="ListParagraph"/>
        <w:numPr>
          <w:ilvl w:val="0"/>
          <w:numId w:val="21"/>
        </w:numPr>
      </w:pPr>
      <w:r>
        <w:t xml:space="preserve">Click OK to close the box. </w:t>
      </w:r>
    </w:p>
    <w:p w:rsidR="00853BDF" w:rsidRDefault="00853BDF" w:rsidP="00D70EE1"/>
    <w:p w:rsidR="00853BDF" w:rsidRDefault="003B6121" w:rsidP="009C64B4">
      <w:pPr>
        <w:pStyle w:val="Art"/>
        <w:jc w:val="center"/>
      </w:pPr>
      <w:r>
        <w:rPr>
          <w:noProof/>
        </w:rPr>
        <w:pict>
          <v:rect id="_x0000_s1058" style="position:absolute;left:0;text-align:left;margin-left:68.8pt;margin-top:107.5pt;width:286.35pt;height:15.6pt;z-index:251691008" filled="f" strokecolor="red" strokeweight="1pt"/>
        </w:pict>
      </w:r>
      <w:del w:id="1026" w:author="Ellen Lehnert" w:date="2010-07-14T19:33:00Z">
        <w:r w:rsidR="00BA3916" w:rsidDel="003B6121">
          <w:rPr>
            <w:noProof/>
          </w:rPr>
          <w:pict>
            <v:oval id="Oval 2" o:spid="_x0000_s1030" style="position:absolute;left:0;text-align:left;margin-left:67.4pt;margin-top:98.3pt;width:279.45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" filled="f" fillcolor="white [3212]"/>
          </w:pict>
        </w:r>
      </w:del>
      <w:r w:rsidR="009C64B4">
        <w:rPr>
          <w:noProof/>
        </w:rPr>
        <w:drawing>
          <wp:inline distT="0" distB="0" distL="0" distR="0">
            <wp:extent cx="4111602" cy="2522918"/>
            <wp:effectExtent l="19050" t="0" r="3198"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cstate="print"/>
                    <a:srcRect/>
                    <a:stretch>
                      <a:fillRect/>
                    </a:stretch>
                  </pic:blipFill>
                  <pic:spPr bwMode="auto">
                    <a:xfrm>
                      <a:off x="0" y="0"/>
                      <a:ext cx="4113034" cy="2523797"/>
                    </a:xfrm>
                    <a:prstGeom prst="rect">
                      <a:avLst/>
                    </a:prstGeom>
                    <a:noFill/>
                    <a:ln w="9525">
                      <a:noFill/>
                      <a:miter lim="800000"/>
                      <a:headEnd/>
                      <a:tailEnd/>
                    </a:ln>
                  </pic:spPr>
                </pic:pic>
              </a:graphicData>
            </a:graphic>
          </wp:inline>
        </w:drawing>
      </w:r>
    </w:p>
    <w:p w:rsidR="009C64B4" w:rsidRDefault="009C64B4" w:rsidP="009C64B4"/>
    <w:p w:rsidR="00B06ED1" w:rsidRDefault="00A2145B" w:rsidP="00C71A1A">
      <w:pPr>
        <w:pStyle w:val="Art"/>
        <w:tabs>
          <w:tab w:val="clear" w:pos="0"/>
          <w:tab w:val="left" w:pos="720"/>
        </w:tabs>
        <w:ind w:left="720"/>
      </w:pPr>
      <w:ins w:id="1027" w:author="Heather Perreaux" w:date="2010-05-13T19:06:00Z">
        <w:r>
          <w:rPr>
            <w:b w:val="0"/>
          </w:rPr>
          <w:t xml:space="preserve">A visual indicator will appear in the Indicator column </w:t>
        </w:r>
      </w:ins>
      <w:ins w:id="1028" w:author="Heather Perreaux" w:date="2010-05-13T19:08:00Z">
        <w:r>
          <w:rPr>
            <w:b w:val="0"/>
          </w:rPr>
          <w:t>the Gantt chart view.</w:t>
        </w:r>
      </w:ins>
      <w:ins w:id="1029" w:author="Heather Perreaux" w:date="2010-05-13T19:06:00Z">
        <w:r>
          <w:rPr>
            <w:b w:val="0"/>
          </w:rPr>
          <w:t xml:space="preserve"> </w:t>
        </w:r>
      </w:ins>
      <w:del w:id="1030" w:author="Heather Perreaux" w:date="2010-05-13T19:07:00Z">
        <w:r w:rsidR="009C64B4" w:rsidRPr="00C71A1A" w:rsidDel="00A2145B">
          <w:rPr>
            <w:b w:val="0"/>
          </w:rPr>
          <w:delText xml:space="preserve">When a task calendar is applied to a task, there will be an icon </w:delText>
        </w:r>
        <w:r w:rsidR="00B06ED1" w:rsidRPr="00C71A1A" w:rsidDel="00A2145B">
          <w:rPr>
            <w:b w:val="0"/>
          </w:rPr>
          <w:delText>in the indicator column.</w:delText>
        </w:r>
      </w:del>
      <w:ins w:id="1031" w:author="Heather Perreaux" w:date="2010-05-13T19:07:00Z">
        <w:r>
          <w:rPr>
            <w:b w:val="0"/>
          </w:rPr>
          <w:t xml:space="preserve">  </w:t>
        </w:r>
      </w:ins>
      <w:r w:rsidR="00B06ED1">
        <w:t xml:space="preserve"> </w:t>
      </w:r>
      <w:r w:rsidR="00566F5B" w:rsidRPr="00C71A1A">
        <w:rPr>
          <w:noProof/>
        </w:rPr>
        <w:drawing>
          <wp:inline distT="0" distB="0" distL="0" distR="0">
            <wp:extent cx="273050" cy="218440"/>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3" cstate="print"/>
                    <a:srcRect/>
                    <a:stretch>
                      <a:fillRect/>
                    </a:stretch>
                  </pic:blipFill>
                  <pic:spPr bwMode="auto">
                    <a:xfrm>
                      <a:off x="0" y="0"/>
                      <a:ext cx="273050" cy="218440"/>
                    </a:xfrm>
                    <a:prstGeom prst="rect">
                      <a:avLst/>
                    </a:prstGeom>
                    <a:noFill/>
                    <a:ln w="9525">
                      <a:noFill/>
                      <a:miter lim="800000"/>
                      <a:headEnd/>
                      <a:tailEnd/>
                    </a:ln>
                  </pic:spPr>
                </pic:pic>
              </a:graphicData>
            </a:graphic>
          </wp:inline>
        </w:drawing>
      </w:r>
    </w:p>
    <w:p w:rsidR="00566F5B" w:rsidRDefault="00566F5B" w:rsidP="009C64B4">
      <w:pPr>
        <w:rPr>
          <w:b/>
        </w:rPr>
      </w:pPr>
    </w:p>
    <w:p w:rsidR="00B06ED1" w:rsidRDefault="00B06ED1" w:rsidP="009C64B4">
      <w:r w:rsidRPr="00B06ED1">
        <w:rPr>
          <w:b/>
        </w:rPr>
        <w:t xml:space="preserve">NOTE: </w:t>
      </w:r>
      <w:r>
        <w:t xml:space="preserve"> Task calendars may only be applied to automatically scheduled tasks </w:t>
      </w:r>
      <w:del w:id="1032" w:author="Ellen Lehnert" w:date="2010-07-14T19:40:00Z">
        <w:r w:rsidDel="003B6121">
          <w:delText xml:space="preserve">and will </w:delText>
        </w:r>
        <w:r w:rsidR="00566F5B" w:rsidDel="003B6121">
          <w:delText xml:space="preserve">be </w:delText>
        </w:r>
        <w:r w:rsidDel="003B6121">
          <w:delText>ignored by</w:delText>
        </w:r>
      </w:del>
      <w:ins w:id="1033" w:author="Ellen Lehnert" w:date="2010-07-14T19:40:00Z">
        <w:r w:rsidR="003B6121">
          <w:t>or</w:t>
        </w:r>
      </w:ins>
      <w:r>
        <w:t xml:space="preserve"> manually scheduled tasks.  When Task Inspector is </w:t>
      </w:r>
      <w:del w:id="1034" w:author="Heather Perreaux" w:date="2010-05-14T14:46:00Z">
        <w:r w:rsidDel="00CA1F9A">
          <w:delText>used</w:delText>
        </w:r>
      </w:del>
      <w:ins w:id="1035" w:author="Heather Perreaux" w:date="2010-05-14T14:46:00Z">
        <w:r w:rsidR="00CA1F9A">
          <w:t>opened</w:t>
        </w:r>
      </w:ins>
      <w:r>
        <w:t>, the task calendar</w:t>
      </w:r>
      <w:ins w:id="1036" w:author="Heather Perreaux" w:date="2010-05-14T14:47:00Z">
        <w:r w:rsidR="00CA1F9A">
          <w:t xml:space="preserve"> that was used</w:t>
        </w:r>
      </w:ins>
      <w:r>
        <w:t xml:space="preserve"> will be noted. </w:t>
      </w:r>
    </w:p>
    <w:p w:rsidR="00B06ED1" w:rsidRPr="009C64B4" w:rsidRDefault="00BA3916" w:rsidP="00B06ED1">
      <w:pPr>
        <w:pStyle w:val="Art"/>
        <w:jc w:val="center"/>
      </w:pPr>
      <w:r>
        <w:rPr>
          <w:noProof/>
        </w:rPr>
        <w:pict>
          <v:rect id="Rectangle 27" o:spid="_x0000_s1029" style="position:absolute;left:0;text-align:left;margin-left:155.8pt;margin-top:218.95pt;width:103.7pt;height: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" filled="f" strokecolor="red" strokeweight="1pt"/>
        </w:pict>
      </w:r>
      <w:r w:rsidR="00B06ED1">
        <w:rPr>
          <w:noProof/>
        </w:rPr>
        <w:drawing>
          <wp:inline distT="0" distB="0" distL="0" distR="0">
            <wp:extent cx="1903730" cy="3248025"/>
            <wp:effectExtent l="19050" t="0" r="127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srcRect/>
                    <a:stretch>
                      <a:fillRect/>
                    </a:stretch>
                  </pic:blipFill>
                  <pic:spPr bwMode="auto">
                    <a:xfrm>
                      <a:off x="0" y="0"/>
                      <a:ext cx="1903730" cy="3248025"/>
                    </a:xfrm>
                    <a:prstGeom prst="rect">
                      <a:avLst/>
                    </a:prstGeom>
                    <a:noFill/>
                    <a:ln w="9525">
                      <a:noFill/>
                      <a:miter lim="800000"/>
                      <a:headEnd/>
                      <a:tailEnd/>
                    </a:ln>
                  </pic:spPr>
                </pic:pic>
              </a:graphicData>
            </a:graphic>
          </wp:inline>
        </w:drawing>
      </w:r>
    </w:p>
    <w:p w:rsidR="00D70EE1" w:rsidRPr="00B06ED1" w:rsidRDefault="00D70EE1">
      <w:pPr>
        <w:spacing w:after="0" w:line="240" w:lineRule="auto"/>
        <w:ind w:left="0"/>
        <w:rPr>
          <w:rFonts w:ascii="Arial Narrow" w:eastAsia="Times New Roman" w:hAnsi="Arial Narrow"/>
          <w:b/>
          <w:color w:val="000000"/>
          <w:sz w:val="24"/>
          <w:szCs w:val="36"/>
        </w:rPr>
      </w:pPr>
      <w:r>
        <w:br w:type="page"/>
      </w:r>
    </w:p>
    <w:p w:rsidR="00245ACE" w:rsidRDefault="00026E03" w:rsidP="00245ACE">
      <w:pPr>
        <w:pStyle w:val="Heading2"/>
      </w:pPr>
      <w:bookmarkStart w:id="1037" w:name="_Toc266903278"/>
      <w:r w:rsidRPr="00026E03">
        <w:t>Split</w:t>
      </w:r>
      <w:r>
        <w:t>ting</w:t>
      </w:r>
      <w:r w:rsidRPr="00026E03">
        <w:t xml:space="preserve"> </w:t>
      </w:r>
      <w:r>
        <w:t>T</w:t>
      </w:r>
      <w:r w:rsidRPr="00026E03">
        <w:t>asks</w:t>
      </w:r>
      <w:bookmarkEnd w:id="1037"/>
    </w:p>
    <w:p w:rsidR="00245ACE" w:rsidRDefault="0061428A" w:rsidP="00245ACE">
      <w:pPr>
        <w:pStyle w:val="FormatPPT"/>
      </w:pPr>
      <w:r>
        <w:drawing>
          <wp:inline distT="0" distB="0" distL="0" distR="0">
            <wp:extent cx="3657600" cy="2294255"/>
            <wp:effectExtent l="0" t="0" r="0" b="0"/>
            <wp:docPr id="31"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245ACE" w:rsidDel="00D21B9B" w:rsidRDefault="004B5214" w:rsidP="00245ACE">
      <w:pPr>
        <w:rPr>
          <w:del w:id="1038" w:author="Ellen Lehnert" w:date="2010-07-14T19:52:00Z"/>
        </w:rPr>
      </w:pPr>
      <w:ins w:id="1039" w:author="Heather Perreaux" w:date="2010-05-14T14:52:00Z">
        <w:r>
          <w:t xml:space="preserve">There will be times </w:t>
        </w:r>
      </w:ins>
      <w:ins w:id="1040" w:author="Ellen Lehnert" w:date="2010-07-14T19:47:00Z">
        <w:r w:rsidR="00D21B9B">
          <w:t>during project scheduling</w:t>
        </w:r>
      </w:ins>
      <w:ins w:id="1041" w:author="Heather Perreaux" w:date="2010-05-14T14:52:00Z">
        <w:del w:id="1042" w:author="Ellen Lehnert" w:date="2010-07-14T19:47:00Z">
          <w:r w:rsidDel="00D21B9B">
            <w:delText xml:space="preserve">in the project </w:delText>
          </w:r>
        </w:del>
      </w:ins>
      <w:ins w:id="1043" w:author="Ellen Lehnert" w:date="2010-07-14T19:47:00Z">
        <w:r w:rsidR="00D21B9B">
          <w:t xml:space="preserve"> </w:t>
        </w:r>
      </w:ins>
      <w:ins w:id="1044" w:author="Heather Perreaux" w:date="2010-05-14T14:52:00Z">
        <w:r>
          <w:t>that will require an interruption of work</w:t>
        </w:r>
      </w:ins>
      <w:ins w:id="1045" w:author="Heather Perreaux" w:date="2010-05-14T14:57:00Z">
        <w:del w:id="1046" w:author="Ellen Lehnert" w:date="2010-07-14T19:47:00Z">
          <w:r w:rsidDel="00D21B9B">
            <w:delText xml:space="preserve"> of</w:delText>
          </w:r>
        </w:del>
      </w:ins>
      <w:ins w:id="1047" w:author="Ellen Lehnert" w:date="2010-07-14T19:47:00Z">
        <w:r w:rsidR="00D21B9B">
          <w:t xml:space="preserve"> for</w:t>
        </w:r>
      </w:ins>
      <w:ins w:id="1048" w:author="Heather Perreaux" w:date="2010-05-14T14:57:00Z">
        <w:r>
          <w:t xml:space="preserve"> a particular task</w:t>
        </w:r>
      </w:ins>
      <w:ins w:id="1049" w:author="Heather Perreaux" w:date="2010-05-14T14:52:00Z">
        <w:r>
          <w:t xml:space="preserve">.  </w:t>
        </w:r>
        <w:del w:id="1050" w:author="Ellen Lehnert" w:date="2010-07-14T19:50:00Z">
          <w:r w:rsidDel="00D21B9B">
            <w:delText>An</w:delText>
          </w:r>
        </w:del>
      </w:ins>
      <w:ins w:id="1051" w:author="Ellen Lehnert" w:date="2010-07-14T19:50:00Z">
        <w:r w:rsidR="00D21B9B">
          <w:t>For</w:t>
        </w:r>
      </w:ins>
      <w:ins w:id="1052" w:author="Heather Perreaux" w:date="2010-05-14T14:52:00Z">
        <w:r>
          <w:t xml:space="preserve"> example </w:t>
        </w:r>
      </w:ins>
      <w:ins w:id="1053" w:author="Ellen Lehnert" w:date="2010-07-14T19:50:00Z">
        <w:r w:rsidR="00D21B9B">
          <w:t xml:space="preserve">when planning a task, some of the work will occur on Monday and the remainder will occur on Monday the following week. </w:t>
        </w:r>
      </w:ins>
      <w:ins w:id="1054" w:author="Heather Perreaux" w:date="2010-05-14T14:52:00Z">
        <w:del w:id="1055" w:author="Ellen Lehnert" w:date="2010-07-14T19:50:00Z">
          <w:r w:rsidDel="00D21B9B">
            <w:delText>of such an instance could be if the</w:delText>
          </w:r>
        </w:del>
        <w:del w:id="1056" w:author="Ellen Lehnert" w:date="2010-07-14T19:51:00Z">
          <w:r w:rsidDel="00D21B9B">
            <w:delText xml:space="preserve"> resource</w:delText>
          </w:r>
        </w:del>
        <w:del w:id="1057" w:author="Ellen Lehnert" w:date="2010-07-14T19:50:00Z">
          <w:r w:rsidDel="00D21B9B">
            <w:delText>s</w:delText>
          </w:r>
        </w:del>
        <w:del w:id="1058" w:author="Ellen Lehnert" w:date="2010-07-14T19:51:00Z">
          <w:r w:rsidDel="00D21B9B">
            <w:delText xml:space="preserve"> working on a task are needed elsewhere.  </w:delText>
          </w:r>
        </w:del>
      </w:ins>
      <w:ins w:id="1059" w:author="Ellen Lehnert" w:date="2010-07-14T19:48:00Z">
        <w:r w:rsidR="00D21B9B">
          <w:t>In this situation</w:t>
        </w:r>
      </w:ins>
      <w:ins w:id="1060" w:author="Ellen Lehnert" w:date="2010-07-14T19:51:00Z">
        <w:r w:rsidR="00D21B9B">
          <w:t xml:space="preserve"> two tasks could be entered or creating a split task would also work. </w:t>
        </w:r>
      </w:ins>
      <w:ins w:id="1061" w:author="Heather Perreaux" w:date="2010-05-14T14:54:00Z">
        <w:del w:id="1062" w:author="Ellen Lehnert" w:date="2010-07-14T19:48:00Z">
          <w:r w:rsidDel="00D21B9B">
            <w:delText xml:space="preserve">If the task </w:delText>
          </w:r>
        </w:del>
        <w:del w:id="1063" w:author="Ellen Lehnert" w:date="2010-07-14T19:52:00Z">
          <w:r w:rsidDel="00D21B9B">
            <w:delText xml:space="preserve">the resources </w:delText>
          </w:r>
        </w:del>
        <w:del w:id="1064" w:author="Ellen Lehnert" w:date="2010-07-14T19:49:00Z">
          <w:r w:rsidDel="00D21B9B">
            <w:delText xml:space="preserve">were originally assigned to </w:delText>
          </w:r>
        </w:del>
        <w:del w:id="1065" w:author="Ellen Lehnert" w:date="2010-07-14T19:52:00Z">
          <w:r w:rsidDel="00D21B9B">
            <w:delText>do</w:delText>
          </w:r>
        </w:del>
        <w:del w:id="1066" w:author="Ellen Lehnert" w:date="2010-07-14T19:49:00Z">
          <w:r w:rsidDel="00D21B9B">
            <w:delText>es</w:delText>
          </w:r>
        </w:del>
        <w:del w:id="1067" w:author="Ellen Lehnert" w:date="2010-07-14T19:52:00Z">
          <w:r w:rsidDel="00D21B9B">
            <w:delText xml:space="preserve"> not have a hard deadline, then interrupting the task is appropriate. </w:delText>
          </w:r>
        </w:del>
        <w:r>
          <w:t xml:space="preserve"> </w:t>
        </w:r>
      </w:ins>
      <w:ins w:id="1068" w:author="Ellen Lehnert" w:date="2010-07-14T20:10:00Z">
        <w:r w:rsidR="00D21B9B">
          <w:t xml:space="preserve">Split tasks are designed for scheduling tasks that start then stop and start again. </w:t>
        </w:r>
      </w:ins>
      <w:ins w:id="1069" w:author="Heather Perreaux" w:date="2010-05-14T14:52:00Z">
        <w:del w:id="1070" w:author="Ellen Lehnert" w:date="2010-07-14T19:52:00Z">
          <w:r w:rsidDel="00D21B9B">
            <w:delText>In the case of a</w:delText>
          </w:r>
        </w:del>
      </w:ins>
      <w:ins w:id="1071" w:author="Heather Perreaux" w:date="2010-05-14T14:57:00Z">
        <w:del w:id="1072" w:author="Ellen Lehnert" w:date="2010-07-14T19:52:00Z">
          <w:r w:rsidDel="00D21B9B">
            <w:delText xml:space="preserve"> required task</w:delText>
          </w:r>
        </w:del>
      </w:ins>
      <w:ins w:id="1073" w:author="Heather Perreaux" w:date="2010-05-14T14:52:00Z">
        <w:del w:id="1074" w:author="Ellen Lehnert" w:date="2010-07-14T19:52:00Z">
          <w:r w:rsidDel="00D21B9B">
            <w:delText xml:space="preserve"> interruption</w:delText>
          </w:r>
        </w:del>
      </w:ins>
      <w:ins w:id="1075" w:author="Heather Perreaux" w:date="2010-05-14T14:57:00Z">
        <w:del w:id="1076" w:author="Ellen Lehnert" w:date="2010-07-14T19:52:00Z">
          <w:r w:rsidDel="00D21B9B">
            <w:delText>,</w:delText>
          </w:r>
        </w:del>
      </w:ins>
      <w:ins w:id="1077" w:author="Heather Perreaux" w:date="2010-05-14T14:52:00Z">
        <w:del w:id="1078" w:author="Ellen Lehnert" w:date="2010-07-14T19:52:00Z">
          <w:r w:rsidDel="00D21B9B">
            <w:delText xml:space="preserve"> Project 2010 allows the task to be split.  </w:delText>
          </w:r>
        </w:del>
      </w:ins>
      <w:ins w:id="1079" w:author="Heather Perreaux" w:date="2010-05-14T14:55:00Z">
        <w:del w:id="1080" w:author="Ellen Lehnert" w:date="2010-07-14T19:52:00Z">
          <w:r w:rsidDel="00D21B9B">
            <w:delText xml:space="preserve">The </w:delText>
          </w:r>
        </w:del>
      </w:ins>
      <w:ins w:id="1081" w:author="Heather Perreaux" w:date="2010-05-14T14:56:00Z">
        <w:del w:id="1082" w:author="Ellen Lehnert" w:date="2010-07-14T19:52:00Z">
          <w:r w:rsidDel="00D21B9B">
            <w:delText xml:space="preserve">end </w:delText>
          </w:r>
        </w:del>
      </w:ins>
      <w:ins w:id="1083" w:author="Heather Perreaux" w:date="2010-05-14T14:55:00Z">
        <w:del w:id="1084" w:author="Ellen Lehnert" w:date="2010-07-14T19:52:00Z">
          <w:r w:rsidDel="00D21B9B">
            <w:delText>result of splitting the task is</w:delText>
          </w:r>
        </w:del>
      </w:ins>
      <w:ins w:id="1085" w:author="Heather Perreaux" w:date="2010-05-14T14:56:00Z">
        <w:del w:id="1086" w:author="Ellen Lehnert" w:date="2010-07-14T19:52:00Z">
          <w:r w:rsidDel="00D21B9B">
            <w:delText xml:space="preserve"> that the task will complete later than planned</w:delText>
          </w:r>
        </w:del>
      </w:ins>
      <w:ins w:id="1087" w:author="Heather Perreaux" w:date="2010-05-14T14:57:00Z">
        <w:del w:id="1088" w:author="Ellen Lehnert" w:date="2010-07-14T19:52:00Z">
          <w:r w:rsidR="001A443A" w:rsidDel="00D21B9B">
            <w:delText xml:space="preserve">, but </w:delText>
          </w:r>
        </w:del>
      </w:ins>
      <w:ins w:id="1089" w:author="Heather Perreaux" w:date="2010-05-14T14:58:00Z">
        <w:del w:id="1090" w:author="Ellen Lehnert" w:date="2010-07-14T19:52:00Z">
          <w:r w:rsidR="001A443A" w:rsidDel="00D21B9B">
            <w:delText>other at risk, hard deadline scheduled tasks will be able to complete on time</w:delText>
          </w:r>
        </w:del>
      </w:ins>
      <w:ins w:id="1091" w:author="Heather Perreaux" w:date="2010-05-14T14:56:00Z">
        <w:del w:id="1092" w:author="Ellen Lehnert" w:date="2010-07-14T19:52:00Z">
          <w:r w:rsidDel="00D21B9B">
            <w:delText>.</w:delText>
          </w:r>
        </w:del>
      </w:ins>
      <w:ins w:id="1093" w:author="Heather Perreaux" w:date="2010-05-14T14:55:00Z">
        <w:del w:id="1094" w:author="Ellen Lehnert" w:date="2010-07-14T19:52:00Z">
          <w:r w:rsidDel="00D21B9B">
            <w:delText xml:space="preserve"> </w:delText>
          </w:r>
        </w:del>
      </w:ins>
      <w:del w:id="1095" w:author="Ellen Lehnert" w:date="2010-07-14T19:52:00Z">
        <w:r w:rsidR="006B58C1" w:rsidDel="00D21B9B">
          <w:delText xml:space="preserve">If the work of the task does not have to be accomplished all together, split tasks might be a solution to </w:delText>
        </w:r>
        <w:r w:rsidR="005214A2" w:rsidDel="00D21B9B">
          <w:delText xml:space="preserve">help with </w:delText>
        </w:r>
        <w:r w:rsidR="006B58C1" w:rsidDel="00D21B9B">
          <w:delText xml:space="preserve">this scheduling need. </w:delText>
        </w:r>
      </w:del>
    </w:p>
    <w:p w:rsidR="00D21B9B" w:rsidRDefault="00D21B9B" w:rsidP="00245ACE">
      <w:pPr>
        <w:rPr>
          <w:ins w:id="1096" w:author="Ellen Lehnert" w:date="2010-07-14T19:52:00Z"/>
          <w:b/>
        </w:rPr>
      </w:pPr>
    </w:p>
    <w:p w:rsidR="006B58C1" w:rsidRPr="00C77F19" w:rsidRDefault="006B58C1" w:rsidP="00245ACE">
      <w:pPr>
        <w:rPr>
          <w:b/>
        </w:rPr>
      </w:pPr>
      <w:r w:rsidRPr="00C77F19">
        <w:rPr>
          <w:b/>
        </w:rPr>
        <w:t xml:space="preserve">When to use split tasks: </w:t>
      </w:r>
    </w:p>
    <w:p w:rsidR="006B58C1" w:rsidRDefault="000F7887" w:rsidP="000F7887">
      <w:pPr>
        <w:pStyle w:val="ListParagraph"/>
        <w:numPr>
          <w:ilvl w:val="0"/>
          <w:numId w:val="24"/>
        </w:numPr>
      </w:pPr>
      <w:r>
        <w:t xml:space="preserve">When </w:t>
      </w:r>
      <w:ins w:id="1097" w:author="Ellen Lehnert" w:date="2010-07-14T19:53:00Z">
        <w:r w:rsidR="00D21B9B">
          <w:t xml:space="preserve">the work of </w:t>
        </w:r>
      </w:ins>
      <w:r>
        <w:t xml:space="preserve">a long task </w:t>
      </w:r>
      <w:del w:id="1098" w:author="Ellen Lehnert" w:date="2010-07-14T19:53:00Z">
        <w:r w:rsidDel="00D21B9B">
          <w:delText xml:space="preserve">work </w:delText>
        </w:r>
      </w:del>
      <w:ins w:id="1099" w:author="Ellen Lehnert" w:date="2010-07-14T19:53:00Z">
        <w:r w:rsidR="00D21B9B">
          <w:t xml:space="preserve">is required </w:t>
        </w:r>
      </w:ins>
      <w:del w:id="1100" w:author="Ellen Lehnert" w:date="2010-07-14T19:54:00Z">
        <w:r w:rsidR="005214A2" w:rsidDel="00D21B9B">
          <w:delText xml:space="preserve">needs </w:delText>
        </w:r>
      </w:del>
      <w:r w:rsidR="005214A2">
        <w:t xml:space="preserve">to work </w:t>
      </w:r>
      <w:r>
        <w:t xml:space="preserve">around other tasks.  Some of the work would be done before a hard date and the </w:t>
      </w:r>
      <w:del w:id="1101" w:author="Heather Perreaux" w:date="2010-05-14T14:56:00Z">
        <w:r w:rsidDel="004B5214">
          <w:delText xml:space="preserve">rest </w:delText>
        </w:r>
      </w:del>
      <w:ins w:id="1102" w:author="Heather Perreaux" w:date="2010-05-14T14:56:00Z">
        <w:r w:rsidR="004B5214">
          <w:t xml:space="preserve">remaining portion </w:t>
        </w:r>
      </w:ins>
      <w:ins w:id="1103" w:author="Ellen Lehnert" w:date="2010-07-14T19:54:00Z">
        <w:r w:rsidR="00D21B9B">
          <w:t xml:space="preserve">of the work would be scheduled </w:t>
        </w:r>
      </w:ins>
      <w:r>
        <w:t xml:space="preserve">after the hard date. </w:t>
      </w:r>
    </w:p>
    <w:p w:rsidR="000F7887" w:rsidDel="00D21B9B" w:rsidRDefault="000F7887" w:rsidP="000F7887">
      <w:pPr>
        <w:pStyle w:val="ListParagraph"/>
        <w:numPr>
          <w:ilvl w:val="0"/>
          <w:numId w:val="24"/>
        </w:numPr>
        <w:rPr>
          <w:del w:id="1104" w:author="Ellen Lehnert" w:date="2010-07-14T19:54:00Z"/>
        </w:rPr>
      </w:pPr>
      <w:commentRangeStart w:id="1105"/>
      <w:del w:id="1106" w:author="Ellen Lehnert" w:date="2010-07-14T19:54:00Z">
        <w:r w:rsidDel="00D21B9B">
          <w:delText>Split bars will occur during the tracking process as actual work is updated to tasks</w:delText>
        </w:r>
        <w:commentRangeEnd w:id="1105"/>
        <w:r w:rsidR="009E4933" w:rsidDel="00D21B9B">
          <w:rPr>
            <w:rStyle w:val="CommentReference"/>
          </w:rPr>
          <w:commentReference w:id="1105"/>
        </w:r>
      </w:del>
    </w:p>
    <w:p w:rsidR="009C64B4" w:rsidRDefault="000F7887" w:rsidP="00245ACE">
      <w:pPr>
        <w:pStyle w:val="ListParagraph"/>
        <w:numPr>
          <w:ilvl w:val="0"/>
          <w:numId w:val="24"/>
        </w:numPr>
      </w:pPr>
      <w:r>
        <w:t xml:space="preserve">Splits tasks may be used to help </w:t>
      </w:r>
      <w:r w:rsidR="005214A2">
        <w:t>even</w:t>
      </w:r>
      <w:r>
        <w:t xml:space="preserve"> </w:t>
      </w:r>
      <w:ins w:id="1107" w:author="Ellen Lehnert" w:date="2010-07-14T19:55:00Z">
        <w:r w:rsidR="00D21B9B">
          <w:t xml:space="preserve">out </w:t>
        </w:r>
      </w:ins>
      <w:r>
        <w:t xml:space="preserve">the </w:t>
      </w:r>
      <w:ins w:id="1108" w:author="Ellen Lehnert" w:date="2010-07-14T19:56:00Z">
        <w:r w:rsidR="00D21B9B">
          <w:t xml:space="preserve">resource </w:t>
        </w:r>
      </w:ins>
      <w:r>
        <w:t xml:space="preserve">work load </w:t>
      </w:r>
      <w:del w:id="1109" w:author="Ellen Lehnert" w:date="2010-07-14T19:56:00Z">
        <w:r w:rsidDel="00D21B9B">
          <w:delText>for resources</w:delText>
        </w:r>
      </w:del>
    </w:p>
    <w:p w:rsidR="005214A2" w:rsidRDefault="005214A2" w:rsidP="00245ACE">
      <w:pPr>
        <w:pStyle w:val="ListParagraph"/>
        <w:numPr>
          <w:ilvl w:val="0"/>
          <w:numId w:val="24"/>
        </w:numPr>
      </w:pPr>
      <w:del w:id="1110" w:author="Heather Perreaux" w:date="2010-05-14T15:00:00Z">
        <w:r w:rsidDel="009E4933">
          <w:delText>All the w</w:delText>
        </w:r>
      </w:del>
      <w:ins w:id="1111" w:author="Heather Perreaux" w:date="2010-05-14T15:00:00Z">
        <w:r w:rsidR="009E4933">
          <w:t>100% of the w</w:t>
        </w:r>
      </w:ins>
      <w:r>
        <w:t xml:space="preserve">ork </w:t>
      </w:r>
      <w:del w:id="1112" w:author="Heather Perreaux" w:date="2010-05-14T15:00:00Z">
        <w:r w:rsidDel="009E4933">
          <w:delText>o</w:delText>
        </w:r>
      </w:del>
      <w:r>
        <w:t>f</w:t>
      </w:r>
      <w:ins w:id="1113" w:author="Heather Perreaux" w:date="2010-05-14T15:00:00Z">
        <w:r w:rsidR="009E4933">
          <w:t>or</w:t>
        </w:r>
      </w:ins>
      <w:r>
        <w:t xml:space="preserve"> a task </w:t>
      </w:r>
      <w:r w:rsidR="00D31D4E">
        <w:t xml:space="preserve">is </w:t>
      </w:r>
      <w:r>
        <w:t xml:space="preserve">not </w:t>
      </w:r>
      <w:r w:rsidR="00D31D4E">
        <w:t xml:space="preserve">required to be </w:t>
      </w:r>
      <w:r>
        <w:t xml:space="preserve">performed </w:t>
      </w:r>
      <w:ins w:id="1114" w:author="Heather Perreaux" w:date="2010-05-14T15:00:00Z">
        <w:r w:rsidR="009E4933">
          <w:t>without interruption and</w:t>
        </w:r>
      </w:ins>
      <w:del w:id="1115" w:author="Heather Perreaux" w:date="2010-05-14T15:00:00Z">
        <w:r w:rsidDel="009E4933">
          <w:delText>together but</w:delText>
        </w:r>
      </w:del>
      <w:r>
        <w:t xml:space="preserve"> could be broken up over time. </w:t>
      </w:r>
    </w:p>
    <w:p w:rsidR="009C64B4" w:rsidRPr="00C77F19" w:rsidRDefault="00B06ED1" w:rsidP="00245ACE">
      <w:pPr>
        <w:rPr>
          <w:b/>
        </w:rPr>
      </w:pPr>
      <w:r w:rsidRPr="00C77F19">
        <w:rPr>
          <w:b/>
        </w:rPr>
        <w:t xml:space="preserve">To split a task: </w:t>
      </w:r>
    </w:p>
    <w:p w:rsidR="00523EF0" w:rsidRDefault="00D31D4E" w:rsidP="00C71A1A">
      <w:pPr>
        <w:pStyle w:val="ListParagraph"/>
        <w:numPr>
          <w:ilvl w:val="0"/>
          <w:numId w:val="34"/>
        </w:numPr>
        <w:ind w:firstLine="0"/>
      </w:pPr>
      <w:r>
        <w:t xml:space="preserve">Click on </w:t>
      </w:r>
      <w:r w:rsidR="00C77F19">
        <w:t xml:space="preserve">Task </w:t>
      </w:r>
      <w:r w:rsidR="00C77F19">
        <w:sym w:font="Wingdings" w:char="F0E0"/>
      </w:r>
      <w:r w:rsidR="00523EF0">
        <w:t xml:space="preserve"> Gantt chart view</w:t>
      </w:r>
    </w:p>
    <w:p w:rsidR="00B06ED1" w:rsidRDefault="00B06ED1" w:rsidP="00C71A1A">
      <w:pPr>
        <w:pStyle w:val="Art"/>
        <w:numPr>
          <w:ilvl w:val="0"/>
          <w:numId w:val="34"/>
        </w:numPr>
        <w:ind w:firstLine="0"/>
      </w:pPr>
      <w:commentRangeStart w:id="1116"/>
      <w:r w:rsidRPr="00C71A1A">
        <w:rPr>
          <w:b w:val="0"/>
        </w:rPr>
        <w:t xml:space="preserve">Click on the split task icon Task </w:t>
      </w:r>
      <w:r w:rsidRPr="00C71A1A">
        <w:rPr>
          <w:b w:val="0"/>
        </w:rPr>
        <w:sym w:font="Wingdings" w:char="F0E0"/>
      </w:r>
      <w:r w:rsidRPr="00C71A1A">
        <w:rPr>
          <w:b w:val="0"/>
        </w:rPr>
        <w:t xml:space="preserve"> Split task</w:t>
      </w:r>
      <w:r w:rsidR="00D31D4E" w:rsidRPr="00C71A1A">
        <w:rPr>
          <w:b w:val="0"/>
        </w:rPr>
        <w:t xml:space="preserve"> </w:t>
      </w:r>
      <w:r w:rsidR="00D31D4E" w:rsidRPr="00C71A1A">
        <w:rPr>
          <w:noProof/>
        </w:rPr>
        <w:drawing>
          <wp:inline distT="0" distB="0" distL="0" distR="0">
            <wp:extent cx="259080" cy="266065"/>
            <wp:effectExtent l="19050" t="0" r="762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5" cstate="print"/>
                    <a:srcRect/>
                    <a:stretch>
                      <a:fillRect/>
                    </a:stretch>
                  </pic:blipFill>
                  <pic:spPr bwMode="auto">
                    <a:xfrm>
                      <a:off x="0" y="0"/>
                      <a:ext cx="259080" cy="266065"/>
                    </a:xfrm>
                    <a:prstGeom prst="rect">
                      <a:avLst/>
                    </a:prstGeom>
                    <a:noFill/>
                    <a:ln w="9525">
                      <a:noFill/>
                      <a:miter lim="800000"/>
                      <a:headEnd/>
                      <a:tailEnd/>
                    </a:ln>
                  </pic:spPr>
                </pic:pic>
              </a:graphicData>
            </a:graphic>
          </wp:inline>
        </w:drawing>
      </w:r>
    </w:p>
    <w:p w:rsidR="00B06ED1" w:rsidRDefault="00B06ED1" w:rsidP="00C71A1A">
      <w:pPr>
        <w:pStyle w:val="ListParagraph"/>
        <w:numPr>
          <w:ilvl w:val="0"/>
          <w:numId w:val="34"/>
        </w:numPr>
        <w:ind w:firstLine="0"/>
      </w:pPr>
      <w:proofErr w:type="gramStart"/>
      <w:r>
        <w:t>Hover</w:t>
      </w:r>
      <w:proofErr w:type="gramEnd"/>
      <w:r>
        <w:t xml:space="preserve"> the</w:t>
      </w:r>
      <w:r w:rsidR="00523EF0">
        <w:t xml:space="preserve"> split task mouse pointer over the Gantt bar of the task to be split.</w:t>
      </w:r>
      <w:r w:rsidR="00523EF0">
        <w:br/>
      </w:r>
      <w:r w:rsidR="00D31D4E">
        <w:t xml:space="preserve">       T</w:t>
      </w:r>
      <w:r w:rsidR="00523EF0">
        <w:t xml:space="preserve">he screen below will show the information box that will appear. </w:t>
      </w:r>
    </w:p>
    <w:p w:rsidR="00523EF0" w:rsidRDefault="00523EF0" w:rsidP="00523EF0">
      <w:pPr>
        <w:pStyle w:val="ListParagraph"/>
        <w:numPr>
          <w:ilvl w:val="0"/>
          <w:numId w:val="22"/>
        </w:numPr>
      </w:pPr>
      <w:r>
        <w:t>As the mouse pointer is dragged the length of the Gantt bar, the date will change in th</w:t>
      </w:r>
      <w:r w:rsidR="00C77F19">
        <w:t>e</w:t>
      </w:r>
      <w:r>
        <w:t xml:space="preserve"> box.  Clicking the mouse pointer will split the task and leave a gap between tasks. </w:t>
      </w:r>
      <w:commentRangeEnd w:id="1116"/>
      <w:r w:rsidR="005916D3">
        <w:rPr>
          <w:rStyle w:val="CommentReference"/>
        </w:rPr>
        <w:commentReference w:id="1116"/>
      </w:r>
    </w:p>
    <w:p w:rsidR="00523EF0" w:rsidRDefault="00D21B9B">
      <w:pPr>
        <w:pStyle w:val="Art"/>
        <w:jc w:val="center"/>
      </w:pPr>
      <w:r>
        <w:rPr>
          <w:noProof/>
        </w:rPr>
        <w:pict>
          <v:rect id="_x0000_s1059" style="position:absolute;left:0;text-align:left;margin-left:259.25pt;margin-top:19pt;width:52.1pt;height:11.85pt;z-index:251692032" filled="f" strokecolor="red" strokeweight="1pt"/>
        </w:pict>
      </w:r>
      <w:r w:rsidR="00BA3916">
        <w:rPr>
          <w:noProof/>
        </w:rPr>
        <w:pict>
          <v:rect id="Rectangle 28" o:spid="_x0000_s1028" style="position:absolute;left:0;text-align:left;margin-left:292.05pt;margin-top:49.75pt;width:22pt;height:1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" filled="f" strokecolor="red" strokeweight="1pt"/>
        </w:pict>
      </w:r>
      <w:r w:rsidR="00523EF0">
        <w:rPr>
          <w:noProof/>
        </w:rPr>
        <w:drawing>
          <wp:inline distT="0" distB="0" distL="0" distR="0">
            <wp:extent cx="3659022" cy="847195"/>
            <wp:effectExtent l="19050" t="0" r="0"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cstate="print"/>
                    <a:srcRect/>
                    <a:stretch>
                      <a:fillRect/>
                    </a:stretch>
                  </pic:blipFill>
                  <pic:spPr bwMode="auto">
                    <a:xfrm>
                      <a:off x="0" y="0"/>
                      <a:ext cx="3659715" cy="847355"/>
                    </a:xfrm>
                    <a:prstGeom prst="rect">
                      <a:avLst/>
                    </a:prstGeom>
                    <a:noFill/>
                    <a:ln w="9525">
                      <a:noFill/>
                      <a:miter lim="800000"/>
                      <a:headEnd/>
                      <a:tailEnd/>
                    </a:ln>
                  </pic:spPr>
                </pic:pic>
              </a:graphicData>
            </a:graphic>
          </wp:inline>
        </w:drawing>
      </w:r>
    </w:p>
    <w:p w:rsidR="00523EF0" w:rsidRDefault="00523EF0" w:rsidP="00523EF0"/>
    <w:p w:rsidR="00523EF0" w:rsidRDefault="00523EF0" w:rsidP="00523EF0">
      <w:r>
        <w:t xml:space="preserve">If the schedule has </w:t>
      </w:r>
      <w:ins w:id="1117" w:author="Heather Perreaux" w:date="2010-05-14T15:12:00Z">
        <w:r w:rsidR="00A77615">
          <w:t xml:space="preserve">used “day” </w:t>
        </w:r>
      </w:ins>
      <w:r>
        <w:t>duration</w:t>
      </w:r>
      <w:ins w:id="1118" w:author="Heather Perreaux" w:date="2010-05-14T15:12:00Z">
        <w:r w:rsidR="00A77615">
          <w:t>s</w:t>
        </w:r>
      </w:ins>
      <w:r>
        <w:t xml:space="preserve"> </w:t>
      </w:r>
      <w:del w:id="1119" w:author="Heather Perreaux" w:date="2010-05-14T15:12:00Z">
        <w:r w:rsidDel="00A77615">
          <w:delText xml:space="preserve">of </w:delText>
        </w:r>
        <w:r w:rsidR="00C77F19" w:rsidDel="00A77615">
          <w:delText>“</w:delText>
        </w:r>
        <w:r w:rsidDel="00A77615">
          <w:delText>day</w:delText>
        </w:r>
        <w:r w:rsidR="00C77F19" w:rsidDel="00A77615">
          <w:delText>”</w:delText>
        </w:r>
        <w:r w:rsidDel="00A77615">
          <w:delText xml:space="preserve"> as </w:delText>
        </w:r>
      </w:del>
      <w:ins w:id="1120" w:author="Heather Perreaux" w:date="2010-05-14T15:12:00Z">
        <w:r w:rsidR="00A77615">
          <w:t>of tasks</w:t>
        </w:r>
      </w:ins>
      <w:ins w:id="1121" w:author="Heather Perreaux" w:date="2010-05-14T15:13:00Z">
        <w:r w:rsidR="00A77615">
          <w:t xml:space="preserve"> as</w:t>
        </w:r>
      </w:ins>
      <w:ins w:id="1122" w:author="Heather Perreaux" w:date="2010-05-14T15:12:00Z">
        <w:r w:rsidR="00A77615">
          <w:t xml:space="preserve"> </w:t>
        </w:r>
      </w:ins>
      <w:r>
        <w:t xml:space="preserve">the default scheduling increment, the gap </w:t>
      </w:r>
      <w:del w:id="1123" w:author="Heather Perreaux" w:date="2010-05-14T15:13:00Z">
        <w:r w:rsidDel="00A77615">
          <w:delText xml:space="preserve">between </w:delText>
        </w:r>
      </w:del>
      <w:ins w:id="1124" w:author="Heather Perreaux" w:date="2010-05-14T15:13:00Z">
        <w:r w:rsidR="00A77615">
          <w:t>in the split task will advance in 1 day increments</w:t>
        </w:r>
      </w:ins>
      <w:del w:id="1125" w:author="Heather Perreaux" w:date="2010-05-14T15:13:00Z">
        <w:r w:rsidDel="00A77615">
          <w:delText>the tasks will be 1 day</w:delText>
        </w:r>
      </w:del>
      <w:ins w:id="1126" w:author="Heather Perreaux" w:date="2010-05-14T15:13:00Z">
        <w:r w:rsidR="00A77615">
          <w:t xml:space="preserve"> or 1 week increments if </w:t>
        </w:r>
      </w:ins>
      <w:ins w:id="1127" w:author="Heather Perreaux" w:date="2010-05-14T15:14:00Z">
        <w:r w:rsidR="00A77615">
          <w:t>“weeks” was used</w:t>
        </w:r>
      </w:ins>
      <w:r>
        <w:t>.</w:t>
      </w:r>
      <w:del w:id="1128" w:author="Heather Perreaux" w:date="2010-05-14T15:14:00Z">
        <w:r w:rsidDel="00523A79">
          <w:delText xml:space="preserve">  If the default scheduling increment is </w:delText>
        </w:r>
        <w:r w:rsidR="00C77F19" w:rsidDel="00523A79">
          <w:delText>“</w:delText>
        </w:r>
        <w:r w:rsidDel="00523A79">
          <w:delText>week</w:delText>
        </w:r>
        <w:r w:rsidR="00C77F19" w:rsidDel="00523A79">
          <w:delText>”</w:delText>
        </w:r>
        <w:r w:rsidDel="00523A79">
          <w:delText xml:space="preserve">, then the gap would result </w:delText>
        </w:r>
        <w:r w:rsidR="00D31D4E" w:rsidDel="00523A79">
          <w:delText>in 1 week</w:delText>
        </w:r>
        <w:r w:rsidDel="00523A79">
          <w:delText xml:space="preserve"> duration of time</w:delText>
        </w:r>
        <w:r w:rsidR="00C77F19" w:rsidDel="00523A79">
          <w:delText>, etc</w:delText>
        </w:r>
        <w:r w:rsidDel="00523A79">
          <w:delText>.</w:delText>
        </w:r>
      </w:del>
      <w:r>
        <w:t xml:space="preserve"> </w:t>
      </w:r>
      <w:r w:rsidR="00D31D4E">
        <w:t xml:space="preserve"> A split task is shown in the view below. </w:t>
      </w:r>
    </w:p>
    <w:p w:rsidR="00523EF0" w:rsidRDefault="00523EF0" w:rsidP="00523EF0"/>
    <w:p w:rsidR="00523EF0" w:rsidRDefault="00D21B9B" w:rsidP="00523EF0">
      <w:pPr>
        <w:pStyle w:val="Art"/>
        <w:jc w:val="center"/>
      </w:pPr>
      <w:r>
        <w:rPr>
          <w:noProof/>
        </w:rPr>
        <w:pict>
          <v:rect id="_x0000_s1060" style="position:absolute;left:0;text-align:left;margin-left:275.65pt;margin-top:21.8pt;width:140.25pt;height:20.95pt;z-index:251693056" filled="f" strokecolor="red" strokeweight="1pt"/>
        </w:pict>
      </w:r>
      <w:r w:rsidR="00523EF0">
        <w:rPr>
          <w:noProof/>
        </w:rPr>
        <w:drawing>
          <wp:inline distT="0" distB="0" distL="0" distR="0">
            <wp:extent cx="5057917" cy="761269"/>
            <wp:effectExtent l="19050" t="0" r="9383"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cstate="print"/>
                    <a:srcRect/>
                    <a:stretch>
                      <a:fillRect/>
                    </a:stretch>
                  </pic:blipFill>
                  <pic:spPr bwMode="auto">
                    <a:xfrm>
                      <a:off x="0" y="0"/>
                      <a:ext cx="5060023" cy="761586"/>
                    </a:xfrm>
                    <a:prstGeom prst="rect">
                      <a:avLst/>
                    </a:prstGeom>
                    <a:noFill/>
                    <a:ln w="9525">
                      <a:noFill/>
                      <a:miter lim="800000"/>
                      <a:headEnd/>
                      <a:tailEnd/>
                    </a:ln>
                  </pic:spPr>
                </pic:pic>
              </a:graphicData>
            </a:graphic>
          </wp:inline>
        </w:drawing>
      </w:r>
    </w:p>
    <w:p w:rsidR="00523EF0" w:rsidRDefault="00523EF0" w:rsidP="00523EF0"/>
    <w:p w:rsidR="00C77F19" w:rsidRDefault="00523EF0" w:rsidP="00523EF0">
      <w:del w:id="1129" w:author="Heather Perreaux" w:date="2010-05-14T15:14:00Z">
        <w:r w:rsidDel="00523A79">
          <w:delText xml:space="preserve">After the task has been split, </w:delText>
        </w:r>
        <w:r w:rsidR="00C77F19" w:rsidDel="00523A79">
          <w:delText>you will note the d</w:delText>
        </w:r>
      </w:del>
      <w:ins w:id="1130" w:author="Heather Perreaux" w:date="2010-05-14T15:14:00Z">
        <w:r w:rsidR="00523A79">
          <w:t>The dots</w:t>
        </w:r>
      </w:ins>
      <w:del w:id="1131" w:author="Heather Perreaux" w:date="2010-05-14T15:14:00Z">
        <w:r w:rsidR="00C77F19" w:rsidDel="00523A79">
          <w:delText>ots</w:delText>
        </w:r>
      </w:del>
      <w:r w:rsidR="00C77F19">
        <w:t xml:space="preserve"> between the sections of the task</w:t>
      </w:r>
      <w:ins w:id="1132" w:author="Heather Perreaux" w:date="2010-05-14T15:15:00Z">
        <w:r w:rsidR="00523A79">
          <w:t xml:space="preserve"> are the split task indicator</w:t>
        </w:r>
      </w:ins>
      <w:ins w:id="1133" w:author="Ellen Lehnert" w:date="2010-07-14T20:15:00Z">
        <w:r w:rsidR="00D21B9B">
          <w:t>s showing that the task has been split</w:t>
        </w:r>
      </w:ins>
      <w:r w:rsidR="00C77F19">
        <w:t>. T</w:t>
      </w:r>
      <w:r>
        <w:t xml:space="preserve">he individual parts </w:t>
      </w:r>
      <w:r w:rsidR="00C77F19">
        <w:t>may</w:t>
      </w:r>
      <w:r>
        <w:t xml:space="preserve"> be </w:t>
      </w:r>
      <w:r w:rsidR="00D31D4E">
        <w:t xml:space="preserve">dragged </w:t>
      </w:r>
      <w:del w:id="1134" w:author="Heather Perreaux" w:date="2010-05-14T15:15:00Z">
        <w:r w:rsidDel="00523A79">
          <w:delText xml:space="preserve">around </w:delText>
        </w:r>
      </w:del>
      <w:ins w:id="1135" w:author="Heather Perreaux" w:date="2010-05-14T15:15:00Z">
        <w:r w:rsidR="00523A79">
          <w:t xml:space="preserve">back and forth </w:t>
        </w:r>
      </w:ins>
      <w:r>
        <w:t xml:space="preserve">as necessary to achieve </w:t>
      </w:r>
      <w:del w:id="1136" w:author="Heather Perreaux" w:date="2010-05-14T15:15:00Z">
        <w:r w:rsidDel="00523A79">
          <w:delText xml:space="preserve">the </w:delText>
        </w:r>
      </w:del>
      <w:r>
        <w:t xml:space="preserve">timeframes that will work best for the task.  </w:t>
      </w:r>
      <w:ins w:id="1137" w:author="Ellen Lehnert" w:date="2010-07-14T20:15:00Z">
        <w:r w:rsidR="00D21B9B">
          <w:t xml:space="preserve">Dragging the pieces back together to eliminate the split status for </w:t>
        </w:r>
        <w:proofErr w:type="gramStart"/>
        <w:r w:rsidR="00D21B9B">
          <w:t>the ask</w:t>
        </w:r>
        <w:proofErr w:type="gramEnd"/>
        <w:r w:rsidR="00D21B9B">
          <w:t xml:space="preserve">. </w:t>
        </w:r>
      </w:ins>
    </w:p>
    <w:p w:rsidR="00523EF0" w:rsidRDefault="00523EF0" w:rsidP="00523EF0">
      <w:r>
        <w:t xml:space="preserve">There are a few rules, however that you should be aware of when working with split tasks: </w:t>
      </w:r>
    </w:p>
    <w:p w:rsidR="00D31D4E" w:rsidRDefault="00523EF0" w:rsidP="00523EF0">
      <w:pPr>
        <w:pStyle w:val="ListParagraph"/>
        <w:numPr>
          <w:ilvl w:val="0"/>
          <w:numId w:val="23"/>
        </w:numPr>
      </w:pPr>
      <w:r>
        <w:t xml:space="preserve">When a task is split, it is still one task and will be treated as such.  </w:t>
      </w:r>
    </w:p>
    <w:p w:rsidR="00523EF0" w:rsidRDefault="00523EF0" w:rsidP="00523EF0">
      <w:pPr>
        <w:pStyle w:val="ListParagraph"/>
        <w:numPr>
          <w:ilvl w:val="0"/>
          <w:numId w:val="23"/>
        </w:numPr>
      </w:pPr>
      <w:r>
        <w:t xml:space="preserve">Relationships will be applied to the beginning and ending of the </w:t>
      </w:r>
      <w:ins w:id="1138" w:author="Ellen Lehnert" w:date="2010-07-14T20:16:00Z">
        <w:r w:rsidR="00D21B9B">
          <w:t xml:space="preserve">entire </w:t>
        </w:r>
      </w:ins>
      <w:r>
        <w:t>split tasks only</w:t>
      </w:r>
      <w:ins w:id="1139" w:author="Ellen Lehnert" w:date="2010-07-14T20:16:00Z">
        <w:r w:rsidR="00D21B9B">
          <w:t xml:space="preserve"> and not to the individual pieces</w:t>
        </w:r>
      </w:ins>
      <w:r>
        <w:t xml:space="preserve">.  </w:t>
      </w:r>
      <w:del w:id="1140" w:author="Ellen Lehnert" w:date="2010-07-14T20:17:00Z">
        <w:r w:rsidR="00C77F19" w:rsidDel="00D21B9B">
          <w:br/>
        </w:r>
      </w:del>
      <w:r>
        <w:t>The individual parts are not separate tasks</w:t>
      </w:r>
      <w:r w:rsidR="00D31D4E">
        <w:t xml:space="preserve"> and can</w:t>
      </w:r>
      <w:del w:id="1141" w:author="Heather Perreaux" w:date="2010-05-14T15:15:00Z">
        <w:r w:rsidR="00D31D4E" w:rsidDel="00924452">
          <w:delText xml:space="preserve"> </w:delText>
        </w:r>
      </w:del>
      <w:r w:rsidR="00D31D4E">
        <w:t>not have</w:t>
      </w:r>
      <w:ins w:id="1142" w:author="Heather Perreaux" w:date="2010-05-14T15:16:00Z">
        <w:r w:rsidR="00924452">
          <w:t xml:space="preserve"> discrete</w:t>
        </w:r>
      </w:ins>
      <w:r w:rsidR="00D31D4E">
        <w:t xml:space="preserve"> relationships</w:t>
      </w:r>
      <w:r>
        <w:t xml:space="preserve">. </w:t>
      </w:r>
    </w:p>
    <w:p w:rsidR="00523EF0" w:rsidRDefault="00523EF0" w:rsidP="00523EF0">
      <w:pPr>
        <w:pStyle w:val="ListParagraph"/>
        <w:numPr>
          <w:ilvl w:val="0"/>
          <w:numId w:val="23"/>
        </w:numPr>
      </w:pPr>
      <w:r>
        <w:t>When resources are a</w:t>
      </w:r>
      <w:ins w:id="1143" w:author="Heather Perreaux" w:date="2010-05-14T15:17:00Z">
        <w:r w:rsidR="008F7DAB">
          <w:t>ssigned,</w:t>
        </w:r>
      </w:ins>
      <w:del w:id="1144" w:author="Heather Perreaux" w:date="2010-05-14T15:17:00Z">
        <w:r w:rsidDel="008F7DAB">
          <w:delText>pplied</w:delText>
        </w:r>
      </w:del>
      <w:r>
        <w:t xml:space="preserve"> the work will be distributed over the </w:t>
      </w:r>
      <w:ins w:id="1145" w:author="Heather Perreaux" w:date="2010-05-14T15:17:00Z">
        <w:r w:rsidR="008F7DAB">
          <w:t xml:space="preserve">total </w:t>
        </w:r>
      </w:ins>
      <w:r>
        <w:t xml:space="preserve">task </w:t>
      </w:r>
      <w:del w:id="1146" w:author="Heather Perreaux" w:date="2010-05-14T15:17:00Z">
        <w:r w:rsidDel="008F7DAB">
          <w:delText>length</w:delText>
        </w:r>
      </w:del>
      <w:ins w:id="1147" w:author="Heather Perreaux" w:date="2010-05-14T15:17:00Z">
        <w:r w:rsidR="008F7DAB">
          <w:t>duration and task as a whole.</w:t>
        </w:r>
      </w:ins>
      <w:del w:id="1148" w:author="Heather Perreaux" w:date="2010-05-14T15:18:00Z">
        <w:r w:rsidR="00C77F19" w:rsidDel="008F7DAB">
          <w:delText xml:space="preserve"> </w:delText>
        </w:r>
        <w:r w:rsidR="00D31D4E" w:rsidDel="008F7DAB">
          <w:br/>
        </w:r>
        <w:r w:rsidR="00C77F19" w:rsidDel="008F7DAB">
          <w:delText xml:space="preserve">applying work to all parts of the </w:delText>
        </w:r>
        <w:r w:rsidR="00D31D4E" w:rsidDel="008F7DAB">
          <w:delText>task</w:delText>
        </w:r>
        <w:r w:rsidR="00C77F19" w:rsidDel="008F7DAB">
          <w:delText>.</w:delText>
        </w:r>
      </w:del>
      <w:r w:rsidR="00C77F19">
        <w:t xml:space="preserve"> </w:t>
      </w:r>
    </w:p>
    <w:p w:rsidR="00523EF0" w:rsidRDefault="00523EF0" w:rsidP="00523EF0">
      <w:pPr>
        <w:pStyle w:val="ListParagraph"/>
        <w:numPr>
          <w:ilvl w:val="0"/>
          <w:numId w:val="23"/>
        </w:numPr>
      </w:pPr>
      <w:r>
        <w:t>Constraints are applied to the start or the finish of the entire task</w:t>
      </w:r>
      <w:ins w:id="1149" w:author="Heather Perreaux" w:date="2010-05-14T15:18:00Z">
        <w:r w:rsidR="008F7DAB">
          <w:t xml:space="preserve"> and cannot be applied to the individual parts.</w:t>
        </w:r>
      </w:ins>
    </w:p>
    <w:p w:rsidR="00523EF0" w:rsidRDefault="00523EF0" w:rsidP="00523EF0">
      <w:pPr>
        <w:pStyle w:val="ListParagraph"/>
        <w:numPr>
          <w:ilvl w:val="0"/>
          <w:numId w:val="23"/>
        </w:numPr>
      </w:pPr>
      <w:r>
        <w:t xml:space="preserve">The parts of the task may be </w:t>
      </w:r>
      <w:r w:rsidR="00D31D4E">
        <w:t xml:space="preserve">dragged </w:t>
      </w:r>
      <w:r>
        <w:t xml:space="preserve">back together when needed. </w:t>
      </w:r>
    </w:p>
    <w:p w:rsidR="00D31D4E" w:rsidRDefault="00523EF0" w:rsidP="00D31D4E">
      <w:pPr>
        <w:pStyle w:val="ListParagraph"/>
        <w:numPr>
          <w:ilvl w:val="0"/>
          <w:numId w:val="23"/>
        </w:numPr>
      </w:pPr>
      <w:r>
        <w:t>Tasks may be split multiple times</w:t>
      </w:r>
      <w:del w:id="1150" w:author="Heather Perreaux" w:date="2010-05-14T15:19:00Z">
        <w:r w:rsidR="00D31D4E" w:rsidRPr="00D31D4E" w:rsidDel="008F7DAB">
          <w:delText xml:space="preserve"> </w:delText>
        </w:r>
      </w:del>
      <w:ins w:id="1151" w:author="Heather Perreaux" w:date="2010-05-14T15:19:00Z">
        <w:r w:rsidR="008F7DAB">
          <w:t>.</w:t>
        </w:r>
      </w:ins>
    </w:p>
    <w:p w:rsidR="00F045D6" w:rsidRDefault="00D31D4E">
      <w:pPr>
        <w:pStyle w:val="ListParagraph"/>
        <w:numPr>
          <w:ilvl w:val="0"/>
          <w:numId w:val="23"/>
        </w:numPr>
        <w:rPr>
          <w:ins w:id="1152" w:author="Ellen Lehnert" w:date="2010-07-14T19:55:00Z"/>
        </w:rPr>
      </w:pPr>
      <w:r>
        <w:t>Splitting will refine the workload and the duration of the task.</w:t>
      </w:r>
    </w:p>
    <w:p w:rsidR="00D21B9B" w:rsidRDefault="00D21B9B" w:rsidP="00D21B9B">
      <w:pPr>
        <w:ind w:left="1440"/>
        <w:rPr>
          <w:ins w:id="1153" w:author="Ellen Lehnert" w:date="2010-07-14T20:17:00Z"/>
        </w:rPr>
        <w:pPrChange w:id="1154" w:author="Ellen Lehnert" w:date="2010-07-14T20:17:00Z">
          <w:pPr>
            <w:pStyle w:val="ListParagraph"/>
            <w:numPr>
              <w:numId w:val="23"/>
            </w:numPr>
            <w:ind w:left="1440" w:hanging="360"/>
          </w:pPr>
        </w:pPrChange>
      </w:pPr>
    </w:p>
    <w:p w:rsidR="00D21B9B" w:rsidRDefault="00D21B9B" w:rsidP="00D21B9B">
      <w:pPr>
        <w:rPr>
          <w:ins w:id="1155" w:author="Ellen Lehnert" w:date="2010-07-14T20:22:00Z"/>
        </w:rPr>
        <w:pPrChange w:id="1156" w:author="Ellen Lehnert" w:date="2010-07-14T19:55:00Z">
          <w:pPr>
            <w:pStyle w:val="ListParagraph"/>
            <w:numPr>
              <w:numId w:val="23"/>
            </w:numPr>
            <w:ind w:left="1440" w:hanging="360"/>
          </w:pPr>
        </w:pPrChange>
      </w:pPr>
      <w:ins w:id="1157" w:author="Ellen Lehnert" w:date="2010-07-14T20:20:00Z">
        <w:r>
          <w:t xml:space="preserve">There is an option to turn off the viewing of split tasks.  </w:t>
        </w:r>
      </w:ins>
      <w:ins w:id="1158" w:author="Ellen Lehnert" w:date="2010-07-14T20:21:00Z">
        <w:r>
          <w:t xml:space="preserve">The option may be turned on or off as necessary. Below is an example of a two day task which has been split.  The </w:t>
        </w:r>
      </w:ins>
      <w:ins w:id="1159" w:author="Ellen Lehnert" w:date="2010-07-14T20:22:00Z">
        <w:r>
          <w:t xml:space="preserve">work is now planned to be completed in three days. </w:t>
        </w:r>
      </w:ins>
    </w:p>
    <w:p w:rsidR="00D21B9B" w:rsidRDefault="00D21B9B" w:rsidP="00D21B9B">
      <w:pPr>
        <w:rPr>
          <w:ins w:id="1160" w:author="Ellen Lehnert" w:date="2010-07-14T20:22:00Z"/>
        </w:rPr>
        <w:pPrChange w:id="1161" w:author="Ellen Lehnert" w:date="2010-07-14T19:55:00Z">
          <w:pPr>
            <w:pStyle w:val="ListParagraph"/>
            <w:numPr>
              <w:numId w:val="23"/>
            </w:numPr>
            <w:ind w:left="1440" w:hanging="360"/>
          </w:pPr>
        </w:pPrChange>
      </w:pPr>
      <w:r>
        <w:rPr>
          <w:noProof/>
        </w:rPr>
        <w:pict>
          <v:rect id="_x0000_s1061" style="position:absolute;left:0;text-align:left;margin-left:247.65pt;margin-top:20.7pt;width:70.4pt;height:33.35pt;z-index:251694080" filled="f" strokecolor="red" strokeweight="1pt"/>
        </w:pict>
      </w:r>
    </w:p>
    <w:p w:rsidR="00D21B9B" w:rsidRDefault="00D21B9B" w:rsidP="00D21B9B">
      <w:pPr>
        <w:pStyle w:val="Art"/>
        <w:jc w:val="center"/>
        <w:rPr>
          <w:ins w:id="1162" w:author="Ellen Lehnert" w:date="2010-07-14T20:21:00Z"/>
        </w:rPr>
        <w:pPrChange w:id="1163" w:author="Ellen Lehnert" w:date="2010-07-14T20:23:00Z">
          <w:pPr>
            <w:pStyle w:val="ListParagraph"/>
            <w:numPr>
              <w:numId w:val="23"/>
            </w:numPr>
            <w:ind w:left="1440" w:hanging="360"/>
          </w:pPr>
        </w:pPrChange>
      </w:pPr>
      <w:ins w:id="1164" w:author="Ellen Lehnert" w:date="2010-07-14T20:23:00Z">
        <w:r>
          <w:rPr>
            <w:noProof/>
          </w:rPr>
          <w:drawing>
            <wp:inline distT="0" distB="0" distL="0" distR="0">
              <wp:extent cx="5715000" cy="542842"/>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5715000" cy="542842"/>
                      </a:xfrm>
                      <a:prstGeom prst="rect">
                        <a:avLst/>
                      </a:prstGeom>
                      <a:noFill/>
                      <a:ln w="9525">
                        <a:noFill/>
                        <a:miter lim="800000"/>
                        <a:headEnd/>
                        <a:tailEnd/>
                      </a:ln>
                    </pic:spPr>
                  </pic:pic>
                </a:graphicData>
              </a:graphic>
            </wp:inline>
          </w:drawing>
        </w:r>
      </w:ins>
    </w:p>
    <w:p w:rsidR="00D21B9B" w:rsidRDefault="00D21B9B" w:rsidP="00D21B9B">
      <w:pPr>
        <w:rPr>
          <w:ins w:id="1165" w:author="Ellen Lehnert" w:date="2010-07-14T20:21:00Z"/>
        </w:rPr>
        <w:pPrChange w:id="1166" w:author="Ellen Lehnert" w:date="2010-07-14T19:55:00Z">
          <w:pPr>
            <w:pStyle w:val="ListParagraph"/>
            <w:numPr>
              <w:numId w:val="23"/>
            </w:numPr>
            <w:ind w:left="1440" w:hanging="360"/>
          </w:pPr>
        </w:pPrChange>
      </w:pPr>
    </w:p>
    <w:p w:rsidR="00D21B9B" w:rsidRDefault="00D21B9B" w:rsidP="00D21B9B">
      <w:pPr>
        <w:rPr>
          <w:ins w:id="1167" w:author="Ellen Lehnert" w:date="2010-07-14T20:24:00Z"/>
        </w:rPr>
        <w:pPrChange w:id="1168" w:author="Ellen Lehnert" w:date="2010-07-14T19:55:00Z">
          <w:pPr>
            <w:pStyle w:val="ListParagraph"/>
            <w:numPr>
              <w:numId w:val="23"/>
            </w:numPr>
            <w:ind w:left="1440" w:hanging="360"/>
          </w:pPr>
        </w:pPrChange>
      </w:pPr>
      <w:ins w:id="1169" w:author="Ellen Lehnert" w:date="2010-07-14T20:21:00Z">
        <w:r>
          <w:t xml:space="preserve">To turn off the option to view split tasks: </w:t>
        </w:r>
      </w:ins>
    </w:p>
    <w:p w:rsidR="00D21B9B" w:rsidRDefault="00D21B9B" w:rsidP="00D21B9B">
      <w:pPr>
        <w:pStyle w:val="ListParagraph"/>
        <w:numPr>
          <w:ilvl w:val="0"/>
          <w:numId w:val="40"/>
        </w:numPr>
        <w:rPr>
          <w:ins w:id="1170" w:author="Ellen Lehnert" w:date="2010-07-14T20:24:00Z"/>
        </w:rPr>
        <w:pPrChange w:id="1171" w:author="Ellen Lehnert" w:date="2010-07-14T20:25:00Z">
          <w:pPr>
            <w:pStyle w:val="ListParagraph"/>
            <w:numPr>
              <w:numId w:val="23"/>
            </w:numPr>
            <w:ind w:left="1440" w:hanging="360"/>
          </w:pPr>
        </w:pPrChange>
      </w:pPr>
      <w:ins w:id="1172" w:author="Ellen Lehnert" w:date="2010-07-14T20:24:00Z">
        <w:r>
          <w:t xml:space="preserve">Click on Task </w:t>
        </w:r>
        <w:r>
          <w:sym w:font="Wingdings" w:char="F0E0"/>
        </w:r>
        <w:r>
          <w:t xml:space="preserve"> Gantt Chart</w:t>
        </w:r>
      </w:ins>
    </w:p>
    <w:p w:rsidR="00D21B9B" w:rsidRDefault="00D21B9B" w:rsidP="00D21B9B">
      <w:pPr>
        <w:pStyle w:val="ListParagraph"/>
        <w:numPr>
          <w:ilvl w:val="0"/>
          <w:numId w:val="40"/>
        </w:numPr>
        <w:rPr>
          <w:ins w:id="1173" w:author="Ellen Lehnert" w:date="2010-07-14T20:24:00Z"/>
        </w:rPr>
        <w:pPrChange w:id="1174" w:author="Ellen Lehnert" w:date="2010-07-14T20:25:00Z">
          <w:pPr>
            <w:pStyle w:val="ListParagraph"/>
            <w:numPr>
              <w:numId w:val="23"/>
            </w:numPr>
            <w:ind w:left="1440" w:hanging="360"/>
          </w:pPr>
        </w:pPrChange>
      </w:pPr>
      <w:ins w:id="1175" w:author="Ellen Lehnert" w:date="2010-07-14T20:24:00Z">
        <w:r>
          <w:t xml:space="preserve">Click on </w:t>
        </w:r>
      </w:ins>
      <w:ins w:id="1176" w:author="Ellen Lehnert" w:date="2010-07-14T20:25:00Z">
        <w:r>
          <w:t>Format</w:t>
        </w:r>
      </w:ins>
      <w:ins w:id="1177" w:author="Ellen Lehnert" w:date="2010-07-14T20:24:00Z">
        <w:r>
          <w:t xml:space="preserve"> </w:t>
        </w:r>
        <w:r>
          <w:sym w:font="Wingdings" w:char="F0E0"/>
        </w:r>
        <w:r>
          <w:t xml:space="preserve"> Layout</w:t>
        </w:r>
      </w:ins>
    </w:p>
    <w:p w:rsidR="00D21B9B" w:rsidRDefault="00D21B9B" w:rsidP="00D21B9B">
      <w:pPr>
        <w:pStyle w:val="ListParagraph"/>
        <w:numPr>
          <w:ilvl w:val="0"/>
          <w:numId w:val="40"/>
        </w:numPr>
        <w:rPr>
          <w:ins w:id="1178" w:author="Ellen Lehnert" w:date="2010-07-14T20:24:00Z"/>
        </w:rPr>
        <w:pPrChange w:id="1179" w:author="Ellen Lehnert" w:date="2010-07-14T20:25:00Z">
          <w:pPr>
            <w:pStyle w:val="ListParagraph"/>
            <w:numPr>
              <w:numId w:val="23"/>
            </w:numPr>
            <w:ind w:left="1440" w:hanging="360"/>
          </w:pPr>
        </w:pPrChange>
      </w:pPr>
      <w:ins w:id="1180" w:author="Ellen Lehnert" w:date="2010-07-14T20:24:00Z">
        <w:r>
          <w:t xml:space="preserve">Remove the check mark from the Show </w:t>
        </w:r>
      </w:ins>
      <w:ins w:id="1181" w:author="Ellen Lehnert" w:date="2010-07-14T20:26:00Z">
        <w:r>
          <w:t>bar splits</w:t>
        </w:r>
      </w:ins>
      <w:ins w:id="1182" w:author="Ellen Lehnert" w:date="2010-07-14T20:24:00Z">
        <w:r>
          <w:t xml:space="preserve"> option</w:t>
        </w:r>
      </w:ins>
    </w:p>
    <w:p w:rsidR="00D21B9B" w:rsidRDefault="00D21B9B" w:rsidP="00D21B9B">
      <w:pPr>
        <w:pStyle w:val="ListParagraph"/>
        <w:numPr>
          <w:ilvl w:val="0"/>
          <w:numId w:val="40"/>
        </w:numPr>
        <w:rPr>
          <w:ins w:id="1183" w:author="Ellen Lehnert" w:date="2010-07-14T20:17:00Z"/>
        </w:rPr>
        <w:pPrChange w:id="1184" w:author="Ellen Lehnert" w:date="2010-07-14T20:25:00Z">
          <w:pPr>
            <w:pStyle w:val="ListParagraph"/>
            <w:numPr>
              <w:numId w:val="23"/>
            </w:numPr>
            <w:ind w:left="1440" w:hanging="360"/>
          </w:pPr>
        </w:pPrChange>
      </w:pPr>
      <w:ins w:id="1185" w:author="Ellen Lehnert" w:date="2010-07-14T20:24:00Z">
        <w:r>
          <w:t>Click OK to close the box</w:t>
        </w:r>
      </w:ins>
    </w:p>
    <w:p w:rsidR="00D21B9B" w:rsidRDefault="00D21B9B" w:rsidP="00D21B9B">
      <w:pPr>
        <w:ind w:left="1440"/>
        <w:rPr>
          <w:ins w:id="1186" w:author="Ellen Lehnert" w:date="2010-07-14T20:26:00Z"/>
        </w:rPr>
        <w:pPrChange w:id="1187" w:author="Ellen Lehnert" w:date="2010-07-14T20:26:00Z">
          <w:pPr>
            <w:pStyle w:val="ListParagraph"/>
            <w:numPr>
              <w:numId w:val="23"/>
            </w:numPr>
            <w:ind w:left="1440" w:hanging="360"/>
          </w:pPr>
        </w:pPrChange>
      </w:pPr>
    </w:p>
    <w:p w:rsidR="00D21B9B" w:rsidRDefault="00D21B9B" w:rsidP="00D21B9B">
      <w:pPr>
        <w:pStyle w:val="Art"/>
        <w:jc w:val="center"/>
        <w:rPr>
          <w:ins w:id="1188" w:author="Ellen Lehnert" w:date="2010-07-14T20:26:00Z"/>
        </w:rPr>
        <w:pPrChange w:id="1189" w:author="Ellen Lehnert" w:date="2010-07-14T20:26:00Z">
          <w:pPr>
            <w:pStyle w:val="ListParagraph"/>
            <w:numPr>
              <w:numId w:val="23"/>
            </w:numPr>
            <w:ind w:left="1440" w:hanging="360"/>
          </w:pPr>
        </w:pPrChange>
      </w:pPr>
      <w:r>
        <w:rPr>
          <w:noProof/>
        </w:rPr>
        <w:pict>
          <v:rect id="_x0000_s1062" style="position:absolute;left:0;text-align:left;margin-left:134.05pt;margin-top:165.45pt;width:80.05pt;height:16.65pt;z-index:251695104" filled="f" strokecolor="red" strokeweight="1pt"/>
        </w:pict>
      </w:r>
      <w:ins w:id="1190" w:author="Ellen Lehnert" w:date="2010-07-14T20:26:00Z">
        <w:r>
          <w:rPr>
            <w:noProof/>
          </w:rPr>
          <w:drawing>
            <wp:inline distT="0" distB="0" distL="0" distR="0">
              <wp:extent cx="2320743" cy="3084394"/>
              <wp:effectExtent l="19050" t="0" r="3357"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cstate="print"/>
                      <a:srcRect/>
                      <a:stretch>
                        <a:fillRect/>
                      </a:stretch>
                    </pic:blipFill>
                    <pic:spPr bwMode="auto">
                      <a:xfrm>
                        <a:off x="0" y="0"/>
                        <a:ext cx="2320795" cy="3084463"/>
                      </a:xfrm>
                      <a:prstGeom prst="rect">
                        <a:avLst/>
                      </a:prstGeom>
                      <a:noFill/>
                      <a:ln w="9525">
                        <a:noFill/>
                        <a:miter lim="800000"/>
                        <a:headEnd/>
                        <a:tailEnd/>
                      </a:ln>
                    </pic:spPr>
                  </pic:pic>
                </a:graphicData>
              </a:graphic>
            </wp:inline>
          </w:drawing>
        </w:r>
      </w:ins>
    </w:p>
    <w:p w:rsidR="00D21B9B" w:rsidRDefault="00D21B9B" w:rsidP="00D21B9B">
      <w:pPr>
        <w:rPr>
          <w:ins w:id="1191" w:author="Ellen Lehnert" w:date="2010-07-14T20:26:00Z"/>
        </w:rPr>
        <w:pPrChange w:id="1192" w:author="Ellen Lehnert" w:date="2010-07-14T19:55:00Z">
          <w:pPr>
            <w:pStyle w:val="ListParagraph"/>
            <w:numPr>
              <w:numId w:val="23"/>
            </w:numPr>
            <w:ind w:left="1440" w:hanging="360"/>
          </w:pPr>
        </w:pPrChange>
      </w:pPr>
    </w:p>
    <w:p w:rsidR="00D21B9B" w:rsidRDefault="00D21B9B" w:rsidP="00D21B9B">
      <w:pPr>
        <w:rPr>
          <w:ins w:id="1193" w:author="Ellen Lehnert" w:date="2010-07-14T20:27:00Z"/>
        </w:rPr>
        <w:pPrChange w:id="1194" w:author="Ellen Lehnert" w:date="2010-07-14T19:55:00Z">
          <w:pPr>
            <w:pStyle w:val="ListParagraph"/>
            <w:numPr>
              <w:numId w:val="23"/>
            </w:numPr>
            <w:ind w:left="1440" w:hanging="360"/>
          </w:pPr>
        </w:pPrChange>
      </w:pPr>
      <w:ins w:id="1195" w:author="Ellen Lehnert" w:date="2010-07-14T20:26:00Z">
        <w:r>
          <w:t xml:space="preserve">Below is the same task with the </w:t>
        </w:r>
      </w:ins>
      <w:ins w:id="1196" w:author="Ellen Lehnert" w:date="2010-07-14T20:27:00Z">
        <w:r>
          <w:t xml:space="preserve">task with the option to show the split turned </w:t>
        </w:r>
        <w:proofErr w:type="gramStart"/>
        <w:r>
          <w:t>off</w:t>
        </w:r>
      </w:ins>
      <w:ins w:id="1197" w:author="Ellen Lehnert" w:date="2010-07-14T20:28:00Z">
        <w:r>
          <w:t>.</w:t>
        </w:r>
        <w:proofErr w:type="gramEnd"/>
        <w:r>
          <w:t xml:space="preserve">  Notice that the length of the task did not change but the split task indicators are con</w:t>
        </w:r>
      </w:ins>
      <w:ins w:id="1198" w:author="Ellen Lehnert" w:date="2010-07-14T20:29:00Z">
        <w:r>
          <w:t>c</w:t>
        </w:r>
      </w:ins>
      <w:ins w:id="1199" w:author="Ellen Lehnert" w:date="2010-07-14T20:28:00Z">
        <w:r>
          <w:t xml:space="preserve">ealed. </w:t>
        </w:r>
      </w:ins>
    </w:p>
    <w:p w:rsidR="00D21B9B" w:rsidRDefault="00D21B9B" w:rsidP="00D21B9B">
      <w:pPr>
        <w:rPr>
          <w:ins w:id="1200" w:author="Ellen Lehnert" w:date="2010-07-14T20:27:00Z"/>
        </w:rPr>
        <w:pPrChange w:id="1201" w:author="Ellen Lehnert" w:date="2010-07-14T19:55:00Z">
          <w:pPr>
            <w:pStyle w:val="ListParagraph"/>
            <w:numPr>
              <w:numId w:val="23"/>
            </w:numPr>
            <w:ind w:left="1440" w:hanging="360"/>
          </w:pPr>
        </w:pPrChange>
      </w:pPr>
      <w:r>
        <w:rPr>
          <w:noProof/>
        </w:rPr>
        <w:pict>
          <v:rect id="_x0000_s1063" style="position:absolute;left:0;text-align:left;margin-left:245.3pt;margin-top:20.3pt;width:71.45pt;height:31.15pt;z-index:251696128" filled="f" strokecolor="red" strokeweight="1pt"/>
        </w:pict>
      </w:r>
    </w:p>
    <w:p w:rsidR="00D21B9B" w:rsidRDefault="00D21B9B" w:rsidP="00D21B9B">
      <w:pPr>
        <w:pStyle w:val="Art"/>
        <w:rPr>
          <w:ins w:id="1202" w:author="Ellen Lehnert" w:date="2010-07-14T20:27:00Z"/>
        </w:rPr>
        <w:pPrChange w:id="1203" w:author="Ellen Lehnert" w:date="2010-07-14T20:27:00Z">
          <w:pPr>
            <w:pStyle w:val="ListParagraph"/>
            <w:numPr>
              <w:numId w:val="23"/>
            </w:numPr>
            <w:ind w:left="1440" w:hanging="360"/>
          </w:pPr>
        </w:pPrChange>
      </w:pPr>
      <w:ins w:id="1204" w:author="Ellen Lehnert" w:date="2010-07-14T20:27:00Z">
        <w:r>
          <w:rPr>
            <w:noProof/>
          </w:rPr>
          <w:drawing>
            <wp:inline distT="0" distB="0" distL="0" distR="0">
              <wp:extent cx="5715000" cy="510161"/>
              <wp:effectExtent l="19050" t="0" r="0" b="0"/>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srcRect/>
                      <a:stretch>
                        <a:fillRect/>
                      </a:stretch>
                    </pic:blipFill>
                    <pic:spPr bwMode="auto">
                      <a:xfrm>
                        <a:off x="0" y="0"/>
                        <a:ext cx="5715000" cy="510161"/>
                      </a:xfrm>
                      <a:prstGeom prst="rect">
                        <a:avLst/>
                      </a:prstGeom>
                      <a:noFill/>
                      <a:ln w="9525">
                        <a:noFill/>
                        <a:miter lim="800000"/>
                        <a:headEnd/>
                        <a:tailEnd/>
                      </a:ln>
                    </pic:spPr>
                  </pic:pic>
                </a:graphicData>
              </a:graphic>
            </wp:inline>
          </w:drawing>
        </w:r>
      </w:ins>
    </w:p>
    <w:p w:rsidR="00D21B9B" w:rsidRDefault="00D21B9B" w:rsidP="00D21B9B">
      <w:pPr>
        <w:rPr>
          <w:ins w:id="1205" w:author="Ellen Lehnert" w:date="2010-07-14T20:26:00Z"/>
        </w:rPr>
        <w:pPrChange w:id="1206" w:author="Ellen Lehnert" w:date="2010-07-14T19:55:00Z">
          <w:pPr>
            <w:pStyle w:val="ListParagraph"/>
            <w:numPr>
              <w:numId w:val="23"/>
            </w:numPr>
            <w:ind w:left="1440" w:hanging="360"/>
          </w:pPr>
        </w:pPrChange>
      </w:pPr>
    </w:p>
    <w:p w:rsidR="00D21B9B" w:rsidRDefault="00D21B9B" w:rsidP="00D21B9B">
      <w:pPr>
        <w:pPrChange w:id="1207" w:author="Ellen Lehnert" w:date="2010-07-14T19:55:00Z">
          <w:pPr>
            <w:pStyle w:val="ListParagraph"/>
            <w:numPr>
              <w:numId w:val="23"/>
            </w:numPr>
            <w:ind w:left="1440" w:hanging="360"/>
          </w:pPr>
        </w:pPrChange>
      </w:pPr>
    </w:p>
    <w:p w:rsidR="00D21B9B" w:rsidRDefault="00D21B9B" w:rsidP="00D21B9B">
      <w:pPr>
        <w:ind w:left="1080"/>
        <w:rPr>
          <w:ins w:id="1208" w:author="Ellen Lehnert" w:date="2010-07-14T19:55:00Z"/>
        </w:rPr>
        <w:pPrChange w:id="1209" w:author="Ellen Lehnert" w:date="2010-07-14T19:55:00Z">
          <w:pPr>
            <w:pStyle w:val="ListParagraph"/>
            <w:numPr>
              <w:numId w:val="24"/>
            </w:numPr>
            <w:ind w:left="1440" w:hanging="360"/>
          </w:pPr>
        </w:pPrChange>
      </w:pPr>
      <w:ins w:id="1210" w:author="Ellen Lehnert" w:date="2010-07-14T19:55:00Z">
        <w:r>
          <w:t xml:space="preserve">NOTE:  </w:t>
        </w:r>
        <w:commentRangeStart w:id="1211"/>
        <w:r>
          <w:t>Split bars will occur during the tracking process as actual work is updated to tasks</w:t>
        </w:r>
        <w:commentRangeEnd w:id="1211"/>
        <w:r>
          <w:rPr>
            <w:rStyle w:val="CommentReference"/>
          </w:rPr>
          <w:commentReference w:id="1211"/>
        </w:r>
      </w:ins>
    </w:p>
    <w:p w:rsidR="00D21B9B" w:rsidRDefault="00D21B9B" w:rsidP="00D21B9B">
      <w:pPr>
        <w:spacing w:after="0" w:line="240" w:lineRule="auto"/>
        <w:rPr>
          <w:ins w:id="1212" w:author="Ellen Lehnert" w:date="2010-07-14T19:54:00Z"/>
        </w:rPr>
        <w:pPrChange w:id="1213" w:author="Ellen Lehnert" w:date="2010-07-14T19:55:00Z">
          <w:pPr>
            <w:spacing w:after="0" w:line="240" w:lineRule="auto"/>
            <w:ind w:left="0"/>
          </w:pPr>
        </w:pPrChange>
      </w:pPr>
    </w:p>
    <w:p w:rsidR="00D21B9B" w:rsidRDefault="00D21B9B">
      <w:pPr>
        <w:spacing w:after="0" w:line="240" w:lineRule="auto"/>
        <w:ind w:left="0"/>
        <w:rPr>
          <w:ins w:id="1214" w:author="Ellen Lehnert" w:date="2010-07-14T19:54:00Z"/>
        </w:rPr>
      </w:pPr>
    </w:p>
    <w:p w:rsidR="00F045D6" w:rsidRDefault="00F045D6">
      <w:pPr>
        <w:spacing w:after="0" w:line="240" w:lineRule="auto"/>
        <w:ind w:left="0"/>
      </w:pPr>
      <w:r>
        <w:br w:type="page"/>
      </w:r>
    </w:p>
    <w:p w:rsidR="00F045D6" w:rsidRDefault="00F045D6" w:rsidP="00F045D6">
      <w:pPr>
        <w:pStyle w:val="Heading2"/>
      </w:pPr>
      <w:bookmarkStart w:id="1215" w:name="_Toc266903279"/>
      <w:r>
        <w:t>Changing the Start Date of a Project</w:t>
      </w:r>
      <w:bookmarkEnd w:id="1215"/>
    </w:p>
    <w:p w:rsidR="00F045D6" w:rsidRDefault="00F045D6" w:rsidP="00F045D6">
      <w:pPr>
        <w:pStyle w:val="FormatPPT"/>
      </w:pPr>
      <w:r w:rsidRPr="00C71A1A">
        <w:drawing>
          <wp:inline distT="0" distB="0" distL="0" distR="0">
            <wp:extent cx="3657600" cy="2299335"/>
            <wp:effectExtent l="19050" t="0" r="0" b="0"/>
            <wp:docPr id="9"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18" cstate="print"/>
                    <a:srcRect t="10664" b="5333"/>
                    <a:stretch>
                      <a:fillRect/>
                    </a:stretch>
                  </pic:blipFill>
                  <pic:spPr bwMode="auto">
                    <a:xfrm>
                      <a:off x="0" y="0"/>
                      <a:ext cx="3657600" cy="2299335"/>
                    </a:xfrm>
                    <a:prstGeom prst="rect">
                      <a:avLst/>
                    </a:prstGeom>
                    <a:solidFill>
                      <a:srgbClr val="FFFFFF"/>
                    </a:solidFill>
                    <a:ln w="9525">
                      <a:noFill/>
                      <a:miter lim="800000"/>
                      <a:headEnd/>
                      <a:tailEnd/>
                    </a:ln>
                  </pic:spPr>
                </pic:pic>
              </a:graphicData>
            </a:graphic>
          </wp:inline>
        </w:drawing>
      </w:r>
    </w:p>
    <w:p w:rsidR="00497339" w:rsidRDefault="00497339" w:rsidP="00F045D6">
      <w:pPr>
        <w:pStyle w:val="Rule"/>
        <w:rPr>
          <w:ins w:id="1216" w:author="Ellen Lehnert" w:date="2010-07-14T15:59:00Z"/>
        </w:rPr>
      </w:pPr>
    </w:p>
    <w:p w:rsidR="00497339" w:rsidRDefault="00497339" w:rsidP="00497339">
      <w:pPr>
        <w:rPr>
          <w:ins w:id="1217" w:author="Ellen Lehnert" w:date="2010-07-14T15:59:00Z"/>
        </w:rPr>
      </w:pPr>
      <w:ins w:id="1218" w:author="Ellen Lehnert" w:date="2010-07-14T15:59:00Z">
        <w:r w:rsidRPr="00393678">
          <w:t xml:space="preserve">Typically </w:t>
        </w:r>
        <w:r>
          <w:t>a</w:t>
        </w:r>
        <w:r w:rsidRPr="00393678">
          <w:t xml:space="preserve"> project start date might change between the time the project </w:t>
        </w:r>
        <w:r>
          <w:t xml:space="preserve">is </w:t>
        </w:r>
        <w:r w:rsidRPr="00393678">
          <w:t xml:space="preserve">planned and the project actually starts. </w:t>
        </w:r>
        <w:r>
          <w:t xml:space="preserve">There are several methods available to change the project start date.  It is important that the tasks are re-scheduled to adjust to the new start date. </w:t>
        </w:r>
      </w:ins>
    </w:p>
    <w:p w:rsidR="00497339" w:rsidRDefault="00497339" w:rsidP="00497339">
      <w:pPr>
        <w:rPr>
          <w:ins w:id="1219" w:author="Ellen Lehnert" w:date="2010-07-14T15:59:00Z"/>
        </w:rPr>
      </w:pPr>
      <w:ins w:id="1220" w:author="Ellen Lehnert" w:date="2010-07-14T15:59:00Z">
        <w:r>
          <w:t xml:space="preserve">The easiest way to change the project start date is use the Project Information box.  Changing the start date using this method will move all tasks </w:t>
        </w:r>
        <w:r w:rsidRPr="00AD319B">
          <w:rPr>
            <w:u w:val="single"/>
          </w:rPr>
          <w:t xml:space="preserve">without entered dates or constraints </w:t>
        </w:r>
        <w:r>
          <w:t xml:space="preserve">to be rescheduled as of the new start date. </w:t>
        </w:r>
      </w:ins>
    </w:p>
    <w:p w:rsidR="00497339" w:rsidRPr="00CD2C44" w:rsidRDefault="00497339" w:rsidP="00497339">
      <w:pPr>
        <w:rPr>
          <w:ins w:id="1221" w:author="Ellen Lehnert" w:date="2010-07-14T15:59:00Z"/>
          <w:b/>
        </w:rPr>
      </w:pPr>
      <w:ins w:id="1222" w:author="Ellen Lehnert" w:date="2010-07-14T15:59:00Z">
        <w:r w:rsidRPr="00393678">
          <w:rPr>
            <w:b/>
          </w:rPr>
          <w:t>To c</w:t>
        </w:r>
        <w:r w:rsidRPr="00CD2C44">
          <w:rPr>
            <w:b/>
          </w:rPr>
          <w:t>hange a project start date:</w:t>
        </w:r>
        <w:r w:rsidRPr="00393678">
          <w:rPr>
            <w:b/>
          </w:rPr>
          <w:t xml:space="preserve">  </w:t>
        </w:r>
      </w:ins>
    </w:p>
    <w:p w:rsidR="00497339" w:rsidRDefault="00497339" w:rsidP="00497339">
      <w:pPr>
        <w:pStyle w:val="ListParagraph"/>
        <w:numPr>
          <w:ilvl w:val="0"/>
          <w:numId w:val="38"/>
        </w:numPr>
        <w:rPr>
          <w:ins w:id="1223" w:author="Ellen Lehnert" w:date="2010-07-14T15:59:00Z"/>
        </w:rPr>
      </w:pPr>
      <w:ins w:id="1224" w:author="Ellen Lehnert" w:date="2010-07-14T15:59:00Z">
        <w:r>
          <w:t xml:space="preserve">Project </w:t>
        </w:r>
        <w:r>
          <w:sym w:font="Wingdings" w:char="F0E0"/>
        </w:r>
        <w:r>
          <w:t xml:space="preserve"> Project Information</w:t>
        </w:r>
      </w:ins>
    </w:p>
    <w:p w:rsidR="00497339" w:rsidRDefault="00497339" w:rsidP="00497339">
      <w:pPr>
        <w:pStyle w:val="ListParagraph"/>
        <w:numPr>
          <w:ilvl w:val="0"/>
          <w:numId w:val="38"/>
        </w:numPr>
        <w:rPr>
          <w:ins w:id="1225" w:author="Ellen Lehnert" w:date="2010-07-14T15:59:00Z"/>
        </w:rPr>
      </w:pPr>
      <w:ins w:id="1226" w:author="Ellen Lehnert" w:date="2010-07-14T15:59:00Z">
        <w:r>
          <w:t>Enter new start date</w:t>
        </w:r>
      </w:ins>
    </w:p>
    <w:p w:rsidR="00497339" w:rsidRDefault="00497339" w:rsidP="00497339">
      <w:pPr>
        <w:pStyle w:val="ListParagraph"/>
        <w:numPr>
          <w:ilvl w:val="0"/>
          <w:numId w:val="38"/>
        </w:numPr>
        <w:rPr>
          <w:ins w:id="1227" w:author="Ellen Lehnert" w:date="2010-07-14T15:59:00Z"/>
        </w:rPr>
      </w:pPr>
      <w:ins w:id="1228" w:author="Ellen Lehnert" w:date="2010-07-14T15:59:00Z">
        <w:r>
          <w:t>Click OK to close the box</w:t>
        </w:r>
      </w:ins>
    </w:p>
    <w:p w:rsidR="00497339" w:rsidRDefault="00497339" w:rsidP="00497339">
      <w:pPr>
        <w:rPr>
          <w:ins w:id="1229" w:author="Ellen Lehnert" w:date="2010-07-14T15:59:00Z"/>
        </w:rPr>
      </w:pPr>
    </w:p>
    <w:p w:rsidR="00497339" w:rsidRDefault="00497339" w:rsidP="00497339">
      <w:pPr>
        <w:pStyle w:val="Art"/>
        <w:jc w:val="center"/>
        <w:rPr>
          <w:ins w:id="1230" w:author="Ellen Lehnert" w:date="2010-07-14T15:59:00Z"/>
        </w:rPr>
      </w:pPr>
      <w:ins w:id="1231" w:author="Ellen Lehnert" w:date="2010-07-14T15:59:00Z">
        <w:r>
          <w:rPr>
            <w:noProof/>
          </w:rPr>
          <w:pict>
            <v:rect id="_x0000_s1049" style="position:absolute;left:0;text-align:left;margin-left:49.95pt;margin-top:19.4pt;width:181.1pt;height:18.25pt;z-index:251682816" filled="f" strokecolor="red" strokeweight="1pt"/>
          </w:pict>
        </w:r>
        <w:r>
          <w:rPr>
            <w:noProof/>
          </w:rPr>
          <w:drawing>
            <wp:inline distT="0" distB="0" distL="0" distR="0">
              <wp:extent cx="4498198" cy="3249978"/>
              <wp:effectExtent l="19050" t="0" r="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cstate="print"/>
                      <a:srcRect/>
                      <a:stretch>
                        <a:fillRect/>
                      </a:stretch>
                    </pic:blipFill>
                    <pic:spPr bwMode="auto">
                      <a:xfrm>
                        <a:off x="0" y="0"/>
                        <a:ext cx="4498374" cy="3250105"/>
                      </a:xfrm>
                      <a:prstGeom prst="rect">
                        <a:avLst/>
                      </a:prstGeom>
                      <a:noFill/>
                      <a:ln w="9525">
                        <a:noFill/>
                        <a:miter lim="800000"/>
                        <a:headEnd/>
                        <a:tailEnd/>
                      </a:ln>
                    </pic:spPr>
                  </pic:pic>
                </a:graphicData>
              </a:graphic>
            </wp:inline>
          </w:drawing>
        </w:r>
      </w:ins>
    </w:p>
    <w:p w:rsidR="00497339" w:rsidRDefault="00497339" w:rsidP="00497339">
      <w:pPr>
        <w:rPr>
          <w:ins w:id="1232" w:author="Ellen Lehnert" w:date="2010-07-14T15:59:00Z"/>
        </w:rPr>
      </w:pPr>
    </w:p>
    <w:p w:rsidR="00F41486" w:rsidRDefault="00497339" w:rsidP="00497339">
      <w:pPr>
        <w:rPr>
          <w:ins w:id="1233" w:author="Ellen Lehnert" w:date="2010-07-14T20:33:00Z"/>
        </w:rPr>
      </w:pPr>
      <w:ins w:id="1234" w:author="Ellen Lehnert" w:date="2010-07-14T15:59:00Z">
        <w:r>
          <w:t xml:space="preserve">Changing the project start date will </w:t>
        </w:r>
        <w:r w:rsidRPr="00CB4FE1">
          <w:rPr>
            <w:u w:val="single"/>
          </w:rPr>
          <w:t>not</w:t>
        </w:r>
        <w:r>
          <w:t xml:space="preserve"> reschedule tasks which have entered dates or constraints.  Project 2010 provides a function called </w:t>
        </w:r>
        <w:r w:rsidRPr="00AD319B">
          <w:rPr>
            <w:i/>
          </w:rPr>
          <w:t>Move Project</w:t>
        </w:r>
        <w:r>
          <w:t xml:space="preserve"> which will move </w:t>
        </w:r>
        <w:r w:rsidRPr="00AD319B">
          <w:rPr>
            <w:u w:val="single"/>
          </w:rPr>
          <w:t>all</w:t>
        </w:r>
        <w:r>
          <w:t xml:space="preserve"> of the tasks to the new project start date. </w:t>
        </w:r>
      </w:ins>
      <w:ins w:id="1235" w:author="Ellen Lehnert" w:date="2010-07-14T20:33:00Z">
        <w:r w:rsidR="00F41486">
          <w:t xml:space="preserve"> When tasks with constraints are moved using this function, the constraint dates will be adjusted </w:t>
        </w:r>
      </w:ins>
      <w:ins w:id="1236" w:author="Ellen Lehnert" w:date="2010-07-14T20:37:00Z">
        <w:r w:rsidR="00F41486">
          <w:t xml:space="preserve">based on the </w:t>
        </w:r>
      </w:ins>
      <w:ins w:id="1237" w:author="Ellen Lehnert" w:date="2010-07-14T20:33:00Z">
        <w:r w:rsidR="00F41486">
          <w:t xml:space="preserve">new project start date.  </w:t>
        </w:r>
      </w:ins>
    </w:p>
    <w:p w:rsidR="00F41486" w:rsidRDefault="00F41486" w:rsidP="00497339">
      <w:pPr>
        <w:rPr>
          <w:ins w:id="1238" w:author="Ellen Lehnert" w:date="2010-07-14T20:33:00Z"/>
        </w:rPr>
      </w:pPr>
      <w:ins w:id="1239" w:author="Ellen Lehnert" w:date="2010-07-14T20:34:00Z">
        <w:r>
          <w:t>For example:  if a task has a constraint 3 months from the start date of the project and the project start date is moved 6 months</w:t>
        </w:r>
      </w:ins>
      <w:ins w:id="1240" w:author="Ellen Lehnert" w:date="2010-07-14T20:35:00Z">
        <w:r>
          <w:t xml:space="preserve"> t</w:t>
        </w:r>
      </w:ins>
      <w:ins w:id="1241" w:author="Ellen Lehnert" w:date="2010-07-14T20:34:00Z">
        <w:r>
          <w:t xml:space="preserve">he constraint date will be re-scheduled 3 months from the new project start date. </w:t>
        </w:r>
      </w:ins>
    </w:p>
    <w:p w:rsidR="00497339" w:rsidRDefault="00F41486" w:rsidP="00497339">
      <w:pPr>
        <w:rPr>
          <w:ins w:id="1242" w:author="Ellen Lehnert" w:date="2010-07-14T15:59:00Z"/>
        </w:rPr>
      </w:pPr>
      <w:ins w:id="1243" w:author="Ellen Lehnert" w:date="2010-07-14T20:35:00Z">
        <w:r>
          <w:t xml:space="preserve">The </w:t>
        </w:r>
        <w:r w:rsidRPr="00F41486">
          <w:rPr>
            <w:i/>
            <w:rPrChange w:id="1244" w:author="Ellen Lehnert" w:date="2010-07-14T20:35:00Z">
              <w:rPr/>
            </w:rPrChange>
          </w:rPr>
          <w:t>Move Project</w:t>
        </w:r>
        <w:r>
          <w:t xml:space="preserve"> </w:t>
        </w:r>
      </w:ins>
      <w:ins w:id="1245" w:author="Ellen Lehnert" w:date="2010-07-14T15:59:00Z">
        <w:r w:rsidR="00497339">
          <w:t>function also has an option to move</w:t>
        </w:r>
      </w:ins>
      <w:ins w:id="1246" w:author="Ellen Lehnert" w:date="2010-07-14T20:35:00Z">
        <w:r>
          <w:t xml:space="preserve"> project</w:t>
        </w:r>
      </w:ins>
      <w:ins w:id="1247" w:author="Ellen Lehnert" w:date="2010-07-14T15:59:00Z">
        <w:r w:rsidR="00497339">
          <w:t xml:space="preserve"> deadlines.  </w:t>
        </w:r>
      </w:ins>
      <w:ins w:id="1248" w:author="Ellen Lehnert" w:date="2010-07-14T20:31:00Z">
        <w:r>
          <w:t xml:space="preserve">If this option is not selected, the Deadlines will remain at the orignial dates and will need to be </w:t>
        </w:r>
      </w:ins>
      <w:ins w:id="1249" w:author="Ellen Lehnert" w:date="2010-07-14T20:36:00Z">
        <w:r>
          <w:t xml:space="preserve">udpated </w:t>
        </w:r>
      </w:ins>
      <w:ins w:id="1250" w:author="Ellen Lehnert" w:date="2010-07-14T20:31:00Z">
        <w:r>
          <w:t xml:space="preserve">manually. </w:t>
        </w:r>
      </w:ins>
    </w:p>
    <w:p w:rsidR="00497339" w:rsidRPr="00196BF9" w:rsidRDefault="00497339" w:rsidP="00497339">
      <w:pPr>
        <w:rPr>
          <w:ins w:id="1251" w:author="Ellen Lehnert" w:date="2010-07-14T15:59:00Z"/>
          <w:b/>
        </w:rPr>
      </w:pPr>
      <w:ins w:id="1252" w:author="Ellen Lehnert" w:date="2010-07-14T15:59:00Z">
        <w:r w:rsidRPr="00393678">
          <w:rPr>
            <w:b/>
          </w:rPr>
          <w:t xml:space="preserve">To </w:t>
        </w:r>
        <w:r>
          <w:rPr>
            <w:b/>
          </w:rPr>
          <w:t xml:space="preserve">the project start date and </w:t>
        </w:r>
        <w:r w:rsidRPr="00393678">
          <w:rPr>
            <w:b/>
          </w:rPr>
          <w:t xml:space="preserve">move </w:t>
        </w:r>
        <w:r>
          <w:rPr>
            <w:b/>
          </w:rPr>
          <w:t xml:space="preserve">tasks with </w:t>
        </w:r>
        <w:r w:rsidRPr="00393678">
          <w:rPr>
            <w:b/>
          </w:rPr>
          <w:t xml:space="preserve">dates to a new timeframe: </w:t>
        </w:r>
      </w:ins>
    </w:p>
    <w:p w:rsidR="00497339" w:rsidRPr="006F02B8" w:rsidRDefault="00497339" w:rsidP="00497339">
      <w:pPr>
        <w:pStyle w:val="ListParagraph"/>
        <w:numPr>
          <w:ilvl w:val="0"/>
          <w:numId w:val="37"/>
        </w:numPr>
        <w:rPr>
          <w:ins w:id="1253" w:author="Ellen Lehnert" w:date="2010-07-14T15:59:00Z"/>
          <w:b/>
        </w:rPr>
      </w:pPr>
      <w:ins w:id="1254" w:author="Ellen Lehnert" w:date="2010-07-14T15:59:00Z">
        <w:r>
          <w:t xml:space="preserve">Click </w:t>
        </w:r>
        <w:r w:rsidRPr="006F02B8">
          <w:rPr>
            <w:b/>
          </w:rPr>
          <w:t xml:space="preserve">Project </w:t>
        </w:r>
        <w:r w:rsidRPr="006F02B8">
          <w:rPr>
            <w:b/>
          </w:rPr>
          <w:sym w:font="Wingdings" w:char="F0E0"/>
        </w:r>
        <w:r w:rsidRPr="006F02B8">
          <w:rPr>
            <w:b/>
          </w:rPr>
          <w:t xml:space="preserve"> Move Project</w:t>
        </w:r>
      </w:ins>
    </w:p>
    <w:p w:rsidR="00497339" w:rsidRDefault="00497339" w:rsidP="00497339">
      <w:pPr>
        <w:pStyle w:val="ListParagraph"/>
        <w:numPr>
          <w:ilvl w:val="0"/>
          <w:numId w:val="37"/>
        </w:numPr>
        <w:rPr>
          <w:ins w:id="1255" w:author="Ellen Lehnert" w:date="2010-07-14T15:59:00Z"/>
        </w:rPr>
      </w:pPr>
      <w:ins w:id="1256" w:author="Ellen Lehnert" w:date="2010-07-14T15:59:00Z">
        <w:r>
          <w:t xml:space="preserve">Enter the new date and click </w:t>
        </w:r>
        <w:r w:rsidRPr="006F02B8">
          <w:rPr>
            <w:b/>
          </w:rPr>
          <w:t>OK</w:t>
        </w:r>
        <w:r>
          <w:t xml:space="preserve"> </w:t>
        </w:r>
      </w:ins>
    </w:p>
    <w:p w:rsidR="00497339" w:rsidRDefault="00497339" w:rsidP="00497339">
      <w:pPr>
        <w:pStyle w:val="Art"/>
        <w:jc w:val="center"/>
        <w:rPr>
          <w:ins w:id="1257" w:author="Ellen Lehnert" w:date="2010-07-14T15:59:00Z"/>
        </w:rPr>
      </w:pPr>
      <w:ins w:id="1258" w:author="Ellen Lehnert" w:date="2010-07-14T15:59:00Z">
        <w:r>
          <w:rPr>
            <w:noProof/>
          </w:rPr>
          <w:drawing>
            <wp:inline distT="0" distB="0" distL="0" distR="0">
              <wp:extent cx="3307715" cy="1526540"/>
              <wp:effectExtent l="19050" t="0" r="6985" b="0"/>
              <wp:docPr id="7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2" cstate="print"/>
                      <a:srcRect/>
                      <a:stretch>
                        <a:fillRect/>
                      </a:stretch>
                    </pic:blipFill>
                    <pic:spPr bwMode="auto">
                      <a:xfrm>
                        <a:off x="0" y="0"/>
                        <a:ext cx="3307715" cy="1526540"/>
                      </a:xfrm>
                      <a:prstGeom prst="rect">
                        <a:avLst/>
                      </a:prstGeom>
                      <a:noFill/>
                      <a:ln w="9525">
                        <a:noFill/>
                        <a:miter lim="800000"/>
                        <a:headEnd/>
                        <a:tailEnd/>
                      </a:ln>
                    </pic:spPr>
                  </pic:pic>
                </a:graphicData>
              </a:graphic>
            </wp:inline>
          </w:drawing>
        </w:r>
      </w:ins>
    </w:p>
    <w:p w:rsidR="00497339" w:rsidRDefault="00497339" w:rsidP="00497339">
      <w:pPr>
        <w:rPr>
          <w:ins w:id="1259" w:author="Ellen Lehnert" w:date="2010-07-14T15:59:00Z"/>
        </w:rPr>
      </w:pPr>
    </w:p>
    <w:p w:rsidR="00F045D6" w:rsidRPr="00497339" w:rsidRDefault="00F045D6" w:rsidP="00497339">
      <w:pPr>
        <w:pPrChange w:id="1260" w:author="Ellen Lehnert" w:date="2010-07-14T15:59:00Z">
          <w:pPr>
            <w:pStyle w:val="Rule"/>
          </w:pPr>
        </w:pPrChange>
      </w:pPr>
    </w:p>
    <w:p w:rsidR="00523EF0" w:rsidDel="00497339" w:rsidRDefault="004E0F4B" w:rsidP="00C71A1A">
      <w:pPr>
        <w:rPr>
          <w:del w:id="1261" w:author="Ellen Lehnert" w:date="2010-07-14T15:59:00Z"/>
        </w:rPr>
      </w:pPr>
      <w:del w:id="1262" w:author="Ellen Lehnert" w:date="2010-07-14T15:59:00Z">
        <w:r w:rsidDel="00497339">
          <w:delText>C</w:delText>
        </w:r>
        <w:r w:rsidR="00F045D6" w:rsidDel="00497339">
          <w:delText>hang</w:delText>
        </w:r>
        <w:r w:rsidDel="00497339">
          <w:delText>ing the</w:delText>
        </w:r>
        <w:r w:rsidR="00F045D6" w:rsidDel="00497339">
          <w:delText xml:space="preserve"> project start date is a typical occurrence in managing projects. Project 2010 allows for the changing of the project start date as needed using </w:delText>
        </w:r>
        <w:commentRangeStart w:id="1263"/>
        <w:r w:rsidR="00F045D6" w:rsidDel="00497339">
          <w:delText>several</w:delText>
        </w:r>
        <w:commentRangeEnd w:id="1263"/>
        <w:r w:rsidR="00DF1DFF" w:rsidDel="00497339">
          <w:rPr>
            <w:rStyle w:val="CommentReference"/>
          </w:rPr>
          <w:commentReference w:id="1263"/>
        </w:r>
        <w:r w:rsidR="00F045D6" w:rsidDel="00497339">
          <w:delText xml:space="preserve"> different methods: </w:delText>
        </w:r>
      </w:del>
    </w:p>
    <w:p w:rsidR="00F045D6" w:rsidDel="00497339" w:rsidRDefault="00F045D6" w:rsidP="00C71A1A">
      <w:pPr>
        <w:pStyle w:val="ListParagraph"/>
        <w:numPr>
          <w:ilvl w:val="0"/>
          <w:numId w:val="29"/>
        </w:numPr>
        <w:rPr>
          <w:del w:id="1264" w:author="Ellen Lehnert" w:date="2010-07-14T15:59:00Z"/>
        </w:rPr>
      </w:pPr>
      <w:del w:id="1265" w:author="Ellen Lehnert" w:date="2010-07-14T15:59:00Z">
        <w:r w:rsidDel="00497339">
          <w:delText>Project Information box</w:delText>
        </w:r>
      </w:del>
    </w:p>
    <w:p w:rsidR="00F045D6" w:rsidDel="00497339" w:rsidRDefault="00F045D6" w:rsidP="00C71A1A">
      <w:pPr>
        <w:pStyle w:val="ListParagraph"/>
        <w:numPr>
          <w:ilvl w:val="0"/>
          <w:numId w:val="29"/>
        </w:numPr>
        <w:rPr>
          <w:del w:id="1266" w:author="Ellen Lehnert" w:date="2010-07-14T15:59:00Z"/>
        </w:rPr>
      </w:pPr>
      <w:del w:id="1267" w:author="Ellen Lehnert" w:date="2010-07-14T15:59:00Z">
        <w:r w:rsidDel="00497339">
          <w:delText>Move Projects box</w:delText>
        </w:r>
      </w:del>
    </w:p>
    <w:p w:rsidR="00F045D6" w:rsidRPr="00C71A1A" w:rsidDel="00497339" w:rsidRDefault="00F045D6" w:rsidP="00C71A1A">
      <w:pPr>
        <w:rPr>
          <w:del w:id="1268" w:author="Ellen Lehnert" w:date="2010-07-14T15:59:00Z"/>
          <w:b/>
        </w:rPr>
      </w:pPr>
      <w:del w:id="1269" w:author="Ellen Lehnert" w:date="2010-07-14T15:59:00Z">
        <w:r w:rsidRPr="00C71A1A" w:rsidDel="00497339">
          <w:rPr>
            <w:b/>
          </w:rPr>
          <w:delText xml:space="preserve">Project Information box: </w:delText>
        </w:r>
      </w:del>
    </w:p>
    <w:p w:rsidR="00F045D6" w:rsidDel="00497339" w:rsidRDefault="00F045D6" w:rsidP="00C71A1A">
      <w:pPr>
        <w:rPr>
          <w:del w:id="1270" w:author="Ellen Lehnert" w:date="2010-07-14T15:59:00Z"/>
        </w:rPr>
      </w:pPr>
      <w:commentRangeStart w:id="1271"/>
      <w:commentRangeStart w:id="1272"/>
      <w:del w:id="1273" w:author="Ellen Lehnert" w:date="2010-07-14T15:59:00Z">
        <w:r w:rsidDel="00497339">
          <w:delText>This should be the primary method of changing the project start date</w:delText>
        </w:r>
        <w:r w:rsidR="00535681" w:rsidDel="00497339">
          <w:delText xml:space="preserve"> for the project. </w:delText>
        </w:r>
        <w:commentRangeEnd w:id="1271"/>
        <w:r w:rsidR="00DF1DFF" w:rsidDel="00497339">
          <w:rPr>
            <w:rStyle w:val="CommentReference"/>
          </w:rPr>
          <w:commentReference w:id="1271"/>
        </w:r>
        <w:commentRangeEnd w:id="1272"/>
        <w:r w:rsidR="00DF1DFF" w:rsidDel="00497339">
          <w:rPr>
            <w:rStyle w:val="CommentReference"/>
          </w:rPr>
          <w:commentReference w:id="1272"/>
        </w:r>
      </w:del>
    </w:p>
    <w:p w:rsidR="00535681" w:rsidRPr="00C71A1A" w:rsidDel="00497339" w:rsidRDefault="00535681" w:rsidP="00C71A1A">
      <w:pPr>
        <w:rPr>
          <w:del w:id="1274" w:author="Ellen Lehnert" w:date="2010-07-14T15:59:00Z"/>
          <w:b/>
        </w:rPr>
      </w:pPr>
      <w:del w:id="1275" w:author="Ellen Lehnert" w:date="2010-07-14T15:59:00Z">
        <w:r w:rsidRPr="00C71A1A" w:rsidDel="00497339">
          <w:rPr>
            <w:b/>
          </w:rPr>
          <w:delText xml:space="preserve">To </w:delText>
        </w:r>
        <w:r w:rsidRPr="00C71A1A" w:rsidDel="00497339">
          <w:rPr>
            <w:b/>
          </w:rPr>
          <w:delText xml:space="preserve">reveal </w:delText>
        </w:r>
      </w:del>
      <w:ins w:id="1276" w:author="Heather Perreaux" w:date="2010-05-14T15:26:00Z">
        <w:del w:id="1277" w:author="Ellen Lehnert" w:date="2010-07-14T15:59:00Z">
          <w:r w:rsidR="00DF1DFF" w:rsidDel="00497339">
            <w:rPr>
              <w:b/>
            </w:rPr>
            <w:delText>display</w:delText>
          </w:r>
          <w:r w:rsidR="00DF1DFF" w:rsidRPr="00C71A1A" w:rsidDel="00497339">
            <w:rPr>
              <w:b/>
            </w:rPr>
            <w:delText xml:space="preserve"> </w:delText>
          </w:r>
        </w:del>
      </w:ins>
      <w:del w:id="1278" w:author="Ellen Lehnert" w:date="2010-07-14T15:59:00Z">
        <w:r w:rsidRPr="00C71A1A" w:rsidDel="00497339">
          <w:rPr>
            <w:b/>
          </w:rPr>
          <w:delText xml:space="preserve">the Project Information box: </w:delText>
        </w:r>
      </w:del>
    </w:p>
    <w:p w:rsidR="00535681" w:rsidRPr="00C71A1A" w:rsidDel="00497339" w:rsidRDefault="00535681" w:rsidP="00C71A1A">
      <w:pPr>
        <w:pStyle w:val="ListParagraph"/>
        <w:numPr>
          <w:ilvl w:val="0"/>
          <w:numId w:val="30"/>
        </w:numPr>
        <w:rPr>
          <w:del w:id="1279" w:author="Ellen Lehnert" w:date="2010-07-14T15:59:00Z"/>
          <w:b/>
        </w:rPr>
      </w:pPr>
      <w:del w:id="1280" w:author="Ellen Lehnert" w:date="2010-07-14T15:59:00Z">
        <w:r w:rsidDel="00497339">
          <w:delText xml:space="preserve">Click on </w:delText>
        </w:r>
        <w:r w:rsidRPr="00C71A1A" w:rsidDel="00497339">
          <w:rPr>
            <w:b/>
          </w:rPr>
          <w:delText xml:space="preserve">Project </w:delText>
        </w:r>
        <w:r w:rsidRPr="00535681" w:rsidDel="00497339">
          <w:sym w:font="Wingdings" w:char="F0E0"/>
        </w:r>
        <w:r w:rsidRPr="00C71A1A" w:rsidDel="00497339">
          <w:rPr>
            <w:b/>
          </w:rPr>
          <w:delText xml:space="preserve"> Project Information</w:delText>
        </w:r>
      </w:del>
    </w:p>
    <w:p w:rsidR="00B2273F" w:rsidDel="00497339" w:rsidRDefault="00B2273F" w:rsidP="00C71A1A">
      <w:pPr>
        <w:pStyle w:val="ListParagraph"/>
        <w:numPr>
          <w:ilvl w:val="0"/>
          <w:numId w:val="30"/>
        </w:numPr>
        <w:rPr>
          <w:del w:id="1281" w:author="Ellen Lehnert" w:date="2010-07-14T15:59:00Z"/>
        </w:rPr>
      </w:pPr>
      <w:del w:id="1282" w:author="Ellen Lehnert" w:date="2010-07-14T15:59:00Z">
        <w:r w:rsidDel="00497339">
          <w:delText>Change the Start date</w:delText>
        </w:r>
      </w:del>
    </w:p>
    <w:p w:rsidR="00B2273F" w:rsidRPr="00B2273F" w:rsidDel="00497339" w:rsidRDefault="00B2273F" w:rsidP="00C71A1A">
      <w:pPr>
        <w:pStyle w:val="ListParagraph"/>
        <w:numPr>
          <w:ilvl w:val="0"/>
          <w:numId w:val="30"/>
        </w:numPr>
        <w:rPr>
          <w:del w:id="1283" w:author="Ellen Lehnert" w:date="2010-07-14T15:59:00Z"/>
        </w:rPr>
      </w:pPr>
      <w:del w:id="1284" w:author="Ellen Lehnert" w:date="2010-07-14T15:59:00Z">
        <w:r w:rsidDel="00497339">
          <w:delText xml:space="preserve">Click </w:delText>
        </w:r>
        <w:r w:rsidRPr="00C71A1A" w:rsidDel="00497339">
          <w:rPr>
            <w:b/>
          </w:rPr>
          <w:delText>OK</w:delText>
        </w:r>
        <w:r w:rsidDel="00497339">
          <w:delText xml:space="preserve"> to close the box</w:delText>
        </w:r>
      </w:del>
    </w:p>
    <w:p w:rsidR="009C64B4" w:rsidDel="00497339" w:rsidRDefault="00BA3916" w:rsidP="00C71A1A">
      <w:pPr>
        <w:pStyle w:val="Art"/>
        <w:jc w:val="center"/>
        <w:rPr>
          <w:del w:id="1285" w:author="Ellen Lehnert" w:date="2010-07-14T15:59:00Z"/>
        </w:rPr>
      </w:pPr>
      <w:del w:id="1286" w:author="Ellen Lehnert" w:date="2010-07-14T15:59:00Z">
        <w:r w:rsidDel="00497339">
          <w:rPr>
            <w:noProof/>
          </w:rPr>
          <w:pict>
            <v:rect id="Rectangle 13" o:spid="_x0000_s1027" style="position:absolute;left:0;text-align:left;margin-left:2.95pt;margin-top:19.3pt;width:225.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" filled="f" strokecolor="red" strokeweight="1pt"/>
          </w:pict>
        </w:r>
        <w:r w:rsidR="00535681" w:rsidRPr="00C71A1A" w:rsidDel="00497339">
          <w:rPr>
            <w:noProof/>
          </w:rPr>
          <w:drawing>
            <wp:inline distT="0" distB="0" distL="0" distR="0">
              <wp:extent cx="5704840" cy="411480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srcRect/>
                      <a:stretch>
                        <a:fillRect/>
                      </a:stretch>
                    </pic:blipFill>
                    <pic:spPr bwMode="auto">
                      <a:xfrm>
                        <a:off x="0" y="0"/>
                        <a:ext cx="5704840" cy="4114800"/>
                      </a:xfrm>
                      <a:prstGeom prst="rect">
                        <a:avLst/>
                      </a:prstGeom>
                      <a:noFill/>
                      <a:ln w="9525">
                        <a:noFill/>
                        <a:miter lim="800000"/>
                        <a:headEnd/>
                        <a:tailEnd/>
                      </a:ln>
                    </pic:spPr>
                  </pic:pic>
                </a:graphicData>
              </a:graphic>
            </wp:inline>
          </w:drawing>
        </w:r>
      </w:del>
    </w:p>
    <w:p w:rsidR="00535681" w:rsidDel="00497339" w:rsidRDefault="00535681" w:rsidP="00535681">
      <w:pPr>
        <w:rPr>
          <w:del w:id="1287" w:author="Ellen Lehnert" w:date="2010-07-14T15:59:00Z"/>
        </w:rPr>
      </w:pPr>
    </w:p>
    <w:p w:rsidR="00535681" w:rsidDel="00497339" w:rsidRDefault="00713AE9" w:rsidP="00535681">
      <w:pPr>
        <w:rPr>
          <w:del w:id="1288" w:author="Ellen Lehnert" w:date="2010-07-14T15:59:00Z"/>
        </w:rPr>
      </w:pPr>
      <w:ins w:id="1289" w:author="Heather Perreaux" w:date="2010-05-14T15:31:00Z">
        <w:del w:id="1290" w:author="Ellen Lehnert" w:date="2010-07-14T15:59:00Z">
          <w:r w:rsidDel="00497339">
            <w:delText>Use “Move Project” to change the start date of a project that contains constraints or deadlines.</w:delText>
          </w:r>
        </w:del>
      </w:ins>
      <w:del w:id="1291" w:author="Ellen Lehnert" w:date="2010-07-14T15:59:00Z">
        <w:r w:rsidR="00B2273F" w:rsidDel="00497339">
          <w:delText>If a project schedule contains constraints or deadlines, there is an alternate method to changing the start date for the project.</w:delText>
        </w:r>
        <w:r w:rsidR="00B2273F" w:rsidDel="00497339">
          <w:delText xml:space="preserve">  </w:delText>
        </w:r>
        <w:commentRangeStart w:id="1292"/>
        <w:r w:rsidR="00B2273F" w:rsidDel="00497339">
          <w:delText xml:space="preserve">By using the “Move </w:delText>
        </w:r>
        <w:r w:rsidR="008A65A3" w:rsidDel="00497339">
          <w:delText>Project</w:delText>
        </w:r>
        <w:r w:rsidR="00B2273F" w:rsidDel="00497339">
          <w:delText xml:space="preserve">” </w:delText>
        </w:r>
      </w:del>
      <w:ins w:id="1293" w:author="Heather Perreaux" w:date="2010-05-14T15:32:00Z">
        <w:del w:id="1294" w:author="Ellen Lehnert" w:date="2010-07-14T15:59:00Z">
          <w:r w:rsidDel="00497339">
            <w:delText xml:space="preserve">method, </w:delText>
          </w:r>
        </w:del>
      </w:ins>
      <w:del w:id="1295" w:author="Ellen Lehnert" w:date="2010-07-14T15:59:00Z">
        <w:r w:rsidR="00B2273F" w:rsidDel="00497339">
          <w:delText xml:space="preserve">box </w:delText>
        </w:r>
        <w:r w:rsidR="00B2273F" w:rsidDel="00497339">
          <w:delText>the start date will change but the con</w:delText>
        </w:r>
        <w:r w:rsidR="00BC0396" w:rsidDel="00497339">
          <w:delText>s</w:delText>
        </w:r>
        <w:r w:rsidR="00B2273F" w:rsidDel="00497339">
          <w:delText xml:space="preserve">traints and deadlines (optionally) will also be updated </w:delText>
        </w:r>
        <w:r w:rsidR="008A65A3" w:rsidDel="00497339">
          <w:delText>in relationship to</w:delText>
        </w:r>
        <w:r w:rsidR="008A65A3" w:rsidDel="00497339">
          <w:delText xml:space="preserve"> </w:delText>
        </w:r>
        <w:r w:rsidR="00B2273F" w:rsidDel="00497339">
          <w:delText xml:space="preserve"> the new start date of the project.  Updating the start date using the Project Information box will not reset constraints and deadlines and </w:delText>
        </w:r>
        <w:r w:rsidR="004E0F4B" w:rsidDel="00497339">
          <w:delText xml:space="preserve">they </w:delText>
        </w:r>
        <w:r w:rsidR="00B2273F" w:rsidDel="00497339">
          <w:delText xml:space="preserve">will retain their </w:delText>
        </w:r>
        <w:r w:rsidR="008A65A3" w:rsidRPr="00C71A1A" w:rsidDel="00497339">
          <w:delText>or</w:delText>
        </w:r>
        <w:r w:rsidR="00BC0396" w:rsidDel="00497339">
          <w:delText>i</w:delText>
        </w:r>
        <w:r w:rsidR="008A65A3" w:rsidRPr="00C71A1A" w:rsidDel="00497339">
          <w:delText>ginal</w:delText>
        </w:r>
        <w:r w:rsidR="008A65A3" w:rsidDel="00497339">
          <w:delText xml:space="preserve"> </w:delText>
        </w:r>
        <w:r w:rsidR="00B2273F" w:rsidDel="00497339">
          <w:delText>dates.</w:delText>
        </w:r>
        <w:commentRangeEnd w:id="1292"/>
        <w:r w:rsidDel="00497339">
          <w:rPr>
            <w:rStyle w:val="CommentReference"/>
          </w:rPr>
          <w:commentReference w:id="1292"/>
        </w:r>
        <w:r w:rsidR="00B2273F" w:rsidDel="00497339">
          <w:delText xml:space="preserve">  </w:delText>
        </w:r>
      </w:del>
    </w:p>
    <w:p w:rsidR="00B2273F" w:rsidRPr="00C71A1A" w:rsidDel="00497339" w:rsidRDefault="00B2273F" w:rsidP="00535681">
      <w:pPr>
        <w:rPr>
          <w:del w:id="1296" w:author="Ellen Lehnert" w:date="2010-07-14T15:59:00Z"/>
          <w:b/>
        </w:rPr>
      </w:pPr>
      <w:del w:id="1297" w:author="Ellen Lehnert" w:date="2010-07-14T15:59:00Z">
        <w:r w:rsidRPr="00C71A1A" w:rsidDel="00497339">
          <w:rPr>
            <w:b/>
          </w:rPr>
          <w:delText xml:space="preserve">To </w:delText>
        </w:r>
        <w:r w:rsidRPr="00C71A1A" w:rsidDel="00497339">
          <w:rPr>
            <w:b/>
          </w:rPr>
          <w:delText xml:space="preserve">reveal </w:delText>
        </w:r>
      </w:del>
      <w:ins w:id="1298" w:author="Heather Perreaux" w:date="2010-05-14T15:33:00Z">
        <w:del w:id="1299" w:author="Ellen Lehnert" w:date="2010-07-14T15:59:00Z">
          <w:r w:rsidR="00D87097" w:rsidDel="00497339">
            <w:rPr>
              <w:b/>
            </w:rPr>
            <w:delText>display</w:delText>
          </w:r>
          <w:r w:rsidR="00D87097" w:rsidRPr="00C71A1A" w:rsidDel="00497339">
            <w:rPr>
              <w:b/>
            </w:rPr>
            <w:delText xml:space="preserve"> </w:delText>
          </w:r>
        </w:del>
      </w:ins>
      <w:del w:id="1300" w:author="Ellen Lehnert" w:date="2010-07-14T15:59:00Z">
        <w:r w:rsidRPr="00C71A1A" w:rsidDel="00497339">
          <w:rPr>
            <w:b/>
          </w:rPr>
          <w:delText>the</w:delText>
        </w:r>
        <w:commentRangeStart w:id="1301"/>
        <w:r w:rsidRPr="00C71A1A" w:rsidDel="00497339">
          <w:rPr>
            <w:b/>
          </w:rPr>
          <w:delText xml:space="preserve"> Move Tasks</w:delText>
        </w:r>
        <w:commentRangeEnd w:id="1301"/>
        <w:r w:rsidR="00D87097" w:rsidDel="00497339">
          <w:rPr>
            <w:rStyle w:val="CommentReference"/>
          </w:rPr>
          <w:commentReference w:id="1301"/>
        </w:r>
        <w:r w:rsidRPr="00C71A1A" w:rsidDel="00497339">
          <w:rPr>
            <w:b/>
          </w:rPr>
          <w:delText xml:space="preserve"> box: </w:delText>
        </w:r>
      </w:del>
    </w:p>
    <w:p w:rsidR="00B2273F" w:rsidRPr="00C71A1A" w:rsidDel="00497339" w:rsidRDefault="00B2273F" w:rsidP="00C71A1A">
      <w:pPr>
        <w:pStyle w:val="ListParagraph"/>
        <w:numPr>
          <w:ilvl w:val="0"/>
          <w:numId w:val="31"/>
        </w:numPr>
        <w:rPr>
          <w:del w:id="1302" w:author="Ellen Lehnert" w:date="2010-07-14T15:59:00Z"/>
          <w:b/>
        </w:rPr>
      </w:pPr>
      <w:del w:id="1303" w:author="Ellen Lehnert" w:date="2010-07-14T15:59:00Z">
        <w:r w:rsidDel="00497339">
          <w:delText xml:space="preserve">Click on </w:delText>
        </w:r>
        <w:r w:rsidRPr="00C71A1A" w:rsidDel="00497339">
          <w:rPr>
            <w:b/>
          </w:rPr>
          <w:delText xml:space="preserve">Project </w:delText>
        </w:r>
        <w:r w:rsidRPr="00C71A1A" w:rsidDel="00497339">
          <w:rPr>
            <w:b/>
          </w:rPr>
          <w:sym w:font="Wingdings" w:char="F0E0"/>
        </w:r>
        <w:r w:rsidRPr="00C71A1A" w:rsidDel="00497339">
          <w:rPr>
            <w:b/>
          </w:rPr>
          <w:delText xml:space="preserve"> Move </w:delText>
        </w:r>
        <w:r w:rsidR="004E0F4B" w:rsidDel="00497339">
          <w:rPr>
            <w:b/>
          </w:rPr>
          <w:delText>Project</w:delText>
        </w:r>
      </w:del>
    </w:p>
    <w:p w:rsidR="00B2273F" w:rsidDel="00497339" w:rsidRDefault="00B2273F" w:rsidP="00C71A1A">
      <w:pPr>
        <w:pStyle w:val="ListParagraph"/>
        <w:numPr>
          <w:ilvl w:val="0"/>
          <w:numId w:val="31"/>
        </w:numPr>
        <w:rPr>
          <w:del w:id="1304" w:author="Ellen Lehnert" w:date="2010-07-14T15:59:00Z"/>
        </w:rPr>
      </w:pPr>
      <w:del w:id="1305" w:author="Ellen Lehnert" w:date="2010-07-14T15:59:00Z">
        <w:r w:rsidDel="00497339">
          <w:delText>Enter the new project start date</w:delText>
        </w:r>
      </w:del>
    </w:p>
    <w:p w:rsidR="00B2273F" w:rsidDel="00497339" w:rsidRDefault="00B2273F" w:rsidP="00C71A1A">
      <w:pPr>
        <w:pStyle w:val="ListParagraph"/>
        <w:numPr>
          <w:ilvl w:val="0"/>
          <w:numId w:val="31"/>
        </w:numPr>
        <w:rPr>
          <w:del w:id="1306" w:author="Ellen Lehnert" w:date="2010-07-14T15:59:00Z"/>
        </w:rPr>
      </w:pPr>
      <w:del w:id="1307" w:author="Ellen Lehnert" w:date="2010-07-14T15:59:00Z">
        <w:r w:rsidDel="00497339">
          <w:delText>Optionally select to reset deadline values</w:delText>
        </w:r>
      </w:del>
    </w:p>
    <w:p w:rsidR="00B2273F" w:rsidDel="00497339" w:rsidRDefault="00B2273F" w:rsidP="00C71A1A">
      <w:pPr>
        <w:pStyle w:val="ListParagraph"/>
        <w:numPr>
          <w:ilvl w:val="0"/>
          <w:numId w:val="31"/>
        </w:numPr>
        <w:rPr>
          <w:del w:id="1308" w:author="Ellen Lehnert" w:date="2010-07-14T15:59:00Z"/>
        </w:rPr>
      </w:pPr>
      <w:del w:id="1309" w:author="Ellen Lehnert" w:date="2010-07-14T15:59:00Z">
        <w:r w:rsidDel="00497339">
          <w:delText>Click</w:delText>
        </w:r>
        <w:commentRangeStart w:id="1310"/>
        <w:commentRangeStart w:id="1311"/>
        <w:r w:rsidDel="00497339">
          <w:delText xml:space="preserve"> </w:delText>
        </w:r>
        <w:r w:rsidRPr="00C71A1A" w:rsidDel="00497339">
          <w:rPr>
            <w:b/>
          </w:rPr>
          <w:delText>OK</w:delText>
        </w:r>
        <w:commentRangeEnd w:id="1310"/>
        <w:r w:rsidR="001501CD" w:rsidDel="00497339">
          <w:rPr>
            <w:rStyle w:val="CommentReference"/>
          </w:rPr>
          <w:commentReference w:id="1310"/>
        </w:r>
        <w:commentRangeEnd w:id="1311"/>
        <w:r w:rsidR="00091640" w:rsidDel="00497339">
          <w:rPr>
            <w:rStyle w:val="CommentReference"/>
          </w:rPr>
          <w:commentReference w:id="1311"/>
        </w:r>
      </w:del>
    </w:p>
    <w:p w:rsidR="00535681" w:rsidDel="00497339" w:rsidRDefault="00535681" w:rsidP="00535681">
      <w:pPr>
        <w:rPr>
          <w:del w:id="1312" w:author="Ellen Lehnert" w:date="2010-07-14T15:59:00Z"/>
        </w:rPr>
      </w:pPr>
    </w:p>
    <w:p w:rsidR="00B2273F" w:rsidRPr="00535681" w:rsidDel="00497339" w:rsidRDefault="00B2273F" w:rsidP="00C71A1A">
      <w:pPr>
        <w:pStyle w:val="Art"/>
        <w:jc w:val="center"/>
        <w:rPr>
          <w:del w:id="1313" w:author="Ellen Lehnert" w:date="2010-07-14T15:59:00Z"/>
        </w:rPr>
      </w:pPr>
      <w:del w:id="1314" w:author="Ellen Lehnert" w:date="2010-07-14T15:59:00Z">
        <w:r w:rsidRPr="00C71A1A" w:rsidDel="00497339">
          <w:rPr>
            <w:noProof/>
          </w:rPr>
          <w:drawing>
            <wp:inline distT="0" distB="0" distL="0" distR="0">
              <wp:extent cx="3302635" cy="1494155"/>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cstate="print"/>
                      <a:srcRect/>
                      <a:stretch>
                        <a:fillRect/>
                      </a:stretch>
                    </pic:blipFill>
                    <pic:spPr bwMode="auto">
                      <a:xfrm>
                        <a:off x="0" y="0"/>
                        <a:ext cx="3302635" cy="1494155"/>
                      </a:xfrm>
                      <a:prstGeom prst="rect">
                        <a:avLst/>
                      </a:prstGeom>
                      <a:noFill/>
                      <a:ln w="9525">
                        <a:noFill/>
                        <a:miter lim="800000"/>
                        <a:headEnd/>
                        <a:tailEnd/>
                      </a:ln>
                    </pic:spPr>
                  </pic:pic>
                </a:graphicData>
              </a:graphic>
            </wp:inline>
          </w:drawing>
        </w:r>
      </w:del>
    </w:p>
    <w:p w:rsidR="00245ACE" w:rsidRDefault="00245ACE" w:rsidP="00245ACE">
      <w:pPr>
        <w:pStyle w:val="Pb"/>
        <w:framePr w:wrap="around"/>
      </w:pPr>
    </w:p>
    <w:p w:rsidR="00925671" w:rsidRDefault="00925671" w:rsidP="00224F2A">
      <w:pPr>
        <w:pStyle w:val="Heading2"/>
      </w:pPr>
      <w:bookmarkStart w:id="1315" w:name="_Toc266903280"/>
      <w:r>
        <w:t xml:space="preserve">Practice: </w:t>
      </w:r>
      <w:r w:rsidR="00E7341E" w:rsidRPr="00E7341E">
        <w:t xml:space="preserve">Working with </w:t>
      </w:r>
      <w:r w:rsidR="00026E03">
        <w:t>Advanced Tasks</w:t>
      </w:r>
      <w:bookmarkEnd w:id="1315"/>
    </w:p>
    <w:p w:rsidR="00925671" w:rsidRDefault="0061428A" w:rsidP="00925671">
      <w:pPr>
        <w:pStyle w:val="FormatPPT"/>
      </w:pPr>
      <w:r>
        <w:drawing>
          <wp:inline distT="0" distB="0" distL="0" distR="0">
            <wp:extent cx="3657600" cy="2294255"/>
            <wp:effectExtent l="0" t="0" r="0" b="0"/>
            <wp:docPr id="30"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In this practice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exercise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2845A4">
        <w:tc>
          <w:tcPr>
            <w:tcW w:w="2340" w:type="dxa"/>
          </w:tcPr>
          <w:p w:rsidR="00925671" w:rsidRPr="00245ACE" w:rsidRDefault="00925671" w:rsidP="002845A4">
            <w:pPr>
              <w:pStyle w:val="LabTabelHeaderFirst"/>
              <w:rPr>
                <w:i/>
                <w:color w:val="00B050"/>
              </w:rPr>
            </w:pPr>
            <w:r w:rsidRPr="00245ACE">
              <w:rPr>
                <w:i/>
                <w:color w:val="00B050"/>
              </w:rPr>
              <w:t>Setting</w:t>
            </w:r>
          </w:p>
        </w:tc>
        <w:tc>
          <w:tcPr>
            <w:tcW w:w="5490" w:type="dxa"/>
          </w:tcPr>
          <w:p w:rsidR="00925671" w:rsidRPr="00245ACE" w:rsidRDefault="00925671" w:rsidP="002845A4">
            <w:pPr>
              <w:pStyle w:val="LabTableHeader"/>
              <w:rPr>
                <w:i/>
                <w:color w:val="00B050"/>
              </w:rPr>
            </w:pPr>
            <w:r w:rsidRPr="00245ACE">
              <w:rPr>
                <w:i/>
                <w:color w:val="00B050"/>
              </w:rPr>
              <w:t>Perform the following:</w:t>
            </w:r>
          </w:p>
        </w:tc>
      </w:tr>
      <w:tr w:rsidR="00925671" w:rsidRPr="00245ACE" w:rsidTr="002845A4">
        <w:tc>
          <w:tcPr>
            <w:tcW w:w="7830" w:type="dxa"/>
            <w:gridSpan w:val="2"/>
          </w:tcPr>
          <w:p w:rsidR="00925671" w:rsidRPr="00245ACE" w:rsidRDefault="00925671" w:rsidP="002845A4">
            <w:pPr>
              <w:pStyle w:val="Tr"/>
              <w:ind w:left="-90"/>
              <w:rPr>
                <w:i/>
                <w:color w:val="00B050"/>
                <w:szCs w:val="21"/>
              </w:rPr>
            </w:pPr>
          </w:p>
        </w:tc>
      </w:tr>
      <w:tr w:rsidR="00925671" w:rsidRPr="00245ACE" w:rsidTr="002845A4">
        <w:tc>
          <w:tcPr>
            <w:tcW w:w="2340" w:type="dxa"/>
          </w:tcPr>
          <w:p w:rsidR="00925671" w:rsidRPr="00245ACE" w:rsidRDefault="00925671" w:rsidP="002845A4">
            <w:pPr>
              <w:pStyle w:val="LabTableContentFirst"/>
              <w:rPr>
                <w:i/>
                <w:color w:val="00B050"/>
              </w:rPr>
            </w:pPr>
            <w:r w:rsidRPr="00245ACE">
              <w:rPr>
                <w:i/>
                <w:color w:val="00B050"/>
              </w:rPr>
              <w:t>Account Name</w:t>
            </w:r>
          </w:p>
        </w:tc>
        <w:tc>
          <w:tcPr>
            <w:tcW w:w="5490" w:type="dxa"/>
          </w:tcPr>
          <w:p w:rsidR="00925671" w:rsidRPr="00245ACE" w:rsidRDefault="00925671" w:rsidP="002845A4">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2845A4">
        <w:tc>
          <w:tcPr>
            <w:tcW w:w="2340" w:type="dxa"/>
          </w:tcPr>
          <w:p w:rsidR="00925671" w:rsidRPr="00245ACE" w:rsidRDefault="00925671" w:rsidP="002845A4">
            <w:pPr>
              <w:pStyle w:val="LabTableContentFirst"/>
              <w:rPr>
                <w:i/>
                <w:color w:val="00B050"/>
              </w:rPr>
            </w:pPr>
            <w:r w:rsidRPr="00245ACE">
              <w:rPr>
                <w:i/>
                <w:color w:val="00B050"/>
              </w:rPr>
              <w:t>Project Server URL</w:t>
            </w:r>
          </w:p>
        </w:tc>
        <w:tc>
          <w:tcPr>
            <w:tcW w:w="5490" w:type="dxa"/>
          </w:tcPr>
          <w:p w:rsidR="00925671" w:rsidRPr="00245ACE" w:rsidRDefault="00925671" w:rsidP="002845A4">
            <w:pPr>
              <w:pStyle w:val="LabTableContent"/>
              <w:rPr>
                <w:i/>
                <w:color w:val="00B050"/>
              </w:rPr>
            </w:pPr>
            <w:r w:rsidRPr="00245ACE">
              <w:rPr>
                <w:i/>
                <w:color w:val="00B050"/>
              </w:rPr>
              <w:t xml:space="preserve">Type </w:t>
            </w:r>
            <w:r w:rsidRPr="00245ACE">
              <w:rPr>
                <w:b/>
                <w:i/>
                <w:color w:val="00B050"/>
              </w:rPr>
              <w:t>http://epm/pwa</w:t>
            </w:r>
          </w:p>
        </w:tc>
      </w:tr>
      <w:tr w:rsidR="00925671" w:rsidRPr="00245ACE" w:rsidTr="002845A4">
        <w:tc>
          <w:tcPr>
            <w:tcW w:w="2340" w:type="dxa"/>
          </w:tcPr>
          <w:p w:rsidR="00925671" w:rsidRPr="00245ACE" w:rsidRDefault="00925671" w:rsidP="002845A4">
            <w:pPr>
              <w:pStyle w:val="LabTableContentFirst"/>
              <w:rPr>
                <w:i/>
                <w:color w:val="00B050"/>
              </w:rPr>
            </w:pPr>
            <w:r w:rsidRPr="00245ACE">
              <w:rPr>
                <w:i/>
                <w:color w:val="00B050"/>
              </w:rPr>
              <w:t>When connecting</w:t>
            </w:r>
          </w:p>
        </w:tc>
        <w:tc>
          <w:tcPr>
            <w:tcW w:w="5490" w:type="dxa"/>
          </w:tcPr>
          <w:p w:rsidR="00925671" w:rsidRPr="00245ACE" w:rsidRDefault="00925671" w:rsidP="002845A4">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2845A4">
        <w:tc>
          <w:tcPr>
            <w:tcW w:w="2340" w:type="dxa"/>
          </w:tcPr>
          <w:p w:rsidR="00925671" w:rsidRPr="00245ACE" w:rsidRDefault="00925671" w:rsidP="002845A4">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2845A4">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1A6220" w:rsidRDefault="00F4796D" w:rsidP="00F4796D">
      <w:pPr>
        <w:pStyle w:val="Heading1"/>
      </w:pPr>
      <w:bookmarkStart w:id="1316" w:name="_Toc235254631"/>
      <w:bookmarkStart w:id="1317" w:name="_Toc266903281"/>
      <w:r>
        <w:t>Summary</w:t>
      </w:r>
      <w:bookmarkEnd w:id="1316"/>
      <w:bookmarkEnd w:id="1317"/>
    </w:p>
    <w:p w:rsidR="001A6220" w:rsidRDefault="0061428A" w:rsidP="001A6220">
      <w:pPr>
        <w:pStyle w:val="FormatPPT"/>
      </w:pPr>
      <w:r>
        <w:drawing>
          <wp:inline distT="0" distB="0" distL="0" distR="0">
            <wp:extent cx="3657600" cy="2294255"/>
            <wp:effectExtent l="0" t="0" r="0" b="0"/>
            <wp:docPr id="28"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6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57600" cy="229425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117BE1" w:rsidRPr="008A65A3" w:rsidRDefault="008A65A3" w:rsidP="00117BE1">
      <w:r w:rsidRPr="00C71A1A">
        <w:t xml:space="preserve">Once </w:t>
      </w:r>
      <w:del w:id="1318" w:author="Heather Perreaux" w:date="2010-05-14T15:37:00Z">
        <w:r w:rsidRPr="00C71A1A" w:rsidDel="00091640">
          <w:delText xml:space="preserve">a project schedule is </w:delText>
        </w:r>
      </w:del>
      <w:r w:rsidRPr="00C71A1A">
        <w:t xml:space="preserve">created, </w:t>
      </w:r>
      <w:ins w:id="1319" w:author="Heather Perreaux" w:date="2010-05-14T15:37:00Z">
        <w:r w:rsidR="00091640">
          <w:t xml:space="preserve">the project schedule </w:t>
        </w:r>
      </w:ins>
      <w:del w:id="1320" w:author="Heather Perreaux" w:date="2010-05-14T15:37:00Z">
        <w:r w:rsidRPr="00C71A1A" w:rsidDel="00091640">
          <w:delText xml:space="preserve">it </w:delText>
        </w:r>
      </w:del>
      <w:r w:rsidRPr="00C71A1A">
        <w:t xml:space="preserve">must be </w:t>
      </w:r>
      <w:del w:id="1321" w:author="Heather Perreaux" w:date="2010-05-14T15:38:00Z">
        <w:r w:rsidRPr="00C71A1A" w:rsidDel="00091640">
          <w:delText>fine</w:delText>
        </w:r>
      </w:del>
      <w:del w:id="1322" w:author="Heather Perreaux" w:date="2010-05-14T15:36:00Z">
        <w:r w:rsidRPr="00C71A1A" w:rsidDel="00091640">
          <w:delText xml:space="preserve"> </w:delText>
        </w:r>
      </w:del>
      <w:del w:id="1323" w:author="Heather Perreaux" w:date="2010-05-14T15:38:00Z">
        <w:r w:rsidRPr="00C71A1A" w:rsidDel="00091640">
          <w:delText>tuned</w:delText>
        </w:r>
      </w:del>
      <w:ins w:id="1324" w:author="Heather Perreaux" w:date="2010-05-14T15:38:00Z">
        <w:r w:rsidR="00091640">
          <w:t xml:space="preserve">refined and </w:t>
        </w:r>
        <w:del w:id="1325" w:author="Ellen Lehnert" w:date="2010-07-14T20:38:00Z">
          <w:r w:rsidR="00091640" w:rsidDel="00C63C6E">
            <w:delText>tweaked</w:delText>
          </w:r>
        </w:del>
      </w:ins>
      <w:ins w:id="1326" w:author="Ellen Lehnert" w:date="2010-07-14T20:38:00Z">
        <w:r w:rsidR="00C63C6E">
          <w:t>adjusted</w:t>
        </w:r>
      </w:ins>
      <w:r w:rsidRPr="00C71A1A">
        <w:t xml:space="preserve"> </w:t>
      </w:r>
      <w:r>
        <w:t xml:space="preserve">to </w:t>
      </w:r>
      <w:ins w:id="1327" w:author="Heather Perreaux" w:date="2010-05-14T15:37:00Z">
        <w:r w:rsidR="00091640">
          <w:t xml:space="preserve">bring </w:t>
        </w:r>
        <w:del w:id="1328" w:author="Ellen Lehnert" w:date="2010-07-14T20:38:00Z">
          <w:r w:rsidR="00091640" w:rsidDel="00C63C6E">
            <w:delText>it</w:delText>
          </w:r>
        </w:del>
      </w:ins>
      <w:ins w:id="1329" w:author="Ellen Lehnert" w:date="2010-07-14T20:38:00Z">
        <w:r w:rsidR="00C63C6E">
          <w:t>the schedule</w:t>
        </w:r>
      </w:ins>
      <w:ins w:id="1330" w:author="Heather Perreaux" w:date="2010-05-14T15:37:00Z">
        <w:r w:rsidR="00091640">
          <w:t xml:space="preserve"> into a realistic and workable timeline.</w:t>
        </w:r>
      </w:ins>
      <w:del w:id="1331" w:author="Heather Perreaux" w:date="2010-05-14T15:38:00Z">
        <w:r w:rsidDel="00091640">
          <w:delText>help shape into a workable project schedule.</w:delText>
        </w:r>
      </w:del>
      <w:r>
        <w:t xml:space="preserve">  This module </w:t>
      </w:r>
      <w:del w:id="1332" w:author="Ellen Lehnert" w:date="2010-07-14T20:38:00Z">
        <w:r w:rsidDel="00C63C6E">
          <w:delText>gave you</w:delText>
        </w:r>
      </w:del>
      <w:ins w:id="1333" w:author="Ellen Lehnert" w:date="2010-07-14T20:38:00Z">
        <w:r w:rsidR="00C63C6E">
          <w:t>described</w:t>
        </w:r>
      </w:ins>
      <w:r>
        <w:t xml:space="preserve"> some of the tools </w:t>
      </w:r>
      <w:ins w:id="1334" w:author="Ellen Lehnert" w:date="2010-07-14T20:38:00Z">
        <w:r w:rsidR="00C63C6E">
          <w:t xml:space="preserve">in Project 2010 </w:t>
        </w:r>
      </w:ins>
      <w:r>
        <w:t xml:space="preserve">to help tailor a </w:t>
      </w:r>
      <w:ins w:id="1335" w:author="Ellen Lehnert" w:date="2010-07-14T20:38:00Z">
        <w:r w:rsidR="00C63C6E">
          <w:t xml:space="preserve">project </w:t>
        </w:r>
      </w:ins>
      <w:r>
        <w:t xml:space="preserve">schedule to your needs. </w:t>
      </w:r>
    </w:p>
    <w:p w:rsidR="008A65A3" w:rsidDel="00C63C6E" w:rsidRDefault="008A65A3" w:rsidP="00117BE1">
      <w:pPr>
        <w:rPr>
          <w:del w:id="1336" w:author="Ellen Lehnert" w:date="2010-07-14T20:38:00Z"/>
        </w:rPr>
      </w:pPr>
    </w:p>
    <w:p w:rsidR="008A65A3" w:rsidRDefault="008A65A3" w:rsidP="00117BE1">
      <w:r>
        <w:t xml:space="preserve">In this module we discussed: </w:t>
      </w:r>
    </w:p>
    <w:p w:rsidR="008A65A3" w:rsidRDefault="008A65A3" w:rsidP="00C71A1A">
      <w:pPr>
        <w:pStyle w:val="ListParagraph"/>
        <w:numPr>
          <w:ilvl w:val="0"/>
          <w:numId w:val="35"/>
        </w:numPr>
      </w:pPr>
      <w:r>
        <w:t>Project constraints</w:t>
      </w:r>
    </w:p>
    <w:p w:rsidR="008A65A3" w:rsidRDefault="008A65A3" w:rsidP="00C71A1A">
      <w:pPr>
        <w:pStyle w:val="ListParagraph"/>
        <w:numPr>
          <w:ilvl w:val="0"/>
          <w:numId w:val="35"/>
        </w:numPr>
      </w:pPr>
      <w:r>
        <w:t>Project deadlines</w:t>
      </w:r>
    </w:p>
    <w:p w:rsidR="008A65A3" w:rsidRDefault="008A65A3" w:rsidP="00C71A1A">
      <w:pPr>
        <w:pStyle w:val="ListParagraph"/>
        <w:numPr>
          <w:ilvl w:val="0"/>
          <w:numId w:val="35"/>
        </w:numPr>
      </w:pPr>
      <w:r>
        <w:t>Notes</w:t>
      </w:r>
    </w:p>
    <w:p w:rsidR="008A65A3" w:rsidRDefault="008A65A3" w:rsidP="00C71A1A">
      <w:pPr>
        <w:pStyle w:val="ListParagraph"/>
        <w:numPr>
          <w:ilvl w:val="0"/>
          <w:numId w:val="35"/>
        </w:numPr>
      </w:pPr>
      <w:r>
        <w:t>Task Inspector</w:t>
      </w:r>
    </w:p>
    <w:p w:rsidR="008A65A3" w:rsidRDefault="008A65A3" w:rsidP="00C71A1A">
      <w:pPr>
        <w:pStyle w:val="ListParagraph"/>
        <w:numPr>
          <w:ilvl w:val="0"/>
          <w:numId w:val="35"/>
        </w:numPr>
      </w:pPr>
      <w:r>
        <w:t>Task Calendars</w:t>
      </w:r>
    </w:p>
    <w:p w:rsidR="008A65A3" w:rsidRDefault="008A65A3" w:rsidP="00C71A1A">
      <w:pPr>
        <w:pStyle w:val="ListParagraph"/>
        <w:numPr>
          <w:ilvl w:val="0"/>
          <w:numId w:val="35"/>
        </w:numPr>
      </w:pPr>
      <w:r>
        <w:t>Task form views</w:t>
      </w:r>
    </w:p>
    <w:p w:rsidR="008A65A3" w:rsidRDefault="008A65A3" w:rsidP="00C71A1A">
      <w:pPr>
        <w:pStyle w:val="ListParagraph"/>
        <w:numPr>
          <w:ilvl w:val="0"/>
          <w:numId w:val="35"/>
        </w:numPr>
      </w:pPr>
      <w:r>
        <w:t>Split tasks</w:t>
      </w:r>
    </w:p>
    <w:p w:rsidR="008A65A3" w:rsidRDefault="008A65A3" w:rsidP="00C71A1A">
      <w:pPr>
        <w:pStyle w:val="ListParagraph"/>
        <w:numPr>
          <w:ilvl w:val="0"/>
          <w:numId w:val="35"/>
        </w:numPr>
      </w:pPr>
      <w:r>
        <w:t>Changing a project start date</w:t>
      </w:r>
    </w:p>
    <w:p w:rsidR="008A65A3" w:rsidRDefault="008A65A3" w:rsidP="00117BE1"/>
    <w:p w:rsidR="008A65A3" w:rsidRDefault="008A65A3" w:rsidP="00117BE1"/>
    <w:p w:rsidR="00572CD1" w:rsidRDefault="00572CD1" w:rsidP="00117BE1">
      <w:bookmarkStart w:id="1337" w:name="_GoBack"/>
      <w:bookmarkEnd w:id="1337"/>
    </w:p>
    <w:sectPr w:rsidR="00572CD1" w:rsidSect="00FB76A2">
      <w:headerReference w:type="even" r:id="rId66"/>
      <w:headerReference w:type="first" r:id="rId67"/>
      <w:footerReference w:type="first" r:id="rId68"/>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6" w:author="Ellen Lehnert" w:date="2010-07-13T22:02:00Z" w:initials="ERL">
    <w:p w:rsidR="00277C6E" w:rsidRDefault="00277C6E">
      <w:pPr>
        <w:pStyle w:val="CommentText"/>
      </w:pPr>
      <w:r>
        <w:rPr>
          <w:rStyle w:val="CommentReference"/>
        </w:rPr>
        <w:annotationRef/>
      </w:r>
      <w:r>
        <w:t xml:space="preserve">Let’s discuss this section.  The word constraints is throwing you.  “Constraint dates” is a better term.  I am trying to say the dates is all you get and the other constraints are your problem – the software knows nothing about the rest. </w:t>
      </w:r>
    </w:p>
  </w:comment>
  <w:comment w:id="221" w:author="Heather Perreaux" w:date="2010-07-13T22:02:00Z" w:initials="HP">
    <w:p w:rsidR="004B5214" w:rsidRDefault="004B5214">
      <w:pPr>
        <w:pStyle w:val="CommentText"/>
      </w:pPr>
      <w:r>
        <w:rPr>
          <w:rStyle w:val="CommentReference"/>
        </w:rPr>
        <w:annotationRef/>
      </w:r>
      <w:r>
        <w:t xml:space="preserve">This doesn’t seem to fit well in here as the Topic is “What are Constraints”  </w:t>
      </w:r>
    </w:p>
    <w:p w:rsidR="004B5214" w:rsidRDefault="004B5214">
      <w:pPr>
        <w:pStyle w:val="CommentText"/>
      </w:pPr>
    </w:p>
    <w:p w:rsidR="004B5214" w:rsidRDefault="004B5214">
      <w:pPr>
        <w:pStyle w:val="CommentText"/>
      </w:pPr>
      <w:r>
        <w:t>It gets into the weeds too early and really doesn’t add significant value at this point.</w:t>
      </w:r>
    </w:p>
  </w:comment>
  <w:comment w:id="437" w:author="Heather Perreaux" w:date="2010-07-13T22:02:00Z" w:initials="HP">
    <w:p w:rsidR="004B5214" w:rsidRDefault="004B5214">
      <w:pPr>
        <w:pStyle w:val="CommentText"/>
      </w:pPr>
      <w:r>
        <w:rPr>
          <w:rStyle w:val="CommentReference"/>
        </w:rPr>
        <w:annotationRef/>
      </w:r>
      <w:r>
        <w:t>Have you mentioned anywhere in previous mods that pressing F9 will recalculate the duration while in Manual Mode?</w:t>
      </w:r>
    </w:p>
  </w:comment>
  <w:comment w:id="438" w:author="Ellen Lehnert" w:date="2010-07-13T22:02:00Z" w:initials="ERL">
    <w:p w:rsidR="00917741" w:rsidRDefault="00917741">
      <w:pPr>
        <w:pStyle w:val="CommentText"/>
      </w:pPr>
      <w:r>
        <w:rPr>
          <w:rStyle w:val="CommentReference"/>
        </w:rPr>
        <w:annotationRef/>
      </w:r>
      <w:r>
        <w:t>F9 would not apply here</w:t>
      </w:r>
    </w:p>
  </w:comment>
  <w:comment w:id="443" w:author="Heather Perreaux" w:date="2010-07-13T22:02:00Z" w:initials="HP">
    <w:p w:rsidR="004B5214" w:rsidRDefault="004B5214">
      <w:pPr>
        <w:pStyle w:val="CommentText"/>
      </w:pPr>
      <w:r>
        <w:rPr>
          <w:rStyle w:val="CommentReference"/>
        </w:rPr>
        <w:annotationRef/>
      </w:r>
      <w:r>
        <w:t>Where is this option found?</w:t>
      </w:r>
    </w:p>
  </w:comment>
  <w:comment w:id="597" w:author="Ellen Lehnert" w:date="2010-07-13T22:02:00Z" w:initials="ERL">
    <w:p w:rsidR="00796520" w:rsidRDefault="00796520">
      <w:pPr>
        <w:pStyle w:val="CommentText"/>
      </w:pPr>
      <w:r>
        <w:rPr>
          <w:rStyle w:val="CommentReference"/>
        </w:rPr>
        <w:annotationRef/>
      </w:r>
      <w:r>
        <w:t xml:space="preserve">Some of the tables will not contain the indicator column but it could be inserted any place.   For example, look at the screen shot above – it is missing. </w:t>
      </w:r>
    </w:p>
  </w:comment>
  <w:comment w:id="593" w:author="Heather Perreaux" w:date="2010-07-13T22:02:00Z" w:initials="HP">
    <w:p w:rsidR="004B5214" w:rsidRDefault="004B5214">
      <w:pPr>
        <w:pStyle w:val="CommentText"/>
      </w:pPr>
      <w:r>
        <w:rPr>
          <w:rStyle w:val="CommentReference"/>
        </w:rPr>
        <w:annotationRef/>
      </w:r>
      <w:r>
        <w:t>The indicator column is in view by default.  The user has the option to hide it.</w:t>
      </w:r>
    </w:p>
  </w:comment>
  <w:comment w:id="619" w:author="Heather Perreaux" w:date="2010-07-13T22:02:00Z" w:initials="HP">
    <w:p w:rsidR="004B5214" w:rsidRDefault="004B5214">
      <w:pPr>
        <w:pStyle w:val="CommentText"/>
      </w:pPr>
      <w:r>
        <w:rPr>
          <w:rStyle w:val="CommentReference"/>
        </w:rPr>
        <w:annotationRef/>
      </w:r>
      <w:r>
        <w:t>Doesn't make sense</w:t>
      </w:r>
    </w:p>
  </w:comment>
  <w:comment w:id="626" w:author="Ellen Lehnert" w:date="2010-07-13T22:02:00Z" w:initials="ERL">
    <w:p w:rsidR="00796520" w:rsidRDefault="00796520">
      <w:pPr>
        <w:pStyle w:val="CommentText"/>
      </w:pPr>
      <w:r>
        <w:rPr>
          <w:rStyle w:val="CommentReference"/>
        </w:rPr>
        <w:annotationRef/>
      </w:r>
      <w:r>
        <w:t xml:space="preserve">Better? </w:t>
      </w:r>
    </w:p>
  </w:comment>
  <w:comment w:id="789" w:author="Heather Perreaux" w:date="2010-07-13T22:02:00Z" w:initials="HP">
    <w:p w:rsidR="004B5214" w:rsidRDefault="004B5214">
      <w:pPr>
        <w:pStyle w:val="CommentText"/>
      </w:pPr>
      <w:r>
        <w:rPr>
          <w:rStyle w:val="CommentReference"/>
        </w:rPr>
        <w:annotationRef/>
      </w:r>
      <w:proofErr w:type="gramStart"/>
      <w:r>
        <w:t>repetitive</w:t>
      </w:r>
      <w:proofErr w:type="gramEnd"/>
    </w:p>
  </w:comment>
  <w:comment w:id="840" w:author="Heather Perreaux" w:date="2010-07-13T22:02:00Z" w:initials="HP">
    <w:p w:rsidR="004B5214" w:rsidRDefault="004B5214">
      <w:pPr>
        <w:pStyle w:val="CommentText"/>
      </w:pPr>
      <w:r>
        <w:rPr>
          <w:rStyle w:val="CommentReference"/>
        </w:rPr>
        <w:annotationRef/>
      </w:r>
      <w:proofErr w:type="gramStart"/>
      <w:r>
        <w:t>because</w:t>
      </w:r>
      <w:proofErr w:type="gramEnd"/>
      <w:r>
        <w:t xml:space="preserve"> . . . .</w:t>
      </w:r>
    </w:p>
  </w:comment>
  <w:comment w:id="861" w:author="Heather Perreaux" w:date="2010-07-13T22:02:00Z" w:initials="HP">
    <w:p w:rsidR="004B5214" w:rsidRDefault="004B5214">
      <w:pPr>
        <w:pStyle w:val="CommentText"/>
      </w:pPr>
      <w:r>
        <w:rPr>
          <w:rStyle w:val="CommentReference"/>
        </w:rPr>
        <w:annotationRef/>
      </w:r>
      <w:r>
        <w:t xml:space="preserve">5/1/12 is highlighted here but I’m not getting the significance of it.  It seems to me that the two dates noted (4/25/12 &amp; 4/24/12) should be highlighted.  </w:t>
      </w:r>
    </w:p>
    <w:p w:rsidR="004B5214" w:rsidRDefault="004B5214">
      <w:pPr>
        <w:pStyle w:val="CommentText"/>
      </w:pPr>
    </w:p>
    <w:p w:rsidR="004B5214" w:rsidRDefault="004B5214">
      <w:pPr>
        <w:pStyle w:val="CommentText"/>
      </w:pPr>
      <w:r>
        <w:t xml:space="preserve">Maybe I’m just not understanding.  </w:t>
      </w:r>
    </w:p>
    <w:p w:rsidR="004B5214" w:rsidRDefault="004B5214">
      <w:pPr>
        <w:pStyle w:val="CommentText"/>
      </w:pPr>
    </w:p>
    <w:p w:rsidR="004B5214" w:rsidRDefault="004B5214">
      <w:pPr>
        <w:pStyle w:val="CommentText"/>
      </w:pPr>
      <w:r>
        <w:t>Maybe the constraint type needs to be mentioned.  I really don’t know.  I’m not able to connect the dots between what I’m reading and the diagram.</w:t>
      </w:r>
    </w:p>
  </w:comment>
  <w:comment w:id="873" w:author="Heather Perreaux" w:date="2010-07-13T22:02:00Z" w:initials="HP">
    <w:p w:rsidR="004B5214" w:rsidRDefault="004B5214">
      <w:pPr>
        <w:pStyle w:val="CommentText"/>
      </w:pPr>
      <w:r>
        <w:rPr>
          <w:rStyle w:val="CommentReference"/>
        </w:rPr>
        <w:annotationRef/>
      </w:r>
      <w:r>
        <w:t>I don’t think these should be mentioned unless they’re going to be directly addressed.  For example:  what can I expect to happen if I pick “Switch to Auto Scheduled” or “Ignore Problems for This Task”</w:t>
      </w:r>
    </w:p>
  </w:comment>
  <w:comment w:id="885" w:author="Heather Perreaux" w:date="2010-07-13T22:02:00Z" w:initials="HP">
    <w:p w:rsidR="004B5214" w:rsidRDefault="004B5214">
      <w:pPr>
        <w:pStyle w:val="CommentText"/>
      </w:pPr>
      <w:r>
        <w:rPr>
          <w:rStyle w:val="CommentReference"/>
        </w:rPr>
        <w:annotationRef/>
      </w:r>
      <w:r>
        <w:t xml:space="preserve">Huh?  Needs </w:t>
      </w:r>
      <w:proofErr w:type="gramStart"/>
      <w:r>
        <w:t>to  be</w:t>
      </w:r>
      <w:proofErr w:type="gramEnd"/>
      <w:r>
        <w:t xml:space="preserve"> more specific  . . . click the Task tab?</w:t>
      </w:r>
    </w:p>
  </w:comment>
  <w:comment w:id="900" w:author="Heather Perreaux" w:date="2010-07-13T22:02:00Z" w:initials="HP">
    <w:p w:rsidR="004B5214" w:rsidRDefault="004B5214">
      <w:pPr>
        <w:pStyle w:val="CommentText"/>
      </w:pPr>
      <w:r>
        <w:rPr>
          <w:rStyle w:val="CommentReference"/>
        </w:rPr>
        <w:annotationRef/>
      </w:r>
      <w:r>
        <w:t>Nice bit of information, but adds no value.</w:t>
      </w:r>
    </w:p>
  </w:comment>
  <w:comment w:id="905" w:author="Heather Perreaux" w:date="2010-07-13T22:02:00Z" w:initials="HP">
    <w:p w:rsidR="004B5214" w:rsidRDefault="004B5214">
      <w:pPr>
        <w:pStyle w:val="CommentText"/>
      </w:pPr>
      <w:r>
        <w:rPr>
          <w:rStyle w:val="CommentReference"/>
        </w:rPr>
        <w:annotationRef/>
      </w:r>
      <w:proofErr w:type="gramStart"/>
      <w:r>
        <w:t>redundant</w:t>
      </w:r>
      <w:proofErr w:type="gramEnd"/>
    </w:p>
  </w:comment>
  <w:comment w:id="914" w:author="Heather Perreaux" w:date="2010-07-13T22:02:00Z" w:initials="HP">
    <w:p w:rsidR="004B5214" w:rsidRDefault="004B5214">
      <w:pPr>
        <w:pStyle w:val="CommentText"/>
      </w:pPr>
      <w:r>
        <w:rPr>
          <w:rStyle w:val="CommentReference"/>
        </w:rPr>
        <w:annotationRef/>
      </w:r>
      <w:r>
        <w:t>This should be broken up.   Show one view and explain what the user is looking at, THEN move on to the next view and point out the differences.   It’s going to be very difficult to reconcile what was read hear to what is shown further on.</w:t>
      </w:r>
    </w:p>
    <w:p w:rsidR="004B5214" w:rsidRDefault="004B5214">
      <w:pPr>
        <w:pStyle w:val="CommentText"/>
      </w:pPr>
    </w:p>
    <w:p w:rsidR="004B5214" w:rsidRDefault="004B5214">
      <w:pPr>
        <w:pStyle w:val="CommentText"/>
      </w:pPr>
      <w:r>
        <w:t>We need to probably talk about this whole section as it would take too long to discuss it here.  It feels disjointed and is not an easy read.</w:t>
      </w:r>
    </w:p>
  </w:comment>
  <w:comment w:id="939" w:author="Heather Perreaux" w:date="2010-07-13T22:02:00Z" w:initials="HP">
    <w:p w:rsidR="004B5214" w:rsidRDefault="004B5214">
      <w:pPr>
        <w:pStyle w:val="CommentText"/>
      </w:pPr>
      <w:r>
        <w:rPr>
          <w:rStyle w:val="CommentReference"/>
        </w:rPr>
        <w:annotationRef/>
      </w:r>
      <w:r>
        <w:t>Wouldn’t clicking the task column select all tasks?</w:t>
      </w:r>
    </w:p>
  </w:comment>
  <w:comment w:id="940" w:author="Heather Perreaux" w:date="2010-07-13T22:02:00Z" w:initials="HP">
    <w:p w:rsidR="004B5214" w:rsidRDefault="004B5214">
      <w:pPr>
        <w:pStyle w:val="CommentText"/>
      </w:pPr>
      <w:r>
        <w:rPr>
          <w:rStyle w:val="CommentReference"/>
        </w:rPr>
        <w:annotationRef/>
      </w:r>
      <w:r>
        <w:t>Same as previous</w:t>
      </w:r>
    </w:p>
  </w:comment>
  <w:comment w:id="941" w:author="Heather Perreaux" w:date="2010-07-13T22:02:00Z" w:initials="HP">
    <w:p w:rsidR="004B5214" w:rsidRDefault="004B5214">
      <w:pPr>
        <w:pStyle w:val="CommentText"/>
      </w:pPr>
      <w:r>
        <w:rPr>
          <w:rStyle w:val="CommentReference"/>
        </w:rPr>
        <w:annotationRef/>
      </w:r>
      <w:r>
        <w:t>Should this say Gantt chart view?</w:t>
      </w:r>
    </w:p>
  </w:comment>
  <w:comment w:id="944" w:author="Heather Perreaux" w:date="2010-07-13T22:02:00Z" w:initials="HP">
    <w:p w:rsidR="004B5214" w:rsidRDefault="004B5214">
      <w:pPr>
        <w:pStyle w:val="CommentText"/>
      </w:pPr>
      <w:r>
        <w:rPr>
          <w:rStyle w:val="CommentReference"/>
        </w:rPr>
        <w:annotationRef/>
      </w:r>
      <w:r>
        <w:t>Tell the reader how to open the note to read the whole thing.</w:t>
      </w:r>
    </w:p>
  </w:comment>
  <w:comment w:id="989" w:author="Heather Perreaux" w:date="2010-07-13T22:02:00Z" w:initials="HP">
    <w:p w:rsidR="004B5214" w:rsidRDefault="004B5214">
      <w:pPr>
        <w:pStyle w:val="CommentText"/>
      </w:pPr>
      <w:r>
        <w:rPr>
          <w:rStyle w:val="CommentReference"/>
        </w:rPr>
        <w:annotationRef/>
      </w:r>
      <w:r>
        <w:t>I’m not sure this is a good example because if there are shifts, then wouldn’t there be a shift calendar?</w:t>
      </w:r>
    </w:p>
  </w:comment>
  <w:comment w:id="998" w:author="Heather Perreaux" w:date="2010-07-13T22:02:00Z" w:initials="HP">
    <w:p w:rsidR="004B5214" w:rsidRDefault="004B5214">
      <w:pPr>
        <w:pStyle w:val="CommentText"/>
      </w:pPr>
      <w:r>
        <w:rPr>
          <w:rStyle w:val="CommentReference"/>
        </w:rPr>
        <w:annotationRef/>
      </w:r>
      <w:r>
        <w:t>Add a page reference</w:t>
      </w:r>
    </w:p>
  </w:comment>
  <w:comment w:id="1013" w:author="Heather Perreaux" w:date="2010-07-13T22:02:00Z" w:initials="HP">
    <w:p w:rsidR="004B5214" w:rsidRDefault="004B5214">
      <w:pPr>
        <w:pStyle w:val="CommentText"/>
      </w:pPr>
      <w:r>
        <w:rPr>
          <w:rStyle w:val="CommentReference"/>
        </w:rPr>
        <w:annotationRef/>
      </w:r>
      <w:r>
        <w:t>This needs to be beefed up and covered off on its own or dropped</w:t>
      </w:r>
    </w:p>
  </w:comment>
  <w:comment w:id="1022" w:author="Heather Perreaux" w:date="2010-07-13T22:02:00Z" w:initials="HP">
    <w:p w:rsidR="004B5214" w:rsidRDefault="004B5214">
      <w:pPr>
        <w:pStyle w:val="CommentText"/>
      </w:pPr>
      <w:r>
        <w:rPr>
          <w:rStyle w:val="CommentReference"/>
        </w:rPr>
        <w:annotationRef/>
      </w:r>
      <w:r>
        <w:t>Awkward wording</w:t>
      </w:r>
    </w:p>
  </w:comment>
  <w:comment w:id="1105" w:author="Heather Perreaux" w:date="2010-07-13T22:02:00Z" w:initials="HP">
    <w:p w:rsidR="009E4933" w:rsidRDefault="009E4933">
      <w:pPr>
        <w:pStyle w:val="CommentText"/>
      </w:pPr>
      <w:r>
        <w:rPr>
          <w:rStyle w:val="CommentReference"/>
        </w:rPr>
        <w:annotationRef/>
      </w:r>
      <w:r>
        <w:t>This is a behavior and not an example</w:t>
      </w:r>
    </w:p>
  </w:comment>
  <w:comment w:id="1116" w:author="Heather Perreaux" w:date="2010-07-13T22:02:00Z" w:initials="HP">
    <w:p w:rsidR="005916D3" w:rsidRDefault="005916D3">
      <w:pPr>
        <w:pStyle w:val="CommentText"/>
      </w:pPr>
      <w:r>
        <w:rPr>
          <w:rStyle w:val="CommentReference"/>
        </w:rPr>
        <w:annotationRef/>
      </w:r>
      <w:r>
        <w:t>This is really hard to follow and I’m confused</w:t>
      </w:r>
    </w:p>
  </w:comment>
  <w:comment w:id="1211" w:author="Heather Perreaux" w:date="2010-07-14T19:55:00Z" w:initials="HP">
    <w:p w:rsidR="00D21B9B" w:rsidRDefault="00D21B9B" w:rsidP="00D21B9B">
      <w:pPr>
        <w:pStyle w:val="CommentText"/>
      </w:pPr>
      <w:r>
        <w:rPr>
          <w:rStyle w:val="CommentReference"/>
        </w:rPr>
        <w:annotationRef/>
      </w:r>
      <w:r>
        <w:t>This is a behavior and not an example</w:t>
      </w:r>
    </w:p>
  </w:comment>
  <w:comment w:id="1263" w:author="Heather Perreaux" w:date="2010-07-13T22:02:00Z" w:initials="HP">
    <w:p w:rsidR="00DF1DFF" w:rsidRDefault="00DF1DFF">
      <w:pPr>
        <w:pStyle w:val="CommentText"/>
      </w:pPr>
      <w:r>
        <w:rPr>
          <w:rStyle w:val="CommentReference"/>
        </w:rPr>
        <w:annotationRef/>
      </w:r>
      <w:r>
        <w:t>This says several but only 2 are noted.</w:t>
      </w:r>
    </w:p>
  </w:comment>
  <w:comment w:id="1271" w:author="Heather Perreaux" w:date="2010-07-13T22:02:00Z" w:initials="HP">
    <w:p w:rsidR="00DF1DFF" w:rsidRDefault="00DF1DFF">
      <w:pPr>
        <w:pStyle w:val="CommentText"/>
      </w:pPr>
      <w:r>
        <w:rPr>
          <w:rStyle w:val="CommentReference"/>
        </w:rPr>
        <w:annotationRef/>
      </w:r>
      <w:r>
        <w:t>Why?</w:t>
      </w:r>
    </w:p>
  </w:comment>
  <w:comment w:id="1272" w:author="Heather Perreaux" w:date="2010-07-13T22:02:00Z" w:initials="HP">
    <w:p w:rsidR="00DF1DFF" w:rsidRDefault="00DF1DFF">
      <w:pPr>
        <w:pStyle w:val="CommentText"/>
      </w:pPr>
      <w:r>
        <w:rPr>
          <w:rStyle w:val="CommentReference"/>
        </w:rPr>
        <w:annotationRef/>
      </w:r>
      <w:r>
        <w:t>Add something that talks about how the software will handle constraints and deadlines if this method is used.</w:t>
      </w:r>
      <w:r w:rsidR="00F10648">
        <w:t xml:space="preserve">  This should probably follow the diagram below.</w:t>
      </w:r>
    </w:p>
  </w:comment>
  <w:comment w:id="1292" w:author="Heather Perreaux" w:date="2010-07-13T22:02:00Z" w:initials="HP">
    <w:p w:rsidR="00713AE9" w:rsidRDefault="00713AE9">
      <w:pPr>
        <w:pStyle w:val="CommentText"/>
      </w:pPr>
      <w:r>
        <w:rPr>
          <w:rStyle w:val="CommentReference"/>
        </w:rPr>
        <w:annotationRef/>
      </w:r>
      <w:r>
        <w:t xml:space="preserve">This is confusing.  On the one hand it says that the soft will update the relationships to a new start date, but on the other hand it says it won’t.  </w:t>
      </w:r>
    </w:p>
  </w:comment>
  <w:comment w:id="1301" w:author="Heather Perreaux" w:date="2010-07-13T22:02:00Z" w:initials="HP">
    <w:p w:rsidR="00D87097" w:rsidRDefault="00D87097">
      <w:pPr>
        <w:pStyle w:val="CommentText"/>
      </w:pPr>
      <w:r>
        <w:rPr>
          <w:rStyle w:val="CommentReference"/>
        </w:rPr>
        <w:annotationRef/>
      </w:r>
      <w:r>
        <w:t>Shouldn’t this say “Move Project</w:t>
      </w:r>
      <w:proofErr w:type="gramStart"/>
      <w:r>
        <w:t>”  ?</w:t>
      </w:r>
      <w:proofErr w:type="gramEnd"/>
    </w:p>
  </w:comment>
  <w:comment w:id="1310" w:author="Heather Perreaux" w:date="2010-07-13T22:02:00Z" w:initials="HP">
    <w:p w:rsidR="001501CD" w:rsidRDefault="001501CD">
      <w:pPr>
        <w:pStyle w:val="CommentText"/>
      </w:pPr>
      <w:r>
        <w:rPr>
          <w:rStyle w:val="CommentReference"/>
        </w:rPr>
        <w:annotationRef/>
      </w:r>
      <w:r>
        <w:t>I think a “before and after” illustration would be very useful as a visual confirmation.</w:t>
      </w:r>
    </w:p>
  </w:comment>
  <w:comment w:id="1311" w:author="Heather Perreaux" w:date="2010-07-13T22:02:00Z" w:initials="HP">
    <w:p w:rsidR="00091640" w:rsidRDefault="00091640">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067" w:rsidRDefault="00FF0067" w:rsidP="00B55558">
      <w:r>
        <w:separator/>
      </w:r>
    </w:p>
    <w:p w:rsidR="00FF0067" w:rsidRDefault="00FF0067" w:rsidP="00B55558"/>
  </w:endnote>
  <w:endnote w:type="continuationSeparator" w:id="0">
    <w:p w:rsidR="00FF0067" w:rsidRDefault="00FF0067" w:rsidP="00B55558">
      <w:r>
        <w:continuationSeparator/>
      </w:r>
    </w:p>
    <w:p w:rsidR="00FF0067" w:rsidRDefault="00FF0067" w:rsidP="00B5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067" w:rsidRDefault="00FF0067" w:rsidP="00B55558">
      <w:r>
        <w:separator/>
      </w:r>
    </w:p>
    <w:p w:rsidR="00FF0067" w:rsidRDefault="00FF0067" w:rsidP="00B55558"/>
  </w:footnote>
  <w:footnote w:type="continuationSeparator" w:id="0">
    <w:p w:rsidR="00FF0067" w:rsidRDefault="00FF0067" w:rsidP="00B55558">
      <w:r>
        <w:continuationSeparator/>
      </w:r>
    </w:p>
    <w:p w:rsidR="00FF0067" w:rsidRDefault="00FF0067"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Pr="00675486" w:rsidRDefault="00BA3916" w:rsidP="007147A4">
    <w:pPr>
      <w:pStyle w:val="Header"/>
    </w:pPr>
    <w:fldSimple w:instr=" STYLEREF  ModNumber ">
      <w:r w:rsidR="000D7C06">
        <w:rPr>
          <w:noProof/>
        </w:rPr>
        <w:t>Module 5:</w:t>
      </w:r>
    </w:fldSimple>
    <w:r w:rsidR="004B5214" w:rsidRPr="007147A4">
      <w:t xml:space="preserve"> </w:t>
    </w:r>
    <w:fldSimple w:instr=" STYLEREF  ModTitle ">
      <w:r w:rsidR="000D7C06">
        <w:rPr>
          <w:noProof/>
        </w:rPr>
        <w:t>Configuring Advanced Task Information</w:t>
      </w:r>
    </w:fldSimple>
    <w:r w:rsidR="004B5214" w:rsidRPr="00675486">
      <w:t xml:space="preserve">  </w:t>
    </w:r>
    <w:r w:rsidR="004B5214" w:rsidRPr="00675486">
      <w:tab/>
    </w:r>
    <w:fldSimple w:instr=" STYLEREF  ModNum ">
      <w:r w:rsidR="000D7C06">
        <w:rPr>
          <w:noProof/>
        </w:rPr>
        <w:t>5</w:t>
      </w:r>
    </w:fldSimple>
    <w:r w:rsidR="004B5214">
      <w:t>-</w:t>
    </w:r>
    <w:r>
      <w:fldChar w:fldCharType="begin"/>
    </w:r>
    <w:r w:rsidR="004B5214">
      <w:instrText>PAGE</w:instrText>
    </w:r>
    <w:r>
      <w:fldChar w:fldCharType="separate"/>
    </w:r>
    <w:r w:rsidR="000D7C06">
      <w:rPr>
        <w:noProof/>
      </w:rPr>
      <w:t>35</w:t>
    </w:r>
    <w:r>
      <w:rPr>
        <w:noProof/>
      </w:rPr>
      <w:fldChar w:fldCharType="end"/>
    </w:r>
  </w:p>
  <w:p w:rsidR="004B5214" w:rsidRDefault="004B5214" w:rsidP="005A6CDE">
    <w:pPr>
      <w:pStyle w:val="headerrule"/>
    </w:pPr>
  </w:p>
  <w:p w:rsidR="004B5214" w:rsidRDefault="004B5214"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4B521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Pr="007147A4" w:rsidRDefault="00BA3916" w:rsidP="007147A4">
    <w:pPr>
      <w:pStyle w:val="Header"/>
    </w:pPr>
    <w:fldSimple w:instr=" STYLEREF  ModNum ">
      <w:r w:rsidR="000D7C06">
        <w:rPr>
          <w:noProof/>
        </w:rPr>
        <w:t>5</w:t>
      </w:r>
    </w:fldSimple>
    <w:r w:rsidR="004B5214">
      <w:t>-</w:t>
    </w:r>
    <w:r>
      <w:fldChar w:fldCharType="begin"/>
    </w:r>
    <w:r w:rsidR="004B5214">
      <w:instrText>PAGE</w:instrText>
    </w:r>
    <w:r>
      <w:fldChar w:fldCharType="separate"/>
    </w:r>
    <w:r w:rsidR="000D7C06">
      <w:rPr>
        <w:noProof/>
      </w:rPr>
      <w:t>34</w:t>
    </w:r>
    <w:r>
      <w:rPr>
        <w:noProof/>
      </w:rPr>
      <w:fldChar w:fldCharType="end"/>
    </w:r>
    <w:r w:rsidR="004B5214" w:rsidRPr="007147A4">
      <w:tab/>
    </w:r>
    <w:fldSimple w:instr=" STYLEREF  ModNumber ">
      <w:r w:rsidR="000D7C06">
        <w:rPr>
          <w:noProof/>
        </w:rPr>
        <w:t>Module 5:</w:t>
      </w:r>
    </w:fldSimple>
    <w:r w:rsidR="004B5214" w:rsidRPr="007147A4">
      <w:t xml:space="preserve"> </w:t>
    </w:r>
    <w:fldSimple w:instr=" STYLEREF  ModTitle ">
      <w:r w:rsidR="000D7C06">
        <w:rPr>
          <w:noProof/>
        </w:rPr>
        <w:t>Configuring Advanced Task Information</w:t>
      </w:r>
    </w:fldSimple>
  </w:p>
  <w:p w:rsidR="004B5214" w:rsidRDefault="004B5214" w:rsidP="005A6CDE">
    <w:pPr>
      <w:pStyle w:val="headerrule"/>
    </w:pPr>
  </w:p>
  <w:p w:rsidR="004B5214" w:rsidRPr="007147A4" w:rsidRDefault="004B5214"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214" w:rsidRDefault="00BA3916" w:rsidP="007147A4">
    <w:pPr>
      <w:pStyle w:val="Header"/>
    </w:pPr>
    <w:fldSimple w:instr=" STYLEREF  ModNumber ">
      <w:r w:rsidR="000D7C06">
        <w:rPr>
          <w:noProof/>
        </w:rPr>
        <w:t>Module 5:</w:t>
      </w:r>
    </w:fldSimple>
    <w:r w:rsidR="004B5214">
      <w:t xml:space="preserve"> </w:t>
    </w:r>
    <w:fldSimple w:instr=" STYLEREF  ModTitle ">
      <w:r w:rsidR="000D7C06">
        <w:rPr>
          <w:noProof/>
        </w:rPr>
        <w:t>Configuring Advanced Task Information</w:t>
      </w:r>
    </w:fldSimple>
    <w:r w:rsidR="004B5214" w:rsidRPr="00675486">
      <w:t xml:space="preserve">  </w:t>
    </w:r>
    <w:r w:rsidR="004B5214" w:rsidRPr="00675486">
      <w:tab/>
    </w:r>
    <w:fldSimple w:instr=" STYLEREF  ModNum ">
      <w:r w:rsidR="000D7C06">
        <w:rPr>
          <w:noProof/>
        </w:rPr>
        <w:t>5</w:t>
      </w:r>
    </w:fldSimple>
    <w:r w:rsidR="004B5214">
      <w:t>-</w:t>
    </w:r>
    <w:r>
      <w:fldChar w:fldCharType="begin"/>
    </w:r>
    <w:r w:rsidR="004B5214">
      <w:instrText>PAGE</w:instrText>
    </w:r>
    <w:r>
      <w:fldChar w:fldCharType="separate"/>
    </w:r>
    <w:r w:rsidR="000D7C06">
      <w:rPr>
        <w:noProof/>
      </w:rPr>
      <w:t>1</w:t>
    </w:r>
    <w:r>
      <w:rPr>
        <w:noProof/>
      </w:rPr>
      <w:fldChar w:fldCharType="end"/>
    </w:r>
  </w:p>
  <w:p w:rsidR="004B5214" w:rsidRPr="005A6CDE" w:rsidRDefault="004B5214" w:rsidP="00F66CFE">
    <w:pPr>
      <w:pStyle w:val="headerrule"/>
    </w:pPr>
  </w:p>
  <w:p w:rsidR="004B5214" w:rsidRDefault="004B5214"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B44"/>
    <w:multiLevelType w:val="hybridMultilevel"/>
    <w:tmpl w:val="1E228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731E3D"/>
    <w:multiLevelType w:val="hybridMultilevel"/>
    <w:tmpl w:val="60563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7303D"/>
    <w:multiLevelType w:val="hybridMultilevel"/>
    <w:tmpl w:val="BE3A6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9879C1"/>
    <w:multiLevelType w:val="hybridMultilevel"/>
    <w:tmpl w:val="773E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BE5A9A"/>
    <w:multiLevelType w:val="hybridMultilevel"/>
    <w:tmpl w:val="1BE0C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D7776D"/>
    <w:multiLevelType w:val="hybridMultilevel"/>
    <w:tmpl w:val="C4FCA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98695E"/>
    <w:multiLevelType w:val="hybridMultilevel"/>
    <w:tmpl w:val="1876C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C592805"/>
    <w:multiLevelType w:val="hybridMultilevel"/>
    <w:tmpl w:val="0D7A7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353C0A"/>
    <w:multiLevelType w:val="hybridMultilevel"/>
    <w:tmpl w:val="0AB41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992070"/>
    <w:multiLevelType w:val="hybridMultilevel"/>
    <w:tmpl w:val="668EC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6080D"/>
    <w:multiLevelType w:val="hybridMultilevel"/>
    <w:tmpl w:val="20BAF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FF6B88"/>
    <w:multiLevelType w:val="hybridMultilevel"/>
    <w:tmpl w:val="37EE3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6F7EE1"/>
    <w:multiLevelType w:val="hybridMultilevel"/>
    <w:tmpl w:val="C2E8C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933183"/>
    <w:multiLevelType w:val="hybridMultilevel"/>
    <w:tmpl w:val="6DFA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6">
    <w:nsid w:val="3C2A5AFE"/>
    <w:multiLevelType w:val="hybridMultilevel"/>
    <w:tmpl w:val="29727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E21C5A"/>
    <w:multiLevelType w:val="hybridMultilevel"/>
    <w:tmpl w:val="D23E3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CC7D02"/>
    <w:multiLevelType w:val="hybridMultilevel"/>
    <w:tmpl w:val="23F84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A0903F2"/>
    <w:multiLevelType w:val="hybridMultilevel"/>
    <w:tmpl w:val="F1920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4BE30971"/>
    <w:multiLevelType w:val="hybridMultilevel"/>
    <w:tmpl w:val="AB240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2FF5717"/>
    <w:multiLevelType w:val="hybridMultilevel"/>
    <w:tmpl w:val="79C021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F156CF"/>
    <w:multiLevelType w:val="hybridMultilevel"/>
    <w:tmpl w:val="37E4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9E48D3"/>
    <w:multiLevelType w:val="hybridMultilevel"/>
    <w:tmpl w:val="1D84A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6C05073"/>
    <w:multiLevelType w:val="hybridMultilevel"/>
    <w:tmpl w:val="429CE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EF50FB"/>
    <w:multiLevelType w:val="hybridMultilevel"/>
    <w:tmpl w:val="CF7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2A3A2D"/>
    <w:multiLevelType w:val="hybridMultilevel"/>
    <w:tmpl w:val="1C100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B6A4187"/>
    <w:multiLevelType w:val="hybridMultilevel"/>
    <w:tmpl w:val="36AA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E321D4"/>
    <w:multiLevelType w:val="hybridMultilevel"/>
    <w:tmpl w:val="D7B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3D4711"/>
    <w:multiLevelType w:val="hybridMultilevel"/>
    <w:tmpl w:val="701A0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68A960F5"/>
    <w:multiLevelType w:val="hybridMultilevel"/>
    <w:tmpl w:val="C82CC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8EE474B"/>
    <w:multiLevelType w:val="hybridMultilevel"/>
    <w:tmpl w:val="B742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A0AA2"/>
    <w:multiLevelType w:val="hybridMultilevel"/>
    <w:tmpl w:val="40A4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3D4557"/>
    <w:multiLevelType w:val="hybridMultilevel"/>
    <w:tmpl w:val="A7B0B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0A12685"/>
    <w:multiLevelType w:val="hybridMultilevel"/>
    <w:tmpl w:val="81CA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B041C27"/>
    <w:multiLevelType w:val="hybridMultilevel"/>
    <w:tmpl w:val="90A21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20"/>
  </w:num>
  <w:num w:numId="3">
    <w:abstractNumId w:val="1"/>
  </w:num>
  <w:num w:numId="4">
    <w:abstractNumId w:val="1"/>
    <w:lvlOverride w:ilvl="0">
      <w:startOverride w:val="1"/>
    </w:lvlOverride>
  </w:num>
  <w:num w:numId="5">
    <w:abstractNumId w:val="15"/>
  </w:num>
  <w:num w:numId="6">
    <w:abstractNumId w:val="1"/>
  </w:num>
  <w:num w:numId="7">
    <w:abstractNumId w:val="23"/>
  </w:num>
  <w:num w:numId="8">
    <w:abstractNumId w:val="22"/>
  </w:num>
  <w:num w:numId="9">
    <w:abstractNumId w:val="32"/>
  </w:num>
  <w:num w:numId="10">
    <w:abstractNumId w:val="25"/>
  </w:num>
  <w:num w:numId="11">
    <w:abstractNumId w:val="37"/>
  </w:num>
  <w:num w:numId="12">
    <w:abstractNumId w:val="28"/>
  </w:num>
  <w:num w:numId="13">
    <w:abstractNumId w:val="10"/>
  </w:num>
  <w:num w:numId="14">
    <w:abstractNumId w:val="27"/>
  </w:num>
  <w:num w:numId="15">
    <w:abstractNumId w:val="14"/>
  </w:num>
  <w:num w:numId="16">
    <w:abstractNumId w:val="5"/>
  </w:num>
  <w:num w:numId="17">
    <w:abstractNumId w:val="8"/>
  </w:num>
  <w:num w:numId="18">
    <w:abstractNumId w:val="24"/>
  </w:num>
  <w:num w:numId="19">
    <w:abstractNumId w:val="30"/>
  </w:num>
  <w:num w:numId="20">
    <w:abstractNumId w:val="6"/>
  </w:num>
  <w:num w:numId="21">
    <w:abstractNumId w:val="4"/>
  </w:num>
  <w:num w:numId="22">
    <w:abstractNumId w:val="13"/>
  </w:num>
  <w:num w:numId="23">
    <w:abstractNumId w:val="34"/>
  </w:num>
  <w:num w:numId="24">
    <w:abstractNumId w:val="12"/>
  </w:num>
  <w:num w:numId="25">
    <w:abstractNumId w:val="18"/>
  </w:num>
  <w:num w:numId="26">
    <w:abstractNumId w:val="9"/>
  </w:num>
  <w:num w:numId="27">
    <w:abstractNumId w:val="2"/>
  </w:num>
  <w:num w:numId="28">
    <w:abstractNumId w:val="7"/>
  </w:num>
  <w:num w:numId="29">
    <w:abstractNumId w:val="35"/>
  </w:num>
  <w:num w:numId="30">
    <w:abstractNumId w:val="21"/>
  </w:num>
  <w:num w:numId="31">
    <w:abstractNumId w:val="3"/>
  </w:num>
  <w:num w:numId="32">
    <w:abstractNumId w:val="29"/>
  </w:num>
  <w:num w:numId="33">
    <w:abstractNumId w:val="33"/>
  </w:num>
  <w:num w:numId="34">
    <w:abstractNumId w:val="19"/>
  </w:num>
  <w:num w:numId="35">
    <w:abstractNumId w:val="11"/>
  </w:num>
  <w:num w:numId="36">
    <w:abstractNumId w:val="36"/>
  </w:num>
  <w:num w:numId="37">
    <w:abstractNumId w:val="0"/>
  </w:num>
  <w:num w:numId="38">
    <w:abstractNumId w:val="26"/>
  </w:num>
  <w:num w:numId="39">
    <w:abstractNumId w:val="17"/>
  </w:num>
  <w:num w:numId="40">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grammar="clean"/>
  <w:stylePaneFormatFilter w:val="1021"/>
  <w:revisionView w:comments="0" w:insDel="0" w:inkAnnotations="0"/>
  <w:trackRevisions/>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FB3B52"/>
    <w:rsid w:val="00000A90"/>
    <w:rsid w:val="00000F6C"/>
    <w:rsid w:val="00001EA6"/>
    <w:rsid w:val="00001EC8"/>
    <w:rsid w:val="0000437F"/>
    <w:rsid w:val="000119C6"/>
    <w:rsid w:val="00023067"/>
    <w:rsid w:val="00024E8B"/>
    <w:rsid w:val="000264D8"/>
    <w:rsid w:val="00026E03"/>
    <w:rsid w:val="00031D88"/>
    <w:rsid w:val="00032872"/>
    <w:rsid w:val="000339ED"/>
    <w:rsid w:val="0003420E"/>
    <w:rsid w:val="000354B6"/>
    <w:rsid w:val="00036E0E"/>
    <w:rsid w:val="00051C2D"/>
    <w:rsid w:val="0005339C"/>
    <w:rsid w:val="000550B2"/>
    <w:rsid w:val="00055583"/>
    <w:rsid w:val="000556D6"/>
    <w:rsid w:val="00056E68"/>
    <w:rsid w:val="00061F4B"/>
    <w:rsid w:val="00063B60"/>
    <w:rsid w:val="00063F81"/>
    <w:rsid w:val="00066269"/>
    <w:rsid w:val="00066327"/>
    <w:rsid w:val="00072314"/>
    <w:rsid w:val="00072430"/>
    <w:rsid w:val="00083862"/>
    <w:rsid w:val="000900BB"/>
    <w:rsid w:val="00091101"/>
    <w:rsid w:val="00091640"/>
    <w:rsid w:val="00091824"/>
    <w:rsid w:val="000928FF"/>
    <w:rsid w:val="000950A0"/>
    <w:rsid w:val="00096AEC"/>
    <w:rsid w:val="00097F01"/>
    <w:rsid w:val="000A0D41"/>
    <w:rsid w:val="000A10E5"/>
    <w:rsid w:val="000A25F3"/>
    <w:rsid w:val="000B2BC6"/>
    <w:rsid w:val="000B4173"/>
    <w:rsid w:val="000B6868"/>
    <w:rsid w:val="000C5CC7"/>
    <w:rsid w:val="000C6E34"/>
    <w:rsid w:val="000D4CD6"/>
    <w:rsid w:val="000D6412"/>
    <w:rsid w:val="000D795D"/>
    <w:rsid w:val="000D79F5"/>
    <w:rsid w:val="000D7C06"/>
    <w:rsid w:val="000E55F4"/>
    <w:rsid w:val="000F0360"/>
    <w:rsid w:val="000F1FEE"/>
    <w:rsid w:val="000F37B2"/>
    <w:rsid w:val="000F6CD5"/>
    <w:rsid w:val="000F7887"/>
    <w:rsid w:val="000F7E4B"/>
    <w:rsid w:val="001011E1"/>
    <w:rsid w:val="001017EA"/>
    <w:rsid w:val="00101CD7"/>
    <w:rsid w:val="00102397"/>
    <w:rsid w:val="00103B9B"/>
    <w:rsid w:val="00104634"/>
    <w:rsid w:val="00105C92"/>
    <w:rsid w:val="0010723C"/>
    <w:rsid w:val="001132F0"/>
    <w:rsid w:val="00116C4A"/>
    <w:rsid w:val="00117BE1"/>
    <w:rsid w:val="00117DA0"/>
    <w:rsid w:val="00122685"/>
    <w:rsid w:val="00122DB6"/>
    <w:rsid w:val="00125CC2"/>
    <w:rsid w:val="00132DC9"/>
    <w:rsid w:val="0013332F"/>
    <w:rsid w:val="00136B20"/>
    <w:rsid w:val="00137C6E"/>
    <w:rsid w:val="00143572"/>
    <w:rsid w:val="001501CD"/>
    <w:rsid w:val="00150D7F"/>
    <w:rsid w:val="00154CE9"/>
    <w:rsid w:val="001721CD"/>
    <w:rsid w:val="00172C4D"/>
    <w:rsid w:val="00173BF6"/>
    <w:rsid w:val="001775F8"/>
    <w:rsid w:val="00177B67"/>
    <w:rsid w:val="001828D0"/>
    <w:rsid w:val="00182D8A"/>
    <w:rsid w:val="0018737E"/>
    <w:rsid w:val="00187939"/>
    <w:rsid w:val="00194714"/>
    <w:rsid w:val="001A0048"/>
    <w:rsid w:val="001A0F54"/>
    <w:rsid w:val="001A443A"/>
    <w:rsid w:val="001A620C"/>
    <w:rsid w:val="001A6220"/>
    <w:rsid w:val="001A72EE"/>
    <w:rsid w:val="001B3FD0"/>
    <w:rsid w:val="001B5D43"/>
    <w:rsid w:val="001B6482"/>
    <w:rsid w:val="001C1570"/>
    <w:rsid w:val="001C2497"/>
    <w:rsid w:val="001C44D0"/>
    <w:rsid w:val="001C6FE1"/>
    <w:rsid w:val="001C71F9"/>
    <w:rsid w:val="001E035B"/>
    <w:rsid w:val="001E30BC"/>
    <w:rsid w:val="001E32AC"/>
    <w:rsid w:val="001E5CED"/>
    <w:rsid w:val="001E71EF"/>
    <w:rsid w:val="00200663"/>
    <w:rsid w:val="002011F3"/>
    <w:rsid w:val="002015F4"/>
    <w:rsid w:val="00201724"/>
    <w:rsid w:val="002054BD"/>
    <w:rsid w:val="00211CCC"/>
    <w:rsid w:val="00214D65"/>
    <w:rsid w:val="00221712"/>
    <w:rsid w:val="00224F2A"/>
    <w:rsid w:val="00225E22"/>
    <w:rsid w:val="00233CFD"/>
    <w:rsid w:val="0023514A"/>
    <w:rsid w:val="002424D9"/>
    <w:rsid w:val="00242D9F"/>
    <w:rsid w:val="00243F50"/>
    <w:rsid w:val="00245ACE"/>
    <w:rsid w:val="00252E8B"/>
    <w:rsid w:val="00263782"/>
    <w:rsid w:val="0026387D"/>
    <w:rsid w:val="00267209"/>
    <w:rsid w:val="00270328"/>
    <w:rsid w:val="00277C6E"/>
    <w:rsid w:val="002845A4"/>
    <w:rsid w:val="00287293"/>
    <w:rsid w:val="00294AAF"/>
    <w:rsid w:val="002A0E5C"/>
    <w:rsid w:val="002A127D"/>
    <w:rsid w:val="002A2C8E"/>
    <w:rsid w:val="002A40FA"/>
    <w:rsid w:val="002A46AC"/>
    <w:rsid w:val="002A701E"/>
    <w:rsid w:val="002B0332"/>
    <w:rsid w:val="002B3140"/>
    <w:rsid w:val="002C1EAA"/>
    <w:rsid w:val="002C4740"/>
    <w:rsid w:val="002C5B00"/>
    <w:rsid w:val="002C5BAA"/>
    <w:rsid w:val="002C5CBC"/>
    <w:rsid w:val="002C7F20"/>
    <w:rsid w:val="002D3B25"/>
    <w:rsid w:val="002D5689"/>
    <w:rsid w:val="002E4D1D"/>
    <w:rsid w:val="002E541F"/>
    <w:rsid w:val="002E5810"/>
    <w:rsid w:val="002F3171"/>
    <w:rsid w:val="002F7131"/>
    <w:rsid w:val="00305010"/>
    <w:rsid w:val="003062D1"/>
    <w:rsid w:val="00307517"/>
    <w:rsid w:val="00313F86"/>
    <w:rsid w:val="00314BB7"/>
    <w:rsid w:val="00316BA9"/>
    <w:rsid w:val="00320FC3"/>
    <w:rsid w:val="0032670D"/>
    <w:rsid w:val="00327E85"/>
    <w:rsid w:val="003310BF"/>
    <w:rsid w:val="003312D3"/>
    <w:rsid w:val="003370F0"/>
    <w:rsid w:val="00337385"/>
    <w:rsid w:val="00340569"/>
    <w:rsid w:val="003415D6"/>
    <w:rsid w:val="003460AC"/>
    <w:rsid w:val="00347413"/>
    <w:rsid w:val="00350910"/>
    <w:rsid w:val="00352FE0"/>
    <w:rsid w:val="00354ED8"/>
    <w:rsid w:val="00357756"/>
    <w:rsid w:val="00362FB9"/>
    <w:rsid w:val="00364F98"/>
    <w:rsid w:val="00365BE7"/>
    <w:rsid w:val="00366A68"/>
    <w:rsid w:val="003707A3"/>
    <w:rsid w:val="00374DEA"/>
    <w:rsid w:val="00375262"/>
    <w:rsid w:val="003838F4"/>
    <w:rsid w:val="0039270C"/>
    <w:rsid w:val="00392F59"/>
    <w:rsid w:val="00393292"/>
    <w:rsid w:val="003940E4"/>
    <w:rsid w:val="003B527F"/>
    <w:rsid w:val="003B5707"/>
    <w:rsid w:val="003B6121"/>
    <w:rsid w:val="003B7966"/>
    <w:rsid w:val="003C59BD"/>
    <w:rsid w:val="003D1ED5"/>
    <w:rsid w:val="003D4268"/>
    <w:rsid w:val="003D49A7"/>
    <w:rsid w:val="003D5EC3"/>
    <w:rsid w:val="003D61EA"/>
    <w:rsid w:val="003E31BA"/>
    <w:rsid w:val="003F007B"/>
    <w:rsid w:val="003F08C7"/>
    <w:rsid w:val="003F099F"/>
    <w:rsid w:val="003F56C0"/>
    <w:rsid w:val="003F6B95"/>
    <w:rsid w:val="004015A6"/>
    <w:rsid w:val="004022E2"/>
    <w:rsid w:val="00402E4E"/>
    <w:rsid w:val="00404B35"/>
    <w:rsid w:val="00405FDE"/>
    <w:rsid w:val="00406978"/>
    <w:rsid w:val="0041157D"/>
    <w:rsid w:val="00411920"/>
    <w:rsid w:val="00412740"/>
    <w:rsid w:val="00415367"/>
    <w:rsid w:val="00420C1C"/>
    <w:rsid w:val="00420EC9"/>
    <w:rsid w:val="00423D4D"/>
    <w:rsid w:val="00426557"/>
    <w:rsid w:val="004314C5"/>
    <w:rsid w:val="00431C97"/>
    <w:rsid w:val="00432611"/>
    <w:rsid w:val="00433378"/>
    <w:rsid w:val="00434D28"/>
    <w:rsid w:val="004371A1"/>
    <w:rsid w:val="00445F9B"/>
    <w:rsid w:val="0044664D"/>
    <w:rsid w:val="0045008D"/>
    <w:rsid w:val="0045497B"/>
    <w:rsid w:val="0046444B"/>
    <w:rsid w:val="00481B9B"/>
    <w:rsid w:val="0048369B"/>
    <w:rsid w:val="00485CD8"/>
    <w:rsid w:val="004945CB"/>
    <w:rsid w:val="00497339"/>
    <w:rsid w:val="004B03AD"/>
    <w:rsid w:val="004B14F2"/>
    <w:rsid w:val="004B5214"/>
    <w:rsid w:val="004D4A01"/>
    <w:rsid w:val="004D6CF8"/>
    <w:rsid w:val="004E0A97"/>
    <w:rsid w:val="004E0F4B"/>
    <w:rsid w:val="004E16BC"/>
    <w:rsid w:val="004E1910"/>
    <w:rsid w:val="004E2D0C"/>
    <w:rsid w:val="004E6A9B"/>
    <w:rsid w:val="004E753F"/>
    <w:rsid w:val="00507AA7"/>
    <w:rsid w:val="00513B25"/>
    <w:rsid w:val="005214A2"/>
    <w:rsid w:val="00523A79"/>
    <w:rsid w:val="00523EF0"/>
    <w:rsid w:val="00526245"/>
    <w:rsid w:val="00526E22"/>
    <w:rsid w:val="00530CD3"/>
    <w:rsid w:val="00531489"/>
    <w:rsid w:val="00531791"/>
    <w:rsid w:val="00531942"/>
    <w:rsid w:val="00531CAA"/>
    <w:rsid w:val="005322D5"/>
    <w:rsid w:val="0053251D"/>
    <w:rsid w:val="00533005"/>
    <w:rsid w:val="00535681"/>
    <w:rsid w:val="00542BF6"/>
    <w:rsid w:val="0054454E"/>
    <w:rsid w:val="005520EC"/>
    <w:rsid w:val="005542D3"/>
    <w:rsid w:val="0056257C"/>
    <w:rsid w:val="005628B6"/>
    <w:rsid w:val="00564463"/>
    <w:rsid w:val="00566DAE"/>
    <w:rsid w:val="00566F5B"/>
    <w:rsid w:val="00572CD1"/>
    <w:rsid w:val="00574976"/>
    <w:rsid w:val="00575383"/>
    <w:rsid w:val="005770DD"/>
    <w:rsid w:val="00584ADA"/>
    <w:rsid w:val="00586832"/>
    <w:rsid w:val="00587150"/>
    <w:rsid w:val="005916D3"/>
    <w:rsid w:val="005A33E9"/>
    <w:rsid w:val="005A4605"/>
    <w:rsid w:val="005A6CDE"/>
    <w:rsid w:val="005A6DB6"/>
    <w:rsid w:val="005C1156"/>
    <w:rsid w:val="005C2CD4"/>
    <w:rsid w:val="005C3704"/>
    <w:rsid w:val="005C3B8A"/>
    <w:rsid w:val="005D30B1"/>
    <w:rsid w:val="005D5EEC"/>
    <w:rsid w:val="005D66D3"/>
    <w:rsid w:val="005E11F1"/>
    <w:rsid w:val="005E1330"/>
    <w:rsid w:val="005E6417"/>
    <w:rsid w:val="005F3388"/>
    <w:rsid w:val="005F59DD"/>
    <w:rsid w:val="005F611E"/>
    <w:rsid w:val="00601784"/>
    <w:rsid w:val="00602581"/>
    <w:rsid w:val="00610E7E"/>
    <w:rsid w:val="0061428A"/>
    <w:rsid w:val="0061498B"/>
    <w:rsid w:val="006150C1"/>
    <w:rsid w:val="00620C5F"/>
    <w:rsid w:val="00621887"/>
    <w:rsid w:val="006246C6"/>
    <w:rsid w:val="00624D36"/>
    <w:rsid w:val="006263CC"/>
    <w:rsid w:val="00631F6A"/>
    <w:rsid w:val="006326A7"/>
    <w:rsid w:val="006333CA"/>
    <w:rsid w:val="006333FC"/>
    <w:rsid w:val="00634D82"/>
    <w:rsid w:val="00637ABF"/>
    <w:rsid w:val="00637F50"/>
    <w:rsid w:val="00637FE8"/>
    <w:rsid w:val="00640B7D"/>
    <w:rsid w:val="006431EB"/>
    <w:rsid w:val="006434AC"/>
    <w:rsid w:val="00647C70"/>
    <w:rsid w:val="00650773"/>
    <w:rsid w:val="00656D51"/>
    <w:rsid w:val="0066463E"/>
    <w:rsid w:val="0066515C"/>
    <w:rsid w:val="0067382F"/>
    <w:rsid w:val="00675486"/>
    <w:rsid w:val="00677C48"/>
    <w:rsid w:val="00681E3E"/>
    <w:rsid w:val="00683BFF"/>
    <w:rsid w:val="00690DA6"/>
    <w:rsid w:val="0069586F"/>
    <w:rsid w:val="006A0C29"/>
    <w:rsid w:val="006A23FF"/>
    <w:rsid w:val="006A5959"/>
    <w:rsid w:val="006A7D27"/>
    <w:rsid w:val="006B2F3D"/>
    <w:rsid w:val="006B58C1"/>
    <w:rsid w:val="006B61BB"/>
    <w:rsid w:val="006C33D3"/>
    <w:rsid w:val="006C4214"/>
    <w:rsid w:val="006C4F3A"/>
    <w:rsid w:val="006C506B"/>
    <w:rsid w:val="006D7480"/>
    <w:rsid w:val="006D7E9D"/>
    <w:rsid w:val="006E1439"/>
    <w:rsid w:val="006E5859"/>
    <w:rsid w:val="006E7283"/>
    <w:rsid w:val="006F1AFB"/>
    <w:rsid w:val="006F5D7E"/>
    <w:rsid w:val="006F6694"/>
    <w:rsid w:val="007014FB"/>
    <w:rsid w:val="00701A66"/>
    <w:rsid w:val="00703213"/>
    <w:rsid w:val="00703897"/>
    <w:rsid w:val="00703F3E"/>
    <w:rsid w:val="007041B0"/>
    <w:rsid w:val="00704F06"/>
    <w:rsid w:val="007106FC"/>
    <w:rsid w:val="00713AE9"/>
    <w:rsid w:val="007147A4"/>
    <w:rsid w:val="00720537"/>
    <w:rsid w:val="00721D4A"/>
    <w:rsid w:val="00734274"/>
    <w:rsid w:val="0073543F"/>
    <w:rsid w:val="007421DD"/>
    <w:rsid w:val="0074270B"/>
    <w:rsid w:val="007427F1"/>
    <w:rsid w:val="007434F3"/>
    <w:rsid w:val="00746E8E"/>
    <w:rsid w:val="00757C58"/>
    <w:rsid w:val="00760E72"/>
    <w:rsid w:val="0076762A"/>
    <w:rsid w:val="00785B59"/>
    <w:rsid w:val="00791288"/>
    <w:rsid w:val="00792466"/>
    <w:rsid w:val="007944D8"/>
    <w:rsid w:val="007946B7"/>
    <w:rsid w:val="00796520"/>
    <w:rsid w:val="00797F50"/>
    <w:rsid w:val="007A64C5"/>
    <w:rsid w:val="007B238F"/>
    <w:rsid w:val="007B31F7"/>
    <w:rsid w:val="007B333F"/>
    <w:rsid w:val="007B3B21"/>
    <w:rsid w:val="007B5A6D"/>
    <w:rsid w:val="007B77CF"/>
    <w:rsid w:val="007B7D8D"/>
    <w:rsid w:val="007C1F12"/>
    <w:rsid w:val="007C50B4"/>
    <w:rsid w:val="007C7C8A"/>
    <w:rsid w:val="007D1C2E"/>
    <w:rsid w:val="007D2445"/>
    <w:rsid w:val="007D515C"/>
    <w:rsid w:val="007D54FB"/>
    <w:rsid w:val="007D6B25"/>
    <w:rsid w:val="007E09B0"/>
    <w:rsid w:val="007E596A"/>
    <w:rsid w:val="00801C7F"/>
    <w:rsid w:val="008030D2"/>
    <w:rsid w:val="00804FFB"/>
    <w:rsid w:val="008120C7"/>
    <w:rsid w:val="008132B7"/>
    <w:rsid w:val="00815012"/>
    <w:rsid w:val="008155EF"/>
    <w:rsid w:val="00816622"/>
    <w:rsid w:val="0082025C"/>
    <w:rsid w:val="00821272"/>
    <w:rsid w:val="00822990"/>
    <w:rsid w:val="00826491"/>
    <w:rsid w:val="0082765C"/>
    <w:rsid w:val="00827BB4"/>
    <w:rsid w:val="00827F91"/>
    <w:rsid w:val="00831D65"/>
    <w:rsid w:val="00835A93"/>
    <w:rsid w:val="00837711"/>
    <w:rsid w:val="00843F63"/>
    <w:rsid w:val="0084675A"/>
    <w:rsid w:val="0085005B"/>
    <w:rsid w:val="008516C5"/>
    <w:rsid w:val="00853BDF"/>
    <w:rsid w:val="00854843"/>
    <w:rsid w:val="00865B73"/>
    <w:rsid w:val="00867AD5"/>
    <w:rsid w:val="00872D4D"/>
    <w:rsid w:val="00873832"/>
    <w:rsid w:val="00884904"/>
    <w:rsid w:val="0088546D"/>
    <w:rsid w:val="00890D43"/>
    <w:rsid w:val="00892293"/>
    <w:rsid w:val="00892AC2"/>
    <w:rsid w:val="00892E47"/>
    <w:rsid w:val="00893213"/>
    <w:rsid w:val="00896172"/>
    <w:rsid w:val="00896850"/>
    <w:rsid w:val="008979B2"/>
    <w:rsid w:val="008A4023"/>
    <w:rsid w:val="008A518B"/>
    <w:rsid w:val="008A65A3"/>
    <w:rsid w:val="008A72FD"/>
    <w:rsid w:val="008B4C62"/>
    <w:rsid w:val="008B54D4"/>
    <w:rsid w:val="008B67CF"/>
    <w:rsid w:val="008C4E3C"/>
    <w:rsid w:val="008C6D17"/>
    <w:rsid w:val="008D155B"/>
    <w:rsid w:val="008D1F34"/>
    <w:rsid w:val="008D4BEF"/>
    <w:rsid w:val="008E2EA7"/>
    <w:rsid w:val="008E7E30"/>
    <w:rsid w:val="008F0D44"/>
    <w:rsid w:val="008F1F35"/>
    <w:rsid w:val="008F2AF0"/>
    <w:rsid w:val="008F61E9"/>
    <w:rsid w:val="008F77FD"/>
    <w:rsid w:val="008F7DAB"/>
    <w:rsid w:val="008F7DE6"/>
    <w:rsid w:val="0090017A"/>
    <w:rsid w:val="00902DF9"/>
    <w:rsid w:val="00913277"/>
    <w:rsid w:val="00917741"/>
    <w:rsid w:val="009179DE"/>
    <w:rsid w:val="00924452"/>
    <w:rsid w:val="00925671"/>
    <w:rsid w:val="0092761E"/>
    <w:rsid w:val="009323D1"/>
    <w:rsid w:val="00933222"/>
    <w:rsid w:val="00934736"/>
    <w:rsid w:val="00935649"/>
    <w:rsid w:val="00936720"/>
    <w:rsid w:val="00941394"/>
    <w:rsid w:val="00941BC9"/>
    <w:rsid w:val="00941C65"/>
    <w:rsid w:val="00952F82"/>
    <w:rsid w:val="00957E0F"/>
    <w:rsid w:val="00962B4E"/>
    <w:rsid w:val="00963BBE"/>
    <w:rsid w:val="009718E9"/>
    <w:rsid w:val="00973783"/>
    <w:rsid w:val="0097492E"/>
    <w:rsid w:val="009802D0"/>
    <w:rsid w:val="0098128B"/>
    <w:rsid w:val="00983784"/>
    <w:rsid w:val="0098675A"/>
    <w:rsid w:val="00987DF2"/>
    <w:rsid w:val="00990CD4"/>
    <w:rsid w:val="00991729"/>
    <w:rsid w:val="00993927"/>
    <w:rsid w:val="00996D72"/>
    <w:rsid w:val="009979B9"/>
    <w:rsid w:val="009A14D0"/>
    <w:rsid w:val="009A1CA2"/>
    <w:rsid w:val="009A333B"/>
    <w:rsid w:val="009A4F60"/>
    <w:rsid w:val="009B263E"/>
    <w:rsid w:val="009B7E6D"/>
    <w:rsid w:val="009C43DE"/>
    <w:rsid w:val="009C614D"/>
    <w:rsid w:val="009C64B4"/>
    <w:rsid w:val="009D1032"/>
    <w:rsid w:val="009D20B1"/>
    <w:rsid w:val="009E1CFE"/>
    <w:rsid w:val="009E2BF5"/>
    <w:rsid w:val="009E352D"/>
    <w:rsid w:val="009E38DE"/>
    <w:rsid w:val="009E44E8"/>
    <w:rsid w:val="009E4933"/>
    <w:rsid w:val="009E6BEC"/>
    <w:rsid w:val="009F3C33"/>
    <w:rsid w:val="009F59DC"/>
    <w:rsid w:val="009F6C8E"/>
    <w:rsid w:val="00A018A5"/>
    <w:rsid w:val="00A019FE"/>
    <w:rsid w:val="00A023A7"/>
    <w:rsid w:val="00A02B25"/>
    <w:rsid w:val="00A0617C"/>
    <w:rsid w:val="00A1371C"/>
    <w:rsid w:val="00A13A83"/>
    <w:rsid w:val="00A1462A"/>
    <w:rsid w:val="00A21377"/>
    <w:rsid w:val="00A2145B"/>
    <w:rsid w:val="00A221E1"/>
    <w:rsid w:val="00A253FC"/>
    <w:rsid w:val="00A3032A"/>
    <w:rsid w:val="00A30B96"/>
    <w:rsid w:val="00A40AAA"/>
    <w:rsid w:val="00A42638"/>
    <w:rsid w:val="00A466BE"/>
    <w:rsid w:val="00A47D04"/>
    <w:rsid w:val="00A55E72"/>
    <w:rsid w:val="00A60C4F"/>
    <w:rsid w:val="00A62BDE"/>
    <w:rsid w:val="00A64C15"/>
    <w:rsid w:val="00A748F3"/>
    <w:rsid w:val="00A77615"/>
    <w:rsid w:val="00A837AD"/>
    <w:rsid w:val="00A848B5"/>
    <w:rsid w:val="00A90664"/>
    <w:rsid w:val="00A90E86"/>
    <w:rsid w:val="00A939FA"/>
    <w:rsid w:val="00AA1C5C"/>
    <w:rsid w:val="00AA2176"/>
    <w:rsid w:val="00AA27D5"/>
    <w:rsid w:val="00AA4D51"/>
    <w:rsid w:val="00AA5B85"/>
    <w:rsid w:val="00AB020F"/>
    <w:rsid w:val="00AB0A86"/>
    <w:rsid w:val="00AB18CD"/>
    <w:rsid w:val="00AC47BA"/>
    <w:rsid w:val="00AC6B1B"/>
    <w:rsid w:val="00AC74EB"/>
    <w:rsid w:val="00AC7D53"/>
    <w:rsid w:val="00AC7D85"/>
    <w:rsid w:val="00AD1F4D"/>
    <w:rsid w:val="00AD3625"/>
    <w:rsid w:val="00AD381B"/>
    <w:rsid w:val="00AD5EFA"/>
    <w:rsid w:val="00AE1461"/>
    <w:rsid w:val="00AE6E9A"/>
    <w:rsid w:val="00AE7E76"/>
    <w:rsid w:val="00AF192F"/>
    <w:rsid w:val="00AF2FD5"/>
    <w:rsid w:val="00B0053A"/>
    <w:rsid w:val="00B03263"/>
    <w:rsid w:val="00B03A94"/>
    <w:rsid w:val="00B03F8E"/>
    <w:rsid w:val="00B06ED1"/>
    <w:rsid w:val="00B075E9"/>
    <w:rsid w:val="00B113B1"/>
    <w:rsid w:val="00B17B96"/>
    <w:rsid w:val="00B2273F"/>
    <w:rsid w:val="00B24D48"/>
    <w:rsid w:val="00B25F25"/>
    <w:rsid w:val="00B35EF7"/>
    <w:rsid w:val="00B401D6"/>
    <w:rsid w:val="00B448C7"/>
    <w:rsid w:val="00B55558"/>
    <w:rsid w:val="00B57840"/>
    <w:rsid w:val="00B6050F"/>
    <w:rsid w:val="00B6493B"/>
    <w:rsid w:val="00B82FEF"/>
    <w:rsid w:val="00B838FC"/>
    <w:rsid w:val="00B85B43"/>
    <w:rsid w:val="00B86FB1"/>
    <w:rsid w:val="00B94817"/>
    <w:rsid w:val="00B96023"/>
    <w:rsid w:val="00BA3916"/>
    <w:rsid w:val="00BA6BBC"/>
    <w:rsid w:val="00BA74BA"/>
    <w:rsid w:val="00BB3E3F"/>
    <w:rsid w:val="00BB4D0B"/>
    <w:rsid w:val="00BC0396"/>
    <w:rsid w:val="00BC433D"/>
    <w:rsid w:val="00BD1C6B"/>
    <w:rsid w:val="00BD2579"/>
    <w:rsid w:val="00BD25C6"/>
    <w:rsid w:val="00BD3CE3"/>
    <w:rsid w:val="00BD4D0C"/>
    <w:rsid w:val="00BE1E52"/>
    <w:rsid w:val="00BE417B"/>
    <w:rsid w:val="00BF1695"/>
    <w:rsid w:val="00BF7EDD"/>
    <w:rsid w:val="00C02CA0"/>
    <w:rsid w:val="00C0428F"/>
    <w:rsid w:val="00C06548"/>
    <w:rsid w:val="00C0721C"/>
    <w:rsid w:val="00C07BD4"/>
    <w:rsid w:val="00C106A8"/>
    <w:rsid w:val="00C10FD6"/>
    <w:rsid w:val="00C13EAB"/>
    <w:rsid w:val="00C22B3D"/>
    <w:rsid w:val="00C23112"/>
    <w:rsid w:val="00C24BF3"/>
    <w:rsid w:val="00C36899"/>
    <w:rsid w:val="00C36988"/>
    <w:rsid w:val="00C529E3"/>
    <w:rsid w:val="00C6154C"/>
    <w:rsid w:val="00C63C6E"/>
    <w:rsid w:val="00C65C46"/>
    <w:rsid w:val="00C70E6F"/>
    <w:rsid w:val="00C71A1A"/>
    <w:rsid w:val="00C71BF5"/>
    <w:rsid w:val="00C7353A"/>
    <w:rsid w:val="00C77F19"/>
    <w:rsid w:val="00C81419"/>
    <w:rsid w:val="00C8346A"/>
    <w:rsid w:val="00C83558"/>
    <w:rsid w:val="00C947E8"/>
    <w:rsid w:val="00C962C3"/>
    <w:rsid w:val="00CA0F3E"/>
    <w:rsid w:val="00CA1F9A"/>
    <w:rsid w:val="00CA53B9"/>
    <w:rsid w:val="00CB065D"/>
    <w:rsid w:val="00CB46E6"/>
    <w:rsid w:val="00CB4937"/>
    <w:rsid w:val="00CB696B"/>
    <w:rsid w:val="00CC18D9"/>
    <w:rsid w:val="00CC40FF"/>
    <w:rsid w:val="00CC434E"/>
    <w:rsid w:val="00CC44A0"/>
    <w:rsid w:val="00CC70D3"/>
    <w:rsid w:val="00CC72E7"/>
    <w:rsid w:val="00CD124D"/>
    <w:rsid w:val="00CD4BA1"/>
    <w:rsid w:val="00CD5307"/>
    <w:rsid w:val="00CE0F5E"/>
    <w:rsid w:val="00CE139C"/>
    <w:rsid w:val="00CF190E"/>
    <w:rsid w:val="00CF1CD2"/>
    <w:rsid w:val="00CF1FD6"/>
    <w:rsid w:val="00CF3E2B"/>
    <w:rsid w:val="00CF4826"/>
    <w:rsid w:val="00CF6B2E"/>
    <w:rsid w:val="00D02152"/>
    <w:rsid w:val="00D02FB7"/>
    <w:rsid w:val="00D07A3E"/>
    <w:rsid w:val="00D14B73"/>
    <w:rsid w:val="00D15013"/>
    <w:rsid w:val="00D17004"/>
    <w:rsid w:val="00D20B0B"/>
    <w:rsid w:val="00D21B9B"/>
    <w:rsid w:val="00D253BB"/>
    <w:rsid w:val="00D31D4E"/>
    <w:rsid w:val="00D326E3"/>
    <w:rsid w:val="00D3273B"/>
    <w:rsid w:val="00D375E9"/>
    <w:rsid w:val="00D37C66"/>
    <w:rsid w:val="00D37FDE"/>
    <w:rsid w:val="00D4247E"/>
    <w:rsid w:val="00D4358C"/>
    <w:rsid w:val="00D43BA5"/>
    <w:rsid w:val="00D47847"/>
    <w:rsid w:val="00D5348C"/>
    <w:rsid w:val="00D5424C"/>
    <w:rsid w:val="00D54677"/>
    <w:rsid w:val="00D56252"/>
    <w:rsid w:val="00D66151"/>
    <w:rsid w:val="00D6623B"/>
    <w:rsid w:val="00D67EF1"/>
    <w:rsid w:val="00D70471"/>
    <w:rsid w:val="00D70EE1"/>
    <w:rsid w:val="00D710C0"/>
    <w:rsid w:val="00D715FC"/>
    <w:rsid w:val="00D82048"/>
    <w:rsid w:val="00D851E8"/>
    <w:rsid w:val="00D87097"/>
    <w:rsid w:val="00D87586"/>
    <w:rsid w:val="00D902E6"/>
    <w:rsid w:val="00D93C50"/>
    <w:rsid w:val="00D95FB8"/>
    <w:rsid w:val="00DA05E1"/>
    <w:rsid w:val="00DA0905"/>
    <w:rsid w:val="00DA1B2E"/>
    <w:rsid w:val="00DA7B73"/>
    <w:rsid w:val="00DB45AC"/>
    <w:rsid w:val="00DB4B2B"/>
    <w:rsid w:val="00DB7CAC"/>
    <w:rsid w:val="00DC05F5"/>
    <w:rsid w:val="00DC3A0F"/>
    <w:rsid w:val="00DC5739"/>
    <w:rsid w:val="00DD6A28"/>
    <w:rsid w:val="00DE1F82"/>
    <w:rsid w:val="00DE2617"/>
    <w:rsid w:val="00DF1DFF"/>
    <w:rsid w:val="00DF3D83"/>
    <w:rsid w:val="00DF4A13"/>
    <w:rsid w:val="00DF5171"/>
    <w:rsid w:val="00DF5BCC"/>
    <w:rsid w:val="00DF691D"/>
    <w:rsid w:val="00E0254F"/>
    <w:rsid w:val="00E03BEF"/>
    <w:rsid w:val="00E03DB8"/>
    <w:rsid w:val="00E078E2"/>
    <w:rsid w:val="00E100D5"/>
    <w:rsid w:val="00E154D7"/>
    <w:rsid w:val="00E173B6"/>
    <w:rsid w:val="00E20819"/>
    <w:rsid w:val="00E20B44"/>
    <w:rsid w:val="00E26A30"/>
    <w:rsid w:val="00E2730A"/>
    <w:rsid w:val="00E27934"/>
    <w:rsid w:val="00E3023C"/>
    <w:rsid w:val="00E30843"/>
    <w:rsid w:val="00E328C8"/>
    <w:rsid w:val="00E35CBB"/>
    <w:rsid w:val="00E37D60"/>
    <w:rsid w:val="00E530E2"/>
    <w:rsid w:val="00E53496"/>
    <w:rsid w:val="00E53920"/>
    <w:rsid w:val="00E664CD"/>
    <w:rsid w:val="00E6730F"/>
    <w:rsid w:val="00E71357"/>
    <w:rsid w:val="00E72409"/>
    <w:rsid w:val="00E7341E"/>
    <w:rsid w:val="00E744CF"/>
    <w:rsid w:val="00E756EA"/>
    <w:rsid w:val="00E7697C"/>
    <w:rsid w:val="00E83F7A"/>
    <w:rsid w:val="00E843C8"/>
    <w:rsid w:val="00E87572"/>
    <w:rsid w:val="00E9164D"/>
    <w:rsid w:val="00E9333F"/>
    <w:rsid w:val="00E96ED3"/>
    <w:rsid w:val="00EA6CC0"/>
    <w:rsid w:val="00EB19C9"/>
    <w:rsid w:val="00EB3B94"/>
    <w:rsid w:val="00EB587C"/>
    <w:rsid w:val="00EB6181"/>
    <w:rsid w:val="00EC2AF5"/>
    <w:rsid w:val="00EC70DC"/>
    <w:rsid w:val="00ED06CE"/>
    <w:rsid w:val="00ED2172"/>
    <w:rsid w:val="00ED58BC"/>
    <w:rsid w:val="00EE4B30"/>
    <w:rsid w:val="00EE65A8"/>
    <w:rsid w:val="00EF23A6"/>
    <w:rsid w:val="00EF3590"/>
    <w:rsid w:val="00EF7C67"/>
    <w:rsid w:val="00F02739"/>
    <w:rsid w:val="00F02B5D"/>
    <w:rsid w:val="00F045D6"/>
    <w:rsid w:val="00F078FA"/>
    <w:rsid w:val="00F10648"/>
    <w:rsid w:val="00F13D70"/>
    <w:rsid w:val="00F154A7"/>
    <w:rsid w:val="00F15F09"/>
    <w:rsid w:val="00F1653D"/>
    <w:rsid w:val="00F210FB"/>
    <w:rsid w:val="00F22EC3"/>
    <w:rsid w:val="00F316D6"/>
    <w:rsid w:val="00F316E1"/>
    <w:rsid w:val="00F336C4"/>
    <w:rsid w:val="00F34AE9"/>
    <w:rsid w:val="00F41486"/>
    <w:rsid w:val="00F42521"/>
    <w:rsid w:val="00F42A87"/>
    <w:rsid w:val="00F4796D"/>
    <w:rsid w:val="00F569BA"/>
    <w:rsid w:val="00F605E9"/>
    <w:rsid w:val="00F62679"/>
    <w:rsid w:val="00F66CFE"/>
    <w:rsid w:val="00F6781B"/>
    <w:rsid w:val="00F70DB6"/>
    <w:rsid w:val="00F73D8C"/>
    <w:rsid w:val="00F827AB"/>
    <w:rsid w:val="00F83BEE"/>
    <w:rsid w:val="00F912D8"/>
    <w:rsid w:val="00F9244F"/>
    <w:rsid w:val="00F94D4A"/>
    <w:rsid w:val="00F97552"/>
    <w:rsid w:val="00FA3420"/>
    <w:rsid w:val="00FA3ACB"/>
    <w:rsid w:val="00FA7C98"/>
    <w:rsid w:val="00FB3B52"/>
    <w:rsid w:val="00FB76A2"/>
    <w:rsid w:val="00FC51A3"/>
    <w:rsid w:val="00FC77DF"/>
    <w:rsid w:val="00FC7907"/>
    <w:rsid w:val="00FD0DCE"/>
    <w:rsid w:val="00FD1504"/>
    <w:rsid w:val="00FD3F6D"/>
    <w:rsid w:val="00FD78F3"/>
    <w:rsid w:val="00FD7A6E"/>
    <w:rsid w:val="00FE50FC"/>
    <w:rsid w:val="00FE72BE"/>
    <w:rsid w:val="00FF0067"/>
    <w:rsid w:val="00FF2724"/>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paragraph" w:styleId="Revision">
    <w:name w:val="Revision"/>
    <w:hidden/>
    <w:uiPriority w:val="99"/>
    <w:semiHidden/>
    <w:rsid w:val="00E71357"/>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paragraph" w:styleId="Revision">
    <w:name w:val="Revision"/>
    <w:hidden/>
    <w:uiPriority w:val="99"/>
    <w:semiHidden/>
    <w:rsid w:val="00E71357"/>
    <w:rPr>
      <w:rFonts w:ascii="Times New Roman" w:hAnsi="Times New Roman"/>
      <w:sz w:val="22"/>
      <w:szCs w:val="22"/>
    </w:rPr>
  </w:style>
</w:styles>
</file>

<file path=word/webSettings.xml><?xml version="1.0" encoding="utf-8"?>
<w:webSettings xmlns:r="http://schemas.openxmlformats.org/officeDocument/2006/relationships" xmlns:w="http://schemas.openxmlformats.org/wordprocessingml/2006/main">
  <w:divs>
    <w:div w:id="1474442240">
      <w:bodyDiv w:val="1"/>
      <w:marLeft w:val="0"/>
      <w:marRight w:val="0"/>
      <w:marTop w:val="0"/>
      <w:marBottom w:val="0"/>
      <w:divBdr>
        <w:top w:val="none" w:sz="0" w:space="0" w:color="auto"/>
        <w:left w:val="none" w:sz="0" w:space="0" w:color="auto"/>
        <w:bottom w:val="none" w:sz="0" w:space="0" w:color="auto"/>
        <w:right w:val="none" w:sz="0" w:space="0" w:color="auto"/>
      </w:divBdr>
    </w:div>
    <w:div w:id="17456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footer" Target="footer5.xml"/><Relationship Id="rId7" Type="http://schemas.openxmlformats.org/officeDocument/2006/relationships/endnotes" Target="endnotes.xml"/><Relationship Id="rId71"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eader" Target="header5.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E7134-3133-49A7-A1F4-6B714032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37</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40512</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14</cp:revision>
  <cp:lastPrinted>2009-10-03T16:05:00Z</cp:lastPrinted>
  <dcterms:created xsi:type="dcterms:W3CDTF">2010-07-14T02:18:00Z</dcterms:created>
  <dcterms:modified xsi:type="dcterms:W3CDTF">2010-07-15T01:39:00Z</dcterms:modified>
</cp:coreProperties>
</file>